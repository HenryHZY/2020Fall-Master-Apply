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5E5D3E" w14:textId="32E5A32B" w:rsidR="00F12EB2" w:rsidRDefault="00F12EB2">
      <w:pPr>
        <w:pStyle w:val="ad"/>
        <w:spacing w:after="0" w:line="320" w:lineRule="exact"/>
        <w:jc w:val="center"/>
        <w:rPr>
          <w:ins w:id="0" w:author="Microsoft Office 用户" w:date="2019-12-10T00:33:00Z"/>
          <w:rFonts w:ascii="Times New Roman" w:hAnsi="Times New Roman" w:cs="Times New Roman"/>
          <w:b/>
          <w:sz w:val="28"/>
          <w:szCs w:val="28"/>
        </w:rPr>
        <w:pPrChange w:id="1" w:author="Microsoft Office 用户" w:date="2019-12-09T10:48:00Z">
          <w:pPr>
            <w:pStyle w:val="ad"/>
            <w:spacing w:after="0" w:line="320" w:lineRule="exact"/>
            <w:jc w:val="both"/>
          </w:pPr>
        </w:pPrChange>
      </w:pPr>
      <w:bookmarkStart w:id="2" w:name="OLE_LINK31"/>
      <w:bookmarkStart w:id="3" w:name="OLE_LINK32"/>
      <w:bookmarkStart w:id="4" w:name="OLE_LINK33"/>
      <w:bookmarkStart w:id="5" w:name="OLE_LINK36"/>
      <w:bookmarkStart w:id="6" w:name="OLE_LINK7"/>
      <w:bookmarkStart w:id="7" w:name="OLE_LINK12"/>
      <w:ins w:id="8" w:author="Microsoft Office 用户" w:date="2019-12-09T10:48:00Z">
        <w:r w:rsidRPr="00375E85">
          <w:rPr>
            <w:rFonts w:ascii="Times New Roman" w:hAnsi="Times New Roman" w:cs="Times New Roman"/>
            <w:b/>
            <w:sz w:val="28"/>
            <w:szCs w:val="28"/>
            <w:rPrChange w:id="9" w:author="Microsoft Office 用户" w:date="2019-12-10T00:16:00Z">
              <w:rPr>
                <w:rFonts w:ascii="Times New Roman" w:hAnsi="Times New Roman" w:cs="Times New Roman"/>
                <w:sz w:val="22"/>
              </w:rPr>
            </w:rPrChange>
          </w:rPr>
          <w:t xml:space="preserve">Statement of Purpose for </w:t>
        </w:r>
      </w:ins>
      <w:ins w:id="10" w:author="Microsoft Office 用户" w:date="2019-12-10T00:35:00Z">
        <w:r w:rsidR="00017175">
          <w:rPr>
            <w:rFonts w:ascii="Times New Roman" w:hAnsi="Times New Roman" w:cs="Times New Roman"/>
            <w:b/>
            <w:sz w:val="28"/>
            <w:szCs w:val="28"/>
          </w:rPr>
          <w:t>EC</w:t>
        </w:r>
        <w:r w:rsidR="007620E2">
          <w:rPr>
            <w:rFonts w:ascii="Times New Roman" w:hAnsi="Times New Roman" w:cs="Times New Roman"/>
            <w:b/>
            <w:sz w:val="28"/>
            <w:szCs w:val="28"/>
          </w:rPr>
          <w:t>79</w:t>
        </w:r>
      </w:ins>
      <w:ins w:id="11" w:author="Microsoft Office 用户" w:date="2019-12-10T00:44:00Z">
        <w:r w:rsidR="000972C2">
          <w:rPr>
            <w:rFonts w:ascii="Times New Roman" w:hAnsi="Times New Roman" w:cs="Times New Roman"/>
            <w:b/>
            <w:sz w:val="28"/>
            <w:szCs w:val="28"/>
          </w:rPr>
          <w:t>, M.S.</w:t>
        </w:r>
      </w:ins>
      <w:ins w:id="12" w:author="Microsoft Office 用户" w:date="2019-12-10T00:35:00Z">
        <w:r w:rsidR="007620E2">
          <w:rPr>
            <w:rFonts w:ascii="Times New Roman" w:hAnsi="Times New Roman" w:cs="Times New Roman"/>
            <w:b/>
            <w:sz w:val="28"/>
            <w:szCs w:val="28"/>
          </w:rPr>
          <w:t xml:space="preserve"> in ECE, UCSD</w:t>
        </w:r>
      </w:ins>
      <w:ins w:id="13" w:author="Microsoft Office 用户" w:date="2019-12-09T17:21:00Z">
        <w:r w:rsidR="00096BEA" w:rsidRPr="00375E85">
          <w:rPr>
            <w:rFonts w:ascii="Times New Roman" w:hAnsi="Times New Roman" w:cs="Times New Roman"/>
            <w:b/>
            <w:sz w:val="28"/>
            <w:szCs w:val="28"/>
            <w:rPrChange w:id="14" w:author="Microsoft Office 用户" w:date="2019-12-10T00:16:00Z">
              <w:rPr>
                <w:rFonts w:ascii="Times New Roman" w:hAnsi="Times New Roman" w:cs="Times New Roman"/>
                <w:sz w:val="28"/>
                <w:szCs w:val="28"/>
              </w:rPr>
            </w:rPrChange>
          </w:rPr>
          <w:t xml:space="preserve"> </w:t>
        </w:r>
      </w:ins>
    </w:p>
    <w:p w14:paraId="275FC810" w14:textId="77777777" w:rsidR="00386943" w:rsidRPr="00375E85" w:rsidRDefault="00386943">
      <w:pPr>
        <w:pStyle w:val="ad"/>
        <w:spacing w:after="0" w:line="320" w:lineRule="exact"/>
        <w:jc w:val="center"/>
        <w:rPr>
          <w:ins w:id="15" w:author="Microsoft Office 用户" w:date="2019-12-09T10:48:00Z"/>
          <w:rFonts w:ascii="Times New Roman" w:hAnsi="Times New Roman" w:cs="Times New Roman"/>
          <w:b/>
          <w:sz w:val="28"/>
          <w:szCs w:val="28"/>
          <w:rPrChange w:id="16" w:author="Microsoft Office 用户" w:date="2019-12-10T00:16:00Z">
            <w:rPr>
              <w:ins w:id="17" w:author="Microsoft Office 用户" w:date="2019-12-09T10:48:00Z"/>
              <w:rFonts w:ascii="Times New Roman" w:hAnsi="Times New Roman" w:cs="Times New Roman"/>
              <w:sz w:val="22"/>
            </w:rPr>
          </w:rPrChange>
        </w:rPr>
        <w:pPrChange w:id="18" w:author="Microsoft Office 用户" w:date="2019-12-09T10:48:00Z">
          <w:pPr>
            <w:pStyle w:val="ad"/>
            <w:spacing w:after="0" w:line="320" w:lineRule="exact"/>
            <w:jc w:val="both"/>
          </w:pPr>
        </w:pPrChange>
      </w:pPr>
    </w:p>
    <w:p w14:paraId="6C2BC07A" w14:textId="3FD0F434" w:rsidR="00F12EB2" w:rsidRPr="007620E2" w:rsidRDefault="00386943">
      <w:pPr>
        <w:pStyle w:val="ad"/>
        <w:wordWrap w:val="0"/>
        <w:spacing w:after="0" w:line="320" w:lineRule="exact"/>
        <w:jc w:val="right"/>
        <w:rPr>
          <w:ins w:id="19" w:author="Microsoft Office 用户" w:date="2019-12-10T00:15:00Z"/>
          <w:rFonts w:ascii="Times New Roman" w:hAnsi="Times New Roman" w:cs="Times New Roman"/>
          <w:b/>
          <w:sz w:val="22"/>
          <w:rPrChange w:id="20" w:author="Microsoft Office 用户" w:date="2019-12-10T00:35:00Z">
            <w:rPr>
              <w:ins w:id="21" w:author="Microsoft Office 用户" w:date="2019-12-10T00:15:00Z"/>
              <w:rFonts w:ascii="Times New Roman" w:hAnsi="Times New Roman" w:cs="Times New Roman"/>
              <w:sz w:val="22"/>
            </w:rPr>
          </w:rPrChange>
        </w:rPr>
        <w:pPrChange w:id="22" w:author="Microsoft Office 用户" w:date="2019-12-10T00:34:00Z">
          <w:pPr>
            <w:pStyle w:val="ad"/>
            <w:spacing w:after="0" w:line="320" w:lineRule="exact"/>
            <w:jc w:val="both"/>
          </w:pPr>
        </w:pPrChange>
      </w:pPr>
      <w:ins w:id="23" w:author="Microsoft Office 用户" w:date="2019-12-10T00:33:00Z">
        <w:r w:rsidRPr="007620E2">
          <w:rPr>
            <w:rFonts w:ascii="Times New Roman" w:hAnsi="Times New Roman" w:cs="Times New Roman"/>
            <w:b/>
            <w:sz w:val="22"/>
            <w:rPrChange w:id="24" w:author="Microsoft Office 用户" w:date="2019-12-10T00:35:00Z">
              <w:rPr>
                <w:rFonts w:ascii="Times New Roman" w:hAnsi="Times New Roman" w:cs="Times New Roman"/>
                <w:sz w:val="22"/>
              </w:rPr>
            </w:rPrChange>
          </w:rPr>
          <w:t>Shuo Liu</w:t>
        </w:r>
      </w:ins>
    </w:p>
    <w:p w14:paraId="6D2A9600" w14:textId="77777777" w:rsidR="00E33974" w:rsidRPr="00375E85" w:rsidRDefault="00E33974" w:rsidP="00703146">
      <w:pPr>
        <w:pStyle w:val="ad"/>
        <w:spacing w:after="0" w:line="320" w:lineRule="exact"/>
        <w:jc w:val="both"/>
        <w:rPr>
          <w:ins w:id="25" w:author="Microsoft Office 用户" w:date="2019-12-09T10:48:00Z"/>
          <w:rFonts w:ascii="Times New Roman" w:hAnsi="Times New Roman" w:cs="Times New Roman"/>
          <w:sz w:val="22"/>
        </w:rPr>
      </w:pPr>
    </w:p>
    <w:p w14:paraId="0F9BACF2" w14:textId="31844325" w:rsidR="0018183A" w:rsidRPr="00375E85" w:rsidRDefault="0018183A" w:rsidP="00703146">
      <w:pPr>
        <w:pStyle w:val="ad"/>
        <w:spacing w:after="0" w:line="320" w:lineRule="exact"/>
        <w:jc w:val="both"/>
        <w:rPr>
          <w:rFonts w:ascii="Times New Roman" w:hAnsi="Times New Roman" w:cs="Times New Roman"/>
          <w:sz w:val="22"/>
        </w:rPr>
      </w:pPr>
      <w:r w:rsidRPr="00375E85">
        <w:rPr>
          <w:rFonts w:ascii="Times New Roman" w:hAnsi="Times New Roman" w:cs="Times New Roman"/>
          <w:sz w:val="22"/>
        </w:rPr>
        <w:t xml:space="preserve">The first time I used computer was during an information competition </w:t>
      </w:r>
      <w:del w:id="26" w:author="Yiping ZHANG" w:date="2019-12-08T15:38:00Z">
        <w:r w:rsidRPr="00375E85" w:rsidDel="00BF7090">
          <w:rPr>
            <w:rFonts w:ascii="Times New Roman" w:hAnsi="Times New Roman" w:cs="Times New Roman"/>
            <w:sz w:val="22"/>
          </w:rPr>
          <w:delText xml:space="preserve">in Grade Three </w:delText>
        </w:r>
      </w:del>
      <w:r w:rsidRPr="00375E85">
        <w:rPr>
          <w:rFonts w:ascii="Times New Roman" w:hAnsi="Times New Roman" w:cs="Times New Roman"/>
          <w:sz w:val="22"/>
        </w:rPr>
        <w:t xml:space="preserve">in the primary school when I tried to program in Pascal under the guidance of my computer teacher. </w:t>
      </w:r>
      <w:bookmarkStart w:id="27" w:name="OLE_LINK8"/>
      <w:bookmarkStart w:id="28" w:name="OLE_LINK19"/>
      <w:r w:rsidRPr="00375E85">
        <w:rPr>
          <w:rFonts w:ascii="Times New Roman" w:hAnsi="Times New Roman" w:cs="Times New Roman"/>
          <w:sz w:val="22"/>
        </w:rPr>
        <w:t>As I gr</w:t>
      </w:r>
      <w:r w:rsidR="00110AD0" w:rsidRPr="00375E85">
        <w:rPr>
          <w:rFonts w:ascii="Times New Roman" w:hAnsi="Times New Roman" w:cs="Times New Roman"/>
          <w:sz w:val="22"/>
        </w:rPr>
        <w:t>o</w:t>
      </w:r>
      <w:r w:rsidRPr="00375E85">
        <w:rPr>
          <w:rFonts w:ascii="Times New Roman" w:hAnsi="Times New Roman" w:cs="Times New Roman"/>
          <w:sz w:val="22"/>
        </w:rPr>
        <w:t xml:space="preserve">w up, Computer Engineering </w:t>
      </w:r>
      <w:del w:id="29" w:author="Microsoft Office 用户" w:date="2019-12-09T23:47:00Z">
        <w:r w:rsidRPr="00375E85" w:rsidDel="009E3B37">
          <w:rPr>
            <w:rFonts w:ascii="Times New Roman" w:hAnsi="Times New Roman" w:cs="Times New Roman"/>
            <w:sz w:val="22"/>
          </w:rPr>
          <w:delText xml:space="preserve">(CE) </w:delText>
        </w:r>
      </w:del>
      <w:r w:rsidRPr="00375E85">
        <w:rPr>
          <w:rFonts w:ascii="Times New Roman" w:hAnsi="Times New Roman" w:cs="Times New Roman"/>
          <w:sz w:val="22"/>
        </w:rPr>
        <w:t>has become an increasingly important subject in my life</w:t>
      </w:r>
      <w:r w:rsidR="00110AD0" w:rsidRPr="00375E85">
        <w:rPr>
          <w:rFonts w:ascii="Times New Roman" w:hAnsi="Times New Roman" w:cs="Times New Roman"/>
          <w:sz w:val="22"/>
        </w:rPr>
        <w:t>, which inspires me to learn more about computer and programming.</w:t>
      </w:r>
      <w:bookmarkStart w:id="30" w:name="OLE_LINK20"/>
      <w:bookmarkStart w:id="31" w:name="OLE_LINK21"/>
      <w:bookmarkEnd w:id="27"/>
      <w:bookmarkEnd w:id="28"/>
      <w:r w:rsidR="00C70D38" w:rsidRPr="00375E85">
        <w:rPr>
          <w:rFonts w:ascii="Times New Roman" w:hAnsi="Times New Roman" w:cs="Times New Roman"/>
          <w:sz w:val="22"/>
        </w:rPr>
        <w:t xml:space="preserve"> </w:t>
      </w:r>
      <w:r w:rsidR="00C95D50" w:rsidRPr="00375E85">
        <w:rPr>
          <w:rFonts w:ascii="Times New Roman" w:hAnsi="Times New Roman" w:cs="Times New Roman"/>
          <w:sz w:val="22"/>
        </w:rPr>
        <w:t xml:space="preserve">How to develop an application on iPhone? </w:t>
      </w:r>
      <w:ins w:id="32" w:author="Microsoft Office 用户" w:date="2019-12-15T09:40:00Z">
        <w:r w:rsidR="00973813" w:rsidRPr="00375E85">
          <w:rPr>
            <w:rFonts w:ascii="Times New Roman" w:hAnsi="Times New Roman" w:cs="Times New Roman"/>
            <w:sz w:val="22"/>
          </w:rPr>
          <w:t xml:space="preserve">How to develop an application on iPhone? How to find patterns from lots of information? How to make computers store and process massive data? </w:t>
        </w:r>
      </w:ins>
      <w:bookmarkStart w:id="33" w:name="_GoBack"/>
      <w:bookmarkEnd w:id="33"/>
      <w:del w:id="34" w:author="Microsoft Office 用户" w:date="2019-12-15T09:40:00Z">
        <w:r w:rsidR="004D502E" w:rsidRPr="00375E85" w:rsidDel="00973813">
          <w:rPr>
            <w:rFonts w:ascii="Times New Roman" w:hAnsi="Times New Roman" w:cs="Times New Roman"/>
            <w:sz w:val="22"/>
          </w:rPr>
          <w:delText xml:space="preserve">How to find patterns from lots of information? </w:delText>
        </w:r>
        <w:r w:rsidR="00C370BE" w:rsidRPr="00375E85" w:rsidDel="00973813">
          <w:rPr>
            <w:rFonts w:ascii="Times New Roman" w:hAnsi="Times New Roman" w:cs="Times New Roman"/>
            <w:sz w:val="22"/>
          </w:rPr>
          <w:delText>How to make computer</w:delText>
        </w:r>
      </w:del>
      <w:ins w:id="35" w:author="Yiping ZHANG" w:date="2019-12-08T15:38:00Z">
        <w:del w:id="36" w:author="Microsoft Office 用户" w:date="2019-12-15T09:40:00Z">
          <w:r w:rsidR="00BF7090" w:rsidRPr="00375E85" w:rsidDel="00973813">
            <w:rPr>
              <w:rFonts w:ascii="Times New Roman" w:hAnsi="Times New Roman" w:cs="Times New Roman"/>
              <w:sz w:val="22"/>
            </w:rPr>
            <w:delText>s</w:delText>
          </w:r>
        </w:del>
      </w:ins>
      <w:del w:id="37" w:author="Microsoft Office 用户" w:date="2019-12-15T09:40:00Z">
        <w:r w:rsidR="00C370BE" w:rsidRPr="00375E85" w:rsidDel="00973813">
          <w:rPr>
            <w:rFonts w:ascii="Times New Roman" w:hAnsi="Times New Roman" w:cs="Times New Roman"/>
            <w:sz w:val="22"/>
          </w:rPr>
          <w:delText xml:space="preserve"> store and process massive data</w:delText>
        </w:r>
        <w:r w:rsidR="000B2346" w:rsidRPr="00375E85" w:rsidDel="00973813">
          <w:rPr>
            <w:rFonts w:ascii="Times New Roman" w:hAnsi="Times New Roman" w:cs="Times New Roman"/>
            <w:sz w:val="22"/>
          </w:rPr>
          <w:delText>?</w:delText>
        </w:r>
        <w:r w:rsidR="00C370BE" w:rsidRPr="00375E85" w:rsidDel="00973813">
          <w:rPr>
            <w:rFonts w:ascii="Times New Roman" w:hAnsi="Times New Roman" w:cs="Times New Roman"/>
            <w:sz w:val="22"/>
          </w:rPr>
          <w:delText xml:space="preserve"> </w:delText>
        </w:r>
      </w:del>
      <w:bookmarkEnd w:id="30"/>
      <w:bookmarkEnd w:id="31"/>
      <w:del w:id="38" w:author="Yiping ZHANG" w:date="2019-12-08T15:38:00Z">
        <w:r w:rsidR="007E311E" w:rsidRPr="00375E85" w:rsidDel="00BF7090">
          <w:rPr>
            <w:rFonts w:ascii="Times New Roman" w:hAnsi="Times New Roman" w:cs="Times New Roman"/>
            <w:sz w:val="22"/>
          </w:rPr>
          <w:delText>D</w:delText>
        </w:r>
        <w:r w:rsidR="0081133B" w:rsidRPr="00375E85" w:rsidDel="00BF7090">
          <w:rPr>
            <w:rFonts w:ascii="Times New Roman" w:hAnsi="Times New Roman" w:cs="Times New Roman"/>
            <w:sz w:val="22"/>
          </w:rPr>
          <w:delText>rive</w:delText>
        </w:r>
        <w:r w:rsidR="00110AD0" w:rsidRPr="00375E85" w:rsidDel="00BF7090">
          <w:rPr>
            <w:rFonts w:ascii="Times New Roman" w:hAnsi="Times New Roman" w:cs="Times New Roman"/>
            <w:sz w:val="22"/>
          </w:rPr>
          <w:delText xml:space="preserve"> </w:delText>
        </w:r>
      </w:del>
      <w:ins w:id="39" w:author="Yiping ZHANG" w:date="2019-12-08T15:38:00Z">
        <w:r w:rsidR="00BF7090" w:rsidRPr="00375E85">
          <w:rPr>
            <w:rFonts w:ascii="Times New Roman" w:hAnsi="Times New Roman" w:cs="Times New Roman"/>
            <w:sz w:val="22"/>
          </w:rPr>
          <w:t xml:space="preserve">Due to </w:t>
        </w:r>
      </w:ins>
      <w:del w:id="40" w:author="Yiping ZHANG" w:date="2019-12-08T15:38:00Z">
        <w:r w:rsidR="007E311E" w:rsidRPr="00375E85" w:rsidDel="00BF7090">
          <w:rPr>
            <w:rFonts w:ascii="Times New Roman" w:hAnsi="Times New Roman" w:cs="Times New Roman"/>
            <w:sz w:val="22"/>
          </w:rPr>
          <w:delText xml:space="preserve">by </w:delText>
        </w:r>
      </w:del>
      <w:r w:rsidR="007E311E" w:rsidRPr="00375E85">
        <w:rPr>
          <w:rFonts w:ascii="Times New Roman" w:hAnsi="Times New Roman" w:cs="Times New Roman"/>
          <w:sz w:val="22"/>
        </w:rPr>
        <w:t xml:space="preserve">my passion in computer and </w:t>
      </w:r>
      <w:del w:id="41" w:author="Yiping ZHANG" w:date="2019-12-08T15:38:00Z">
        <w:r w:rsidR="007E311E" w:rsidRPr="00375E85" w:rsidDel="00BF7090">
          <w:rPr>
            <w:rFonts w:ascii="Times New Roman" w:hAnsi="Times New Roman" w:cs="Times New Roman"/>
            <w:sz w:val="22"/>
          </w:rPr>
          <w:delText>my gift</w:delText>
        </w:r>
      </w:del>
      <w:ins w:id="42" w:author="Yiping ZHANG" w:date="2019-12-08T15:38:00Z">
        <w:r w:rsidR="00BF7090" w:rsidRPr="00375E85">
          <w:rPr>
            <w:rFonts w:ascii="Times New Roman" w:hAnsi="Times New Roman" w:cs="Times New Roman"/>
            <w:sz w:val="22"/>
          </w:rPr>
          <w:t>talents</w:t>
        </w:r>
      </w:ins>
      <w:r w:rsidR="007E311E" w:rsidRPr="00375E85">
        <w:rPr>
          <w:rFonts w:ascii="Times New Roman" w:hAnsi="Times New Roman" w:cs="Times New Roman"/>
          <w:sz w:val="22"/>
        </w:rPr>
        <w:t xml:space="preserve"> in mathematics, I chose</w:t>
      </w:r>
      <w:r w:rsidR="00110AD0" w:rsidRPr="00375E85">
        <w:rPr>
          <w:rFonts w:ascii="Times New Roman" w:hAnsi="Times New Roman" w:cs="Times New Roman"/>
          <w:sz w:val="22"/>
        </w:rPr>
        <w:t xml:space="preserve"> Software Engineering </w:t>
      </w:r>
      <w:del w:id="43" w:author="Microsoft Office 用户" w:date="2019-12-09T23:47:00Z">
        <w:r w:rsidR="00110AD0" w:rsidRPr="00375E85" w:rsidDel="009E3B37">
          <w:rPr>
            <w:rFonts w:ascii="Times New Roman" w:hAnsi="Times New Roman" w:cs="Times New Roman"/>
            <w:sz w:val="22"/>
          </w:rPr>
          <w:delText xml:space="preserve">(SE) </w:delText>
        </w:r>
      </w:del>
      <w:r w:rsidR="007E311E" w:rsidRPr="00375E85">
        <w:rPr>
          <w:rFonts w:ascii="Times New Roman" w:hAnsi="Times New Roman" w:cs="Times New Roman"/>
          <w:sz w:val="22"/>
        </w:rPr>
        <w:t xml:space="preserve">as my </w:t>
      </w:r>
      <w:ins w:id="44" w:author="Microsoft Office 用户" w:date="2019-12-09T23:48:00Z">
        <w:r w:rsidR="00D91486" w:rsidRPr="00375E85">
          <w:rPr>
            <w:rFonts w:ascii="Times New Roman" w:hAnsi="Times New Roman" w:cs="Times New Roman"/>
            <w:sz w:val="22"/>
          </w:rPr>
          <w:t xml:space="preserve">undergraduate </w:t>
        </w:r>
      </w:ins>
      <w:r w:rsidR="007E311E" w:rsidRPr="00375E85">
        <w:rPr>
          <w:rFonts w:ascii="Times New Roman" w:hAnsi="Times New Roman" w:cs="Times New Roman"/>
          <w:sz w:val="22"/>
        </w:rPr>
        <w:t xml:space="preserve">major </w:t>
      </w:r>
      <w:del w:id="45" w:author="Microsoft Office 用户" w:date="2019-12-09T23:48:00Z">
        <w:r w:rsidR="00110AD0" w:rsidRPr="00375E85" w:rsidDel="00D91486">
          <w:rPr>
            <w:rFonts w:ascii="Times New Roman" w:hAnsi="Times New Roman" w:cs="Times New Roman"/>
            <w:sz w:val="22"/>
          </w:rPr>
          <w:delText xml:space="preserve">during my undergraduate studies </w:delText>
        </w:r>
      </w:del>
      <w:r w:rsidR="00110AD0" w:rsidRPr="00375E85">
        <w:rPr>
          <w:rFonts w:ascii="Times New Roman" w:hAnsi="Times New Roman" w:cs="Times New Roman"/>
          <w:sz w:val="22"/>
        </w:rPr>
        <w:t xml:space="preserve">in Sun Yat-sen University </w:t>
      </w:r>
      <w:del w:id="46" w:author="Microsoft Office 用户" w:date="2019-12-09T23:47:00Z">
        <w:r w:rsidR="00110AD0" w:rsidRPr="00375E85" w:rsidDel="009E3B37">
          <w:rPr>
            <w:rFonts w:ascii="Times New Roman" w:hAnsi="Times New Roman" w:cs="Times New Roman"/>
            <w:sz w:val="22"/>
          </w:rPr>
          <w:delText>(SYSU)</w:delText>
        </w:r>
        <w:r w:rsidR="00563E38" w:rsidRPr="00375E85" w:rsidDel="009E3B37">
          <w:rPr>
            <w:rFonts w:ascii="Times New Roman" w:hAnsi="Times New Roman" w:cs="Times New Roman"/>
            <w:sz w:val="22"/>
          </w:rPr>
          <w:delText xml:space="preserve"> </w:delText>
        </w:r>
      </w:del>
      <w:r w:rsidR="00563E38" w:rsidRPr="00375E85">
        <w:rPr>
          <w:rFonts w:ascii="Times New Roman" w:hAnsi="Times New Roman" w:cs="Times New Roman"/>
          <w:sz w:val="22"/>
        </w:rPr>
        <w:t xml:space="preserve">to </w:t>
      </w:r>
      <w:bookmarkStart w:id="47" w:name="OLE_LINK40"/>
      <w:r w:rsidR="00563E38" w:rsidRPr="00375E85">
        <w:rPr>
          <w:rFonts w:ascii="Times New Roman" w:hAnsi="Times New Roman" w:cs="Times New Roman"/>
          <w:sz w:val="22"/>
        </w:rPr>
        <w:t xml:space="preserve">accumulate more knowledge and </w:t>
      </w:r>
      <w:bookmarkStart w:id="48" w:name="OLE_LINK59"/>
      <w:bookmarkStart w:id="49" w:name="OLE_LINK60"/>
      <w:r w:rsidR="00563E38" w:rsidRPr="00375E85">
        <w:rPr>
          <w:rFonts w:ascii="Times New Roman" w:hAnsi="Times New Roman" w:cs="Times New Roman"/>
          <w:sz w:val="22"/>
        </w:rPr>
        <w:t xml:space="preserve">technical </w:t>
      </w:r>
      <w:bookmarkEnd w:id="47"/>
      <w:bookmarkEnd w:id="48"/>
      <w:bookmarkEnd w:id="49"/>
      <w:r w:rsidR="00563E38" w:rsidRPr="00375E85">
        <w:rPr>
          <w:rFonts w:ascii="Times New Roman" w:hAnsi="Times New Roman" w:cs="Times New Roman"/>
          <w:sz w:val="22"/>
        </w:rPr>
        <w:t>skills, and to give further play to my capability and creativity in this promising field.</w:t>
      </w:r>
    </w:p>
    <w:p w14:paraId="0813C3D4" w14:textId="4B193DF8" w:rsidR="00110AD0" w:rsidRPr="00375E85" w:rsidRDefault="00110AD0" w:rsidP="00703146">
      <w:pPr>
        <w:pStyle w:val="ad"/>
        <w:spacing w:after="0" w:line="320" w:lineRule="exact"/>
        <w:jc w:val="both"/>
        <w:rPr>
          <w:rFonts w:ascii="Times New Roman" w:hAnsi="Times New Roman" w:cs="Times New Roman"/>
          <w:sz w:val="22"/>
        </w:rPr>
      </w:pPr>
    </w:p>
    <w:p w14:paraId="7F8779E4" w14:textId="5B1C1DFF" w:rsidR="00703146" w:rsidRPr="00375E85" w:rsidRDefault="00110AD0" w:rsidP="00703146">
      <w:pPr>
        <w:pStyle w:val="ad"/>
        <w:spacing w:after="0" w:line="320" w:lineRule="exact"/>
        <w:jc w:val="both"/>
        <w:rPr>
          <w:rFonts w:ascii="Times New Roman" w:hAnsi="Times New Roman" w:cs="Times New Roman"/>
          <w:sz w:val="22"/>
        </w:rPr>
      </w:pPr>
      <w:r w:rsidRPr="00375E85">
        <w:rPr>
          <w:rFonts w:ascii="Times New Roman" w:hAnsi="Times New Roman" w:cs="Times New Roman"/>
          <w:sz w:val="22"/>
        </w:rPr>
        <w:t xml:space="preserve">As an undergraduate student, I managed to accumulate a fair amount of technical knowledge and improve my programming skills. In the first two years of my study, </w:t>
      </w:r>
      <w:bookmarkEnd w:id="2"/>
      <w:bookmarkEnd w:id="3"/>
      <w:bookmarkEnd w:id="4"/>
      <w:bookmarkEnd w:id="5"/>
      <w:r w:rsidR="00EB04BD" w:rsidRPr="00375E85">
        <w:rPr>
          <w:rFonts w:ascii="Times New Roman" w:hAnsi="Times New Roman" w:cs="Times New Roman"/>
          <w:sz w:val="22"/>
        </w:rPr>
        <w:t>m</w:t>
      </w:r>
      <w:r w:rsidR="009A5718" w:rsidRPr="00375E85">
        <w:rPr>
          <w:rFonts w:ascii="Times New Roman" w:hAnsi="Times New Roman" w:cs="Times New Roman"/>
          <w:sz w:val="22"/>
        </w:rPr>
        <w:t>y c</w:t>
      </w:r>
      <w:r w:rsidR="00AE7E0C" w:rsidRPr="00375E85">
        <w:rPr>
          <w:rFonts w:ascii="Times New Roman" w:hAnsi="Times New Roman" w:cs="Times New Roman"/>
          <w:sz w:val="22"/>
        </w:rPr>
        <w:t>oursework</w:t>
      </w:r>
      <w:r w:rsidR="00647293" w:rsidRPr="00375E85">
        <w:rPr>
          <w:rFonts w:ascii="Times New Roman" w:hAnsi="Times New Roman" w:cs="Times New Roman"/>
          <w:sz w:val="22"/>
        </w:rPr>
        <w:t xml:space="preserve"> (100- and 200-level courses)</w:t>
      </w:r>
      <w:r w:rsidR="002F6C3C" w:rsidRPr="00375E85">
        <w:rPr>
          <w:rFonts w:ascii="Times New Roman" w:hAnsi="Times New Roman" w:cs="Times New Roman"/>
          <w:sz w:val="22"/>
        </w:rPr>
        <w:t xml:space="preserve"> mainly </w:t>
      </w:r>
      <w:r w:rsidR="00FA06D3" w:rsidRPr="00375E85">
        <w:rPr>
          <w:rFonts w:ascii="Times New Roman" w:hAnsi="Times New Roman" w:cs="Times New Roman"/>
          <w:sz w:val="22"/>
        </w:rPr>
        <w:t>focused</w:t>
      </w:r>
      <w:r w:rsidR="002F6C3C" w:rsidRPr="00375E85">
        <w:rPr>
          <w:rFonts w:ascii="Times New Roman" w:hAnsi="Times New Roman" w:cs="Times New Roman"/>
          <w:sz w:val="22"/>
        </w:rPr>
        <w:t xml:space="preserve"> </w:t>
      </w:r>
      <w:r w:rsidR="00FA06D3" w:rsidRPr="00375E85">
        <w:rPr>
          <w:rFonts w:ascii="Times New Roman" w:hAnsi="Times New Roman" w:cs="Times New Roman"/>
          <w:sz w:val="22"/>
        </w:rPr>
        <w:t xml:space="preserve">on the </w:t>
      </w:r>
      <w:r w:rsidR="002F6C3C" w:rsidRPr="00375E85">
        <w:rPr>
          <w:rFonts w:ascii="Times New Roman" w:hAnsi="Times New Roman" w:cs="Times New Roman"/>
          <w:sz w:val="22"/>
        </w:rPr>
        <w:t xml:space="preserve">basics of mathematics and </w:t>
      </w:r>
      <w:r w:rsidR="00833F14" w:rsidRPr="00375E85">
        <w:rPr>
          <w:rFonts w:ascii="Times New Roman" w:hAnsi="Times New Roman" w:cs="Times New Roman"/>
          <w:sz w:val="22"/>
        </w:rPr>
        <w:t>programming</w:t>
      </w:r>
      <w:r w:rsidR="002F6C3C" w:rsidRPr="00375E85">
        <w:rPr>
          <w:rFonts w:ascii="Times New Roman" w:hAnsi="Times New Roman" w:cs="Times New Roman"/>
          <w:sz w:val="22"/>
        </w:rPr>
        <w:t>.</w:t>
      </w:r>
      <w:r w:rsidR="00527537" w:rsidRPr="00375E85">
        <w:rPr>
          <w:rFonts w:ascii="Times New Roman" w:hAnsi="Times New Roman" w:cs="Times New Roman"/>
          <w:sz w:val="22"/>
        </w:rPr>
        <w:t xml:space="preserve"> </w:t>
      </w:r>
      <w:bookmarkStart w:id="50" w:name="OLE_LINK63"/>
      <w:bookmarkStart w:id="51" w:name="OLE_LINK64"/>
      <w:r w:rsidR="004B65BF" w:rsidRPr="00375E85">
        <w:rPr>
          <w:rFonts w:ascii="Times New Roman" w:hAnsi="Times New Roman" w:cs="Times New Roman"/>
          <w:sz w:val="22"/>
        </w:rPr>
        <w:t>I</w:t>
      </w:r>
      <w:r w:rsidR="00DD4667" w:rsidRPr="00375E85">
        <w:rPr>
          <w:rFonts w:ascii="Times New Roman" w:hAnsi="Times New Roman" w:cs="Times New Roman"/>
          <w:sz w:val="22"/>
        </w:rPr>
        <w:t xml:space="preserve"> </w:t>
      </w:r>
      <w:r w:rsidR="007C6176" w:rsidRPr="00375E85">
        <w:rPr>
          <w:rFonts w:ascii="Times New Roman" w:hAnsi="Times New Roman" w:cs="Times New Roman"/>
          <w:sz w:val="22"/>
        </w:rPr>
        <w:t xml:space="preserve">studied elementary methods </w:t>
      </w:r>
      <w:r w:rsidR="00B1133E" w:rsidRPr="00375E85">
        <w:rPr>
          <w:rFonts w:ascii="Times New Roman" w:hAnsi="Times New Roman" w:cs="Times New Roman"/>
          <w:sz w:val="22"/>
        </w:rPr>
        <w:t>to consolidate mathematical basics</w:t>
      </w:r>
      <w:r w:rsidR="00785C6E" w:rsidRPr="00375E85">
        <w:rPr>
          <w:rFonts w:ascii="Times New Roman" w:hAnsi="Times New Roman" w:cs="Times New Roman"/>
          <w:sz w:val="22"/>
        </w:rPr>
        <w:t>,</w:t>
      </w:r>
      <w:r w:rsidR="004B65BF" w:rsidRPr="00375E85">
        <w:rPr>
          <w:rFonts w:ascii="Times New Roman" w:hAnsi="Times New Roman" w:cs="Times New Roman"/>
          <w:sz w:val="22"/>
        </w:rPr>
        <w:t xml:space="preserve"> and solved many rudimentary puzzles in different languages </w:t>
      </w:r>
      <w:bookmarkStart w:id="52" w:name="OLE_LINK41"/>
      <w:bookmarkStart w:id="53" w:name="OLE_LINK42"/>
      <w:r w:rsidR="004B65BF" w:rsidRPr="00375E85">
        <w:rPr>
          <w:rFonts w:ascii="Times New Roman" w:hAnsi="Times New Roman" w:cs="Times New Roman"/>
          <w:sz w:val="22"/>
        </w:rPr>
        <w:t>to hone my programming skills</w:t>
      </w:r>
      <w:bookmarkEnd w:id="52"/>
      <w:bookmarkEnd w:id="53"/>
      <w:r w:rsidR="00B1133E" w:rsidRPr="00375E85">
        <w:rPr>
          <w:rFonts w:ascii="Times New Roman" w:hAnsi="Times New Roman" w:cs="Times New Roman"/>
          <w:sz w:val="22"/>
        </w:rPr>
        <w:t xml:space="preserve">. </w:t>
      </w:r>
      <w:del w:id="54" w:author="Yiping ZHANG" w:date="2019-12-08T15:39:00Z">
        <w:r w:rsidR="00B1133E" w:rsidRPr="00375E85" w:rsidDel="00BF7090">
          <w:rPr>
            <w:rFonts w:ascii="Times New Roman" w:hAnsi="Times New Roman" w:cs="Times New Roman"/>
            <w:sz w:val="22"/>
          </w:rPr>
          <w:delText xml:space="preserve">In reward, </w:delText>
        </w:r>
        <w:r w:rsidR="00647293" w:rsidRPr="00375E85" w:rsidDel="00BF7090">
          <w:rPr>
            <w:rFonts w:ascii="Times New Roman" w:hAnsi="Times New Roman" w:cs="Times New Roman"/>
            <w:sz w:val="22"/>
          </w:rPr>
          <w:delText>my</w:delText>
        </w:r>
      </w:del>
      <w:ins w:id="55" w:author="Yiping ZHANG" w:date="2019-12-08T15:39:00Z">
        <w:r w:rsidR="00BF7090" w:rsidRPr="00375E85">
          <w:rPr>
            <w:rFonts w:ascii="Times New Roman" w:hAnsi="Times New Roman" w:cs="Times New Roman"/>
            <w:sz w:val="22"/>
          </w:rPr>
          <w:t>My</w:t>
        </w:r>
      </w:ins>
      <w:r w:rsidR="00647293" w:rsidRPr="00375E85">
        <w:rPr>
          <w:rFonts w:ascii="Times New Roman" w:hAnsi="Times New Roman" w:cs="Times New Roman"/>
          <w:sz w:val="22"/>
        </w:rPr>
        <w:t xml:space="preserve"> score</w:t>
      </w:r>
      <w:ins w:id="56" w:author="Yiping ZHANG" w:date="2019-12-08T15:39:00Z">
        <w:r w:rsidR="00BF7090" w:rsidRPr="00375E85">
          <w:rPr>
            <w:rFonts w:ascii="Times New Roman" w:hAnsi="Times New Roman" w:cs="Times New Roman"/>
            <w:sz w:val="22"/>
          </w:rPr>
          <w:t>s</w:t>
        </w:r>
      </w:ins>
      <w:r w:rsidR="00647293" w:rsidRPr="00375E85">
        <w:rPr>
          <w:rFonts w:ascii="Times New Roman" w:hAnsi="Times New Roman" w:cs="Times New Roman"/>
          <w:sz w:val="22"/>
        </w:rPr>
        <w:t xml:space="preserve"> w</w:t>
      </w:r>
      <w:ins w:id="57" w:author="Yiping ZHANG" w:date="2019-12-08T15:39:00Z">
        <w:r w:rsidR="00BF7090" w:rsidRPr="00375E85">
          <w:rPr>
            <w:rFonts w:ascii="Times New Roman" w:hAnsi="Times New Roman" w:cs="Times New Roman"/>
            <w:sz w:val="22"/>
          </w:rPr>
          <w:t>ere</w:t>
        </w:r>
      </w:ins>
      <w:del w:id="58" w:author="Yiping ZHANG" w:date="2019-12-08T15:39:00Z">
        <w:r w:rsidR="00647293" w:rsidRPr="00375E85" w:rsidDel="00BF7090">
          <w:rPr>
            <w:rFonts w:ascii="Times New Roman" w:hAnsi="Times New Roman" w:cs="Times New Roman"/>
            <w:sz w:val="22"/>
          </w:rPr>
          <w:delText>as</w:delText>
        </w:r>
      </w:del>
      <w:r w:rsidR="00647293" w:rsidRPr="00375E85">
        <w:rPr>
          <w:rFonts w:ascii="Times New Roman" w:hAnsi="Times New Roman" w:cs="Times New Roman"/>
          <w:sz w:val="22"/>
        </w:rPr>
        <w:t xml:space="preserve"> </w:t>
      </w:r>
      <w:bookmarkStart w:id="59" w:name="OLE_LINK5"/>
      <w:r w:rsidR="00DD4667" w:rsidRPr="00375E85">
        <w:rPr>
          <w:rFonts w:ascii="Times New Roman" w:hAnsi="Times New Roman" w:cs="Times New Roman"/>
          <w:sz w:val="22"/>
        </w:rPr>
        <w:t>ranked top</w:t>
      </w:r>
      <w:bookmarkEnd w:id="59"/>
      <w:r w:rsidR="00DD4667" w:rsidRPr="00375E85">
        <w:rPr>
          <w:rFonts w:ascii="Times New Roman" w:hAnsi="Times New Roman" w:cs="Times New Roman"/>
          <w:sz w:val="22"/>
        </w:rPr>
        <w:t xml:space="preserve"> in </w:t>
      </w:r>
      <w:ins w:id="60" w:author="Microsoft Office 用户" w:date="2019-12-09T09:35:00Z">
        <w:r w:rsidR="00876A2B" w:rsidRPr="00375E85">
          <w:rPr>
            <w:rFonts w:ascii="Times New Roman" w:hAnsi="Times New Roman" w:cs="Times New Roman"/>
            <w:i/>
            <w:sz w:val="22"/>
          </w:rPr>
          <w:t>Probabiity and Statistics, Data Structures and Algorithms</w:t>
        </w:r>
        <w:r w:rsidR="00876A2B" w:rsidRPr="00375E85">
          <w:rPr>
            <w:rFonts w:ascii="Times New Roman" w:hAnsi="Times New Roman" w:cs="Times New Roman"/>
            <w:sz w:val="22"/>
          </w:rPr>
          <w:t xml:space="preserve">, </w:t>
        </w:r>
      </w:ins>
      <w:r w:rsidR="0004558E" w:rsidRPr="00375E85">
        <w:rPr>
          <w:rFonts w:ascii="Times New Roman" w:hAnsi="Times New Roman" w:cs="Times New Roman"/>
          <w:i/>
          <w:sz w:val="22"/>
        </w:rPr>
        <w:t xml:space="preserve">Computer Programming </w:t>
      </w:r>
      <w:bookmarkStart w:id="61" w:name="OLE_LINK54"/>
      <w:bookmarkStart w:id="62" w:name="OLE_LINK55"/>
      <w:r w:rsidR="00FC1AE6" w:rsidRPr="00375E85">
        <w:rPr>
          <w:rFonts w:ascii="MS Mincho" w:eastAsia="MS Mincho" w:hAnsi="MS Mincho" w:cs="MS Mincho"/>
          <w:bCs/>
          <w:i/>
          <w:sz w:val="22"/>
        </w:rPr>
        <w:t>Ⅱ</w:t>
      </w:r>
      <w:bookmarkEnd w:id="61"/>
      <w:bookmarkEnd w:id="62"/>
      <w:r w:rsidR="0004558E" w:rsidRPr="00375E85">
        <w:rPr>
          <w:rFonts w:ascii="Times New Roman" w:hAnsi="Times New Roman" w:cs="Times New Roman"/>
          <w:sz w:val="22"/>
        </w:rPr>
        <w:t xml:space="preserve"> (C</w:t>
      </w:r>
      <w:r w:rsidR="00C41382" w:rsidRPr="00375E85">
        <w:rPr>
          <w:rFonts w:ascii="Times New Roman" w:hAnsi="Times New Roman" w:cs="Times New Roman"/>
          <w:sz w:val="22"/>
        </w:rPr>
        <w:t>++</w:t>
      </w:r>
      <w:r w:rsidR="00B1133E" w:rsidRPr="00375E85">
        <w:rPr>
          <w:rFonts w:ascii="Times New Roman" w:hAnsi="Times New Roman" w:cs="Times New Roman"/>
          <w:sz w:val="22"/>
        </w:rPr>
        <w:t>),</w:t>
      </w:r>
      <w:r w:rsidR="0004558E" w:rsidRPr="00375E85">
        <w:rPr>
          <w:rFonts w:ascii="Times New Roman" w:hAnsi="Times New Roman" w:cs="Times New Roman"/>
          <w:sz w:val="22"/>
        </w:rPr>
        <w:t xml:space="preserve"> </w:t>
      </w:r>
      <w:r w:rsidR="0004558E" w:rsidRPr="00375E85">
        <w:rPr>
          <w:rFonts w:ascii="Times New Roman" w:hAnsi="Times New Roman" w:cs="Times New Roman"/>
          <w:i/>
          <w:sz w:val="22"/>
        </w:rPr>
        <w:t>Java and Object-oriented Design</w:t>
      </w:r>
      <w:r w:rsidR="00827F2F" w:rsidRPr="00375E85">
        <w:rPr>
          <w:rFonts w:ascii="Times New Roman" w:hAnsi="Times New Roman" w:cs="Times New Roman"/>
          <w:sz w:val="22"/>
        </w:rPr>
        <w:t xml:space="preserve"> (Java)</w:t>
      </w:r>
      <w:r w:rsidR="00B1133E" w:rsidRPr="00375E85">
        <w:rPr>
          <w:rFonts w:ascii="Times New Roman" w:hAnsi="Times New Roman" w:cs="Times New Roman"/>
          <w:sz w:val="22"/>
        </w:rPr>
        <w:t>,</w:t>
      </w:r>
      <w:r w:rsidR="00877683" w:rsidRPr="00375E85">
        <w:rPr>
          <w:rFonts w:ascii="Times New Roman" w:hAnsi="Times New Roman" w:cs="Times New Roman"/>
          <w:sz w:val="22"/>
        </w:rPr>
        <w:t xml:space="preserve"> </w:t>
      </w:r>
      <w:del w:id="63" w:author="Microsoft Office 用户" w:date="2019-12-09T09:35:00Z">
        <w:r w:rsidR="00877683" w:rsidRPr="00375E85" w:rsidDel="00876A2B">
          <w:rPr>
            <w:rFonts w:ascii="Times New Roman" w:hAnsi="Times New Roman" w:cs="Times New Roman"/>
            <w:i/>
            <w:sz w:val="22"/>
          </w:rPr>
          <w:delText>Data Structures and Algorithms</w:delText>
        </w:r>
        <w:r w:rsidR="00B1133E" w:rsidRPr="00375E85" w:rsidDel="00876A2B">
          <w:rPr>
            <w:rFonts w:ascii="Times New Roman" w:hAnsi="Times New Roman" w:cs="Times New Roman"/>
            <w:sz w:val="22"/>
          </w:rPr>
          <w:delText xml:space="preserve">, </w:delText>
        </w:r>
      </w:del>
      <w:r w:rsidR="00B1133E" w:rsidRPr="00375E85">
        <w:rPr>
          <w:rFonts w:ascii="Times New Roman" w:hAnsi="Times New Roman" w:cs="Times New Roman"/>
          <w:sz w:val="22"/>
        </w:rPr>
        <w:t>and etc</w:t>
      </w:r>
      <w:r w:rsidR="004533F4" w:rsidRPr="00375E85">
        <w:rPr>
          <w:rFonts w:ascii="Times New Roman" w:hAnsi="Times New Roman" w:cs="Times New Roman"/>
          <w:sz w:val="22"/>
        </w:rPr>
        <w:t>.</w:t>
      </w:r>
      <w:bookmarkEnd w:id="50"/>
      <w:bookmarkEnd w:id="51"/>
      <w:r w:rsidR="007B2BDB" w:rsidRPr="00375E85">
        <w:rPr>
          <w:rFonts w:ascii="Times New Roman" w:hAnsi="Times New Roman" w:cs="Times New Roman"/>
          <w:sz w:val="22"/>
        </w:rPr>
        <w:t xml:space="preserve"> </w:t>
      </w:r>
      <w:bookmarkStart w:id="64" w:name="OLE_LINK65"/>
      <w:bookmarkStart w:id="65" w:name="OLE_LINK66"/>
      <w:r w:rsidR="00647293" w:rsidRPr="00375E85">
        <w:rPr>
          <w:rFonts w:ascii="Times New Roman" w:hAnsi="Times New Roman" w:cs="Times New Roman"/>
          <w:sz w:val="22"/>
        </w:rPr>
        <w:t>As I’ve laid solid groundwork for the fundamentals,</w:t>
      </w:r>
      <w:r w:rsidR="007A3D27" w:rsidRPr="00375E85">
        <w:rPr>
          <w:rFonts w:ascii="Times New Roman" w:hAnsi="Times New Roman" w:cs="Times New Roman"/>
          <w:sz w:val="22"/>
        </w:rPr>
        <w:t xml:space="preserve"> </w:t>
      </w:r>
      <w:bookmarkStart w:id="66" w:name="OLE_LINK43"/>
      <w:bookmarkStart w:id="67" w:name="OLE_LINK44"/>
      <w:bookmarkStart w:id="68" w:name="OLE_LINK47"/>
      <w:r w:rsidR="00647293" w:rsidRPr="00375E85">
        <w:rPr>
          <w:rFonts w:ascii="Times New Roman" w:hAnsi="Times New Roman" w:cs="Times New Roman"/>
          <w:sz w:val="22"/>
        </w:rPr>
        <w:t xml:space="preserve">I </w:t>
      </w:r>
      <w:del w:id="69" w:author="Yiping ZHANG" w:date="2019-12-08T15:39:00Z">
        <w:r w:rsidR="00647293" w:rsidRPr="00375E85" w:rsidDel="00BF7090">
          <w:rPr>
            <w:rFonts w:ascii="Times New Roman" w:hAnsi="Times New Roman" w:cs="Times New Roman"/>
            <w:sz w:val="22"/>
          </w:rPr>
          <w:delText>was able to</w:delText>
        </w:r>
      </w:del>
      <w:ins w:id="70" w:author="Yiping ZHANG" w:date="2019-12-08T15:39:00Z">
        <w:r w:rsidR="00BF7090" w:rsidRPr="00375E85">
          <w:rPr>
            <w:rFonts w:ascii="Times New Roman" w:hAnsi="Times New Roman" w:cs="Times New Roman"/>
            <w:sz w:val="22"/>
          </w:rPr>
          <w:t>managed to</w:t>
        </w:r>
      </w:ins>
      <w:r w:rsidR="00647293" w:rsidRPr="00375E85">
        <w:rPr>
          <w:rFonts w:ascii="Times New Roman" w:hAnsi="Times New Roman" w:cs="Times New Roman"/>
          <w:sz w:val="22"/>
        </w:rPr>
        <w:t xml:space="preserve"> achieve high in</w:t>
      </w:r>
      <w:r w:rsidR="00820A2D" w:rsidRPr="00375E85">
        <w:rPr>
          <w:rFonts w:ascii="Times New Roman" w:hAnsi="Times New Roman" w:cs="Times New Roman"/>
          <w:sz w:val="22"/>
        </w:rPr>
        <w:t xml:space="preserve"> </w:t>
      </w:r>
      <w:r w:rsidR="00FD209D" w:rsidRPr="00375E85">
        <w:rPr>
          <w:rFonts w:ascii="Times New Roman" w:hAnsi="Times New Roman" w:cs="Times New Roman"/>
          <w:sz w:val="22"/>
        </w:rPr>
        <w:t xml:space="preserve">more </w:t>
      </w:r>
      <w:r w:rsidR="00820A2D" w:rsidRPr="00375E85">
        <w:rPr>
          <w:rFonts w:ascii="Times New Roman" w:hAnsi="Times New Roman" w:cs="Times New Roman"/>
          <w:sz w:val="22"/>
        </w:rPr>
        <w:t>prof</w:t>
      </w:r>
      <w:r w:rsidR="00FF5008" w:rsidRPr="00375E85">
        <w:rPr>
          <w:rFonts w:ascii="Times New Roman" w:hAnsi="Times New Roman" w:cs="Times New Roman"/>
          <w:sz w:val="22"/>
        </w:rPr>
        <w:t xml:space="preserve">essional </w:t>
      </w:r>
      <w:bookmarkEnd w:id="66"/>
      <w:bookmarkEnd w:id="67"/>
      <w:bookmarkEnd w:id="68"/>
      <w:r w:rsidR="00E26886" w:rsidRPr="00375E85">
        <w:rPr>
          <w:rFonts w:ascii="Times New Roman" w:hAnsi="Times New Roman" w:cs="Times New Roman"/>
          <w:sz w:val="22"/>
        </w:rPr>
        <w:t>engineering courses</w:t>
      </w:r>
      <w:r w:rsidR="00647293" w:rsidRPr="00375E85">
        <w:rPr>
          <w:rFonts w:ascii="Times New Roman" w:hAnsi="Times New Roman" w:cs="Times New Roman"/>
          <w:sz w:val="22"/>
        </w:rPr>
        <w:t xml:space="preserve"> later on.</w:t>
      </w:r>
      <w:bookmarkEnd w:id="64"/>
      <w:bookmarkEnd w:id="65"/>
      <w:r w:rsidR="00647293" w:rsidRPr="00375E85">
        <w:rPr>
          <w:rFonts w:ascii="Times New Roman" w:hAnsi="Times New Roman" w:cs="Times New Roman"/>
          <w:sz w:val="22"/>
        </w:rPr>
        <w:t xml:space="preserve"> </w:t>
      </w:r>
      <w:bookmarkStart w:id="71" w:name="OLE_LINK3"/>
      <w:bookmarkStart w:id="72" w:name="OLE_LINK4"/>
      <w:r w:rsidR="00C75F48" w:rsidRPr="00375E85">
        <w:rPr>
          <w:rFonts w:ascii="Times New Roman" w:hAnsi="Times New Roman" w:cs="Times New Roman"/>
          <w:sz w:val="22"/>
        </w:rPr>
        <w:t xml:space="preserve">I </w:t>
      </w:r>
      <w:del w:id="73" w:author="Microsoft Office 用户" w:date="2019-12-09T09:37:00Z">
        <w:r w:rsidR="00C75F48" w:rsidRPr="00375E85" w:rsidDel="00904BD4">
          <w:rPr>
            <w:rFonts w:ascii="Times New Roman" w:hAnsi="Times New Roman" w:cs="Times New Roman"/>
            <w:sz w:val="22"/>
          </w:rPr>
          <w:delText>got good grades</w:delText>
        </w:r>
      </w:del>
      <w:ins w:id="74" w:author="Yiping ZHANG" w:date="2019-12-08T15:39:00Z">
        <w:del w:id="75" w:author="Microsoft Office 用户" w:date="2019-12-09T09:37:00Z">
          <w:r w:rsidR="00BF7090" w:rsidRPr="00375E85" w:rsidDel="00904BD4">
            <w:rPr>
              <w:rFonts w:ascii="Times New Roman" w:hAnsi="Times New Roman" w:cs="Times New Roman"/>
              <w:sz w:val="22"/>
            </w:rPr>
            <w:delText>delivered positive result</w:delText>
          </w:r>
        </w:del>
      </w:ins>
      <w:ins w:id="76" w:author="Yiping ZHANG" w:date="2019-12-08T15:40:00Z">
        <w:del w:id="77" w:author="Microsoft Office 用户" w:date="2019-12-09T09:37:00Z">
          <w:r w:rsidR="00BF7090" w:rsidRPr="00375E85" w:rsidDel="00904BD4">
            <w:rPr>
              <w:rFonts w:ascii="Times New Roman" w:hAnsi="Times New Roman" w:cs="Times New Roman"/>
              <w:sz w:val="22"/>
            </w:rPr>
            <w:delText>s</w:delText>
          </w:r>
        </w:del>
      </w:ins>
      <w:ins w:id="78" w:author="Microsoft Office 用户" w:date="2019-12-09T09:37:00Z">
        <w:r w:rsidR="00904BD4" w:rsidRPr="00375E85">
          <w:rPr>
            <w:rFonts w:ascii="Times New Roman" w:hAnsi="Times New Roman" w:cs="Times New Roman"/>
            <w:sz w:val="22"/>
          </w:rPr>
          <w:t>got the best scores</w:t>
        </w:r>
      </w:ins>
      <w:r w:rsidR="007A3D27" w:rsidRPr="00375E85">
        <w:rPr>
          <w:rFonts w:ascii="Times New Roman" w:hAnsi="Times New Roman" w:cs="Times New Roman"/>
          <w:sz w:val="22"/>
        </w:rPr>
        <w:t xml:space="preserve"> in</w:t>
      </w:r>
      <w:bookmarkEnd w:id="71"/>
      <w:bookmarkEnd w:id="72"/>
      <w:r w:rsidR="007A3D27" w:rsidRPr="00375E85">
        <w:rPr>
          <w:rFonts w:ascii="Times New Roman" w:hAnsi="Times New Roman" w:cs="Times New Roman"/>
          <w:sz w:val="22"/>
        </w:rPr>
        <w:t xml:space="preserve"> </w:t>
      </w:r>
      <w:r w:rsidR="00E26886" w:rsidRPr="00375E85">
        <w:rPr>
          <w:rFonts w:ascii="Times New Roman" w:hAnsi="Times New Roman" w:cs="Times New Roman"/>
          <w:i/>
          <w:sz w:val="22"/>
        </w:rPr>
        <w:t>Principles of Animation and Design of Network-Based Games</w:t>
      </w:r>
      <w:r w:rsidR="009838CD" w:rsidRPr="00375E85">
        <w:rPr>
          <w:rFonts w:ascii="Times New Roman" w:hAnsi="Times New Roman" w:cs="Times New Roman"/>
          <w:sz w:val="22"/>
        </w:rPr>
        <w:t xml:space="preserve">, </w:t>
      </w:r>
      <w:r w:rsidR="00F242DB" w:rsidRPr="00375E85">
        <w:rPr>
          <w:rFonts w:ascii="Times New Roman" w:hAnsi="Times New Roman" w:cs="Times New Roman"/>
          <w:i/>
          <w:sz w:val="22"/>
        </w:rPr>
        <w:t>Practice of Artificial Neural Networks</w:t>
      </w:r>
      <w:r w:rsidR="00F242DB" w:rsidRPr="00375E85">
        <w:rPr>
          <w:rFonts w:ascii="Times New Roman" w:hAnsi="Times New Roman" w:cs="Times New Roman"/>
          <w:sz w:val="22"/>
        </w:rPr>
        <w:t xml:space="preserve"> (Python), </w:t>
      </w:r>
      <w:r w:rsidR="00EF248B" w:rsidRPr="00375E85">
        <w:rPr>
          <w:rFonts w:ascii="Times New Roman" w:hAnsi="Times New Roman" w:cs="Times New Roman"/>
          <w:i/>
          <w:sz w:val="22"/>
        </w:rPr>
        <w:t>Software Engineering Training: Integrated Projects</w:t>
      </w:r>
      <w:r w:rsidR="000E2AFB" w:rsidRPr="00375E85">
        <w:rPr>
          <w:rFonts w:ascii="Times New Roman" w:hAnsi="Times New Roman" w:cs="Times New Roman"/>
          <w:sz w:val="22"/>
        </w:rPr>
        <w:t xml:space="preserve">, </w:t>
      </w:r>
      <w:r w:rsidR="009838CD" w:rsidRPr="00375E85">
        <w:rPr>
          <w:rFonts w:ascii="Times New Roman" w:hAnsi="Times New Roman" w:cs="Times New Roman"/>
          <w:sz w:val="22"/>
        </w:rPr>
        <w:t>and etc</w:t>
      </w:r>
      <w:r w:rsidR="006816EB" w:rsidRPr="00375E85">
        <w:rPr>
          <w:rFonts w:ascii="Times New Roman" w:hAnsi="Times New Roman" w:cs="Times New Roman"/>
          <w:sz w:val="22"/>
        </w:rPr>
        <w:t>.</w:t>
      </w:r>
      <w:r w:rsidR="00EA1F46" w:rsidRPr="00375E85">
        <w:rPr>
          <w:rFonts w:ascii="Times New Roman" w:hAnsi="Times New Roman" w:cs="Times New Roman"/>
          <w:sz w:val="22"/>
          <w:rPrChange w:id="79" w:author="Microsoft Office 用户" w:date="2019-12-10T00:16:00Z">
            <w:rPr/>
          </w:rPrChange>
        </w:rPr>
        <w:t xml:space="preserve"> </w:t>
      </w:r>
      <w:bookmarkStart w:id="80" w:name="OLE_LINK87"/>
      <w:bookmarkStart w:id="81" w:name="OLE_LINK88"/>
      <w:r w:rsidR="00EA1F46" w:rsidRPr="00375E85">
        <w:rPr>
          <w:rFonts w:ascii="Times New Roman" w:hAnsi="Times New Roman" w:cs="Times New Roman"/>
          <w:sz w:val="22"/>
        </w:rPr>
        <w:t xml:space="preserve">With </w:t>
      </w:r>
      <w:r w:rsidR="00FA10F4" w:rsidRPr="00375E85">
        <w:rPr>
          <w:rFonts w:ascii="Times New Roman" w:hAnsi="Times New Roman" w:cs="Times New Roman"/>
          <w:sz w:val="22"/>
        </w:rPr>
        <w:t>these</w:t>
      </w:r>
      <w:r w:rsidR="00EA1F46" w:rsidRPr="00375E85">
        <w:rPr>
          <w:rFonts w:ascii="Times New Roman" w:hAnsi="Times New Roman" w:cs="Times New Roman"/>
          <w:sz w:val="22"/>
        </w:rPr>
        <w:t xml:space="preserve"> </w:t>
      </w:r>
      <w:r w:rsidR="00FA10F4" w:rsidRPr="00375E85">
        <w:rPr>
          <w:rFonts w:ascii="Times New Roman" w:hAnsi="Times New Roman" w:cs="Times New Roman"/>
          <w:sz w:val="22"/>
        </w:rPr>
        <w:t>courses</w:t>
      </w:r>
      <w:r w:rsidR="00EA1F46" w:rsidRPr="00375E85">
        <w:rPr>
          <w:rFonts w:ascii="Times New Roman" w:hAnsi="Times New Roman" w:cs="Times New Roman"/>
          <w:sz w:val="22"/>
        </w:rPr>
        <w:t xml:space="preserve"> as the foundation, I think I am well-prepared for</w:t>
      </w:r>
      <w:ins w:id="82" w:author="Yiping ZHANG" w:date="2019-12-08T15:40:00Z">
        <w:r w:rsidR="00BF7090" w:rsidRPr="00375E85">
          <w:rPr>
            <w:rFonts w:ascii="Times New Roman" w:hAnsi="Times New Roman" w:cs="Times New Roman"/>
            <w:sz w:val="22"/>
          </w:rPr>
          <w:t xml:space="preserve"> pursuing</w:t>
        </w:r>
      </w:ins>
      <w:r w:rsidR="00EA1F46" w:rsidRPr="00375E85">
        <w:rPr>
          <w:rFonts w:ascii="Times New Roman" w:hAnsi="Times New Roman" w:cs="Times New Roman"/>
          <w:sz w:val="22"/>
        </w:rPr>
        <w:t xml:space="preserve"> further stud</w:t>
      </w:r>
      <w:ins w:id="83" w:author="Yiping ZHANG" w:date="2019-12-08T15:40:00Z">
        <w:r w:rsidR="00BF7090" w:rsidRPr="00375E85">
          <w:rPr>
            <w:rFonts w:ascii="Times New Roman" w:hAnsi="Times New Roman" w:cs="Times New Roman"/>
            <w:sz w:val="22"/>
          </w:rPr>
          <w:t>ies</w:t>
        </w:r>
      </w:ins>
      <w:del w:id="84" w:author="Yiping ZHANG" w:date="2019-12-08T15:40:00Z">
        <w:r w:rsidR="00EA1F46" w:rsidRPr="00375E85" w:rsidDel="00BF7090">
          <w:rPr>
            <w:rFonts w:ascii="Times New Roman" w:hAnsi="Times New Roman" w:cs="Times New Roman"/>
            <w:sz w:val="22"/>
          </w:rPr>
          <w:delText>y</w:delText>
        </w:r>
      </w:del>
      <w:r w:rsidR="00EA1F46" w:rsidRPr="00375E85">
        <w:rPr>
          <w:rFonts w:ascii="Times New Roman" w:hAnsi="Times New Roman" w:cs="Times New Roman"/>
          <w:sz w:val="22"/>
        </w:rPr>
        <w:t xml:space="preserve"> </w:t>
      </w:r>
      <w:r w:rsidR="0008322C" w:rsidRPr="00375E85">
        <w:rPr>
          <w:rFonts w:ascii="Times New Roman" w:hAnsi="Times New Roman" w:cs="Times New Roman"/>
          <w:sz w:val="22"/>
        </w:rPr>
        <w:t xml:space="preserve">in </w:t>
      </w:r>
      <w:ins w:id="85" w:author="Microsoft Office 用户" w:date="2019-12-09T23:57:00Z">
        <w:r w:rsidR="00356F46" w:rsidRPr="00375E85">
          <w:rPr>
            <w:rFonts w:ascii="Times New Roman" w:hAnsi="Times New Roman" w:cs="Times New Roman"/>
            <w:sz w:val="22"/>
          </w:rPr>
          <w:t>t</w:t>
        </w:r>
      </w:ins>
      <w:del w:id="86" w:author="Microsoft Office 用户" w:date="2019-12-09T10:46:00Z">
        <w:r w:rsidR="0008322C" w:rsidRPr="00375E85" w:rsidDel="00D31742">
          <w:rPr>
            <w:rFonts w:ascii="Times New Roman" w:hAnsi="Times New Roman" w:cs="Times New Roman"/>
            <w:sz w:val="22"/>
            <w:rPrChange w:id="87" w:author="Microsoft Office 用户" w:date="2019-12-10T00:16:00Z">
              <w:rPr>
                <w:rFonts w:ascii="Times New Roman" w:hAnsi="Times New Roman" w:cs="Times New Roman"/>
                <w:color w:val="FF0000"/>
                <w:sz w:val="22"/>
              </w:rPr>
            </w:rPrChange>
          </w:rPr>
          <w:delText>XXXX</w:delText>
        </w:r>
      </w:del>
      <w:ins w:id="88" w:author="Microsoft Office 用户" w:date="2019-12-09T23:57:00Z">
        <w:r w:rsidR="00356F46" w:rsidRPr="00375E85">
          <w:rPr>
            <w:rFonts w:ascii="Times New Roman" w:hAnsi="Times New Roman" w:cs="Times New Roman"/>
            <w:sz w:val="22"/>
          </w:rPr>
          <w:t xml:space="preserve">he Department of Electrical and Computer Engineering (ECE), University of California, </w:t>
        </w:r>
      </w:ins>
      <w:ins w:id="89" w:author="Microsoft Office 用户" w:date="2019-12-09T23:58:00Z">
        <w:r w:rsidR="00356F46" w:rsidRPr="00375E85">
          <w:rPr>
            <w:rFonts w:ascii="Times New Roman" w:hAnsi="Times New Roman" w:cs="Times New Roman"/>
            <w:sz w:val="22"/>
          </w:rPr>
          <w:t>San Diego (UCSD)</w:t>
        </w:r>
      </w:ins>
      <w:del w:id="90" w:author="Microsoft Office 用户" w:date="2019-12-09T23:57:00Z">
        <w:r w:rsidR="0008322C" w:rsidRPr="00375E85" w:rsidDel="00356F46">
          <w:rPr>
            <w:rFonts w:ascii="Times New Roman" w:hAnsi="Times New Roman" w:cs="Times New Roman"/>
            <w:sz w:val="22"/>
            <w:rPrChange w:id="91" w:author="Microsoft Office 用户" w:date="2019-12-10T00:16:00Z">
              <w:rPr>
                <w:rFonts w:ascii="Times New Roman" w:hAnsi="Times New Roman" w:cs="Times New Roman"/>
                <w:color w:val="FF0000"/>
                <w:sz w:val="22"/>
              </w:rPr>
            </w:rPrChange>
          </w:rPr>
          <w:delText xml:space="preserve">, </w:delText>
        </w:r>
      </w:del>
      <w:del w:id="92" w:author="Microsoft Office 用户" w:date="2019-12-09T10:46:00Z">
        <w:r w:rsidR="0008322C" w:rsidRPr="00375E85" w:rsidDel="00D31742">
          <w:rPr>
            <w:rFonts w:ascii="Times New Roman" w:hAnsi="Times New Roman" w:cs="Times New Roman"/>
            <w:sz w:val="22"/>
            <w:rPrChange w:id="93" w:author="Microsoft Office 用户" w:date="2019-12-10T00:16:00Z">
              <w:rPr>
                <w:rFonts w:ascii="Times New Roman" w:hAnsi="Times New Roman" w:cs="Times New Roman"/>
                <w:color w:val="FF0000"/>
                <w:sz w:val="22"/>
              </w:rPr>
            </w:rPrChange>
          </w:rPr>
          <w:delText>XXX</w:delText>
        </w:r>
      </w:del>
      <w:del w:id="94" w:author="Microsoft Office 用户" w:date="2019-12-09T23:57:00Z">
        <w:r w:rsidR="0008322C" w:rsidRPr="00375E85" w:rsidDel="00356F46">
          <w:rPr>
            <w:rFonts w:ascii="Times New Roman" w:hAnsi="Times New Roman" w:cs="Times New Roman"/>
            <w:sz w:val="22"/>
            <w:rPrChange w:id="95" w:author="Microsoft Office 用户" w:date="2019-12-10T00:16:00Z">
              <w:rPr>
                <w:rFonts w:ascii="Times New Roman" w:hAnsi="Times New Roman" w:cs="Times New Roman"/>
                <w:color w:val="FF0000"/>
                <w:sz w:val="22"/>
              </w:rPr>
            </w:rPrChange>
          </w:rPr>
          <w:delText>U</w:delText>
        </w:r>
      </w:del>
      <w:r w:rsidR="0008322C" w:rsidRPr="00375E85">
        <w:rPr>
          <w:rFonts w:ascii="Times New Roman" w:hAnsi="Times New Roman" w:cs="Times New Roman"/>
          <w:sz w:val="22"/>
        </w:rPr>
        <w:t>.</w:t>
      </w:r>
      <w:bookmarkEnd w:id="80"/>
      <w:bookmarkEnd w:id="81"/>
    </w:p>
    <w:p w14:paraId="597DE0D4" w14:textId="77777777" w:rsidR="00EA1F46" w:rsidRPr="00375E85" w:rsidRDefault="00EA1F46" w:rsidP="0063534C">
      <w:pPr>
        <w:pStyle w:val="ad"/>
        <w:spacing w:after="0" w:line="320" w:lineRule="exact"/>
        <w:jc w:val="both"/>
        <w:rPr>
          <w:rFonts w:ascii="Times New Roman" w:hAnsi="Times New Roman" w:cs="Times New Roman"/>
          <w:sz w:val="22"/>
        </w:rPr>
      </w:pPr>
      <w:bookmarkStart w:id="96" w:name="OLE_LINK13"/>
      <w:bookmarkStart w:id="97" w:name="OLE_LINK14"/>
      <w:bookmarkStart w:id="98" w:name="OLE_LINK24"/>
    </w:p>
    <w:p w14:paraId="7479E1BD" w14:textId="5FE4C2F4" w:rsidR="00B422E3" w:rsidRPr="00375E85" w:rsidRDefault="001804FC" w:rsidP="0063534C">
      <w:pPr>
        <w:pStyle w:val="ad"/>
        <w:spacing w:after="0" w:line="320" w:lineRule="exact"/>
        <w:jc w:val="both"/>
        <w:rPr>
          <w:rFonts w:ascii="Times New Roman" w:hAnsi="Times New Roman" w:cs="Times New Roman"/>
          <w:sz w:val="22"/>
        </w:rPr>
      </w:pPr>
      <w:bookmarkStart w:id="99" w:name="OLE_LINK85"/>
      <w:bookmarkStart w:id="100" w:name="OLE_LINK86"/>
      <w:ins w:id="101" w:author="Microsoft Office 用户" w:date="2019-12-08T21:18:00Z">
        <w:r w:rsidRPr="00375E85">
          <w:rPr>
            <w:rFonts w:ascii="Times New Roman" w:hAnsi="Times New Roman" w:cs="Times New Roman"/>
            <w:sz w:val="22"/>
          </w:rPr>
          <w:t>In sophomore year, I joined the Smart Internet of Things (IoT) and Edge Computing group</w:t>
        </w:r>
        <w:r w:rsidR="00BE284D" w:rsidRPr="00375E85">
          <w:rPr>
            <w:rFonts w:ascii="Times New Roman" w:hAnsi="Times New Roman" w:cs="Times New Roman"/>
            <w:sz w:val="22"/>
          </w:rPr>
          <w:t xml:space="preserve"> in Professor Chen</w:t>
        </w:r>
        <w:r w:rsidRPr="00375E85">
          <w:rPr>
            <w:rFonts w:ascii="Times New Roman" w:hAnsi="Times New Roman" w:cs="Times New Roman"/>
            <w:sz w:val="22"/>
          </w:rPr>
          <w:t xml:space="preserve">’s Inplus Lab to gain more research experiences. Based on theories in </w:t>
        </w:r>
        <w:r w:rsidRPr="00375E85">
          <w:rPr>
            <w:rFonts w:ascii="Times New Roman" w:hAnsi="Times New Roman" w:cs="Times New Roman"/>
            <w:i/>
            <w:sz w:val="22"/>
          </w:rPr>
          <w:t>A Primer in Game Theory</w:t>
        </w:r>
        <w:r w:rsidRPr="00375E85">
          <w:rPr>
            <w:rFonts w:ascii="Times New Roman" w:hAnsi="Times New Roman" w:cs="Times New Roman"/>
            <w:sz w:val="22"/>
          </w:rPr>
          <w:t xml:space="preserve"> and </w:t>
        </w:r>
        <w:r w:rsidRPr="00375E85">
          <w:rPr>
            <w:rFonts w:ascii="Times New Roman" w:hAnsi="Times New Roman" w:cs="Times New Roman"/>
            <w:i/>
            <w:sz w:val="22"/>
          </w:rPr>
          <w:t>Convex Optimization</w:t>
        </w:r>
        <w:r w:rsidRPr="00375E85">
          <w:rPr>
            <w:rFonts w:ascii="Times New Roman" w:hAnsi="Times New Roman" w:cs="Times New Roman"/>
            <w:sz w:val="22"/>
          </w:rPr>
          <w:t xml:space="preserve">, my colleagues and I proposed a two-layer Stackelberg Game data trading mechanism in Blockchain-based Internet of Vehicles (IoV) and </w:t>
        </w:r>
        <w:bookmarkStart w:id="102" w:name="OLE_LINK91"/>
        <w:bookmarkStart w:id="103" w:name="OLE_LINK92"/>
        <w:r w:rsidRPr="00375E85">
          <w:rPr>
            <w:rFonts w:ascii="Times New Roman" w:hAnsi="Times New Roman" w:cs="Times New Roman"/>
            <w:sz w:val="22"/>
          </w:rPr>
          <w:t>verified our methods in some numerical experiments in Jupyter Notebook beforehand</w:t>
        </w:r>
        <w:bookmarkEnd w:id="102"/>
        <w:bookmarkEnd w:id="103"/>
        <w:r w:rsidRPr="00375E85">
          <w:rPr>
            <w:rFonts w:ascii="Times New Roman" w:hAnsi="Times New Roman" w:cs="Times New Roman"/>
            <w:sz w:val="22"/>
          </w:rPr>
          <w:t xml:space="preserve">. After months of hard work, we completed a paper named </w:t>
        </w:r>
        <w:r w:rsidRPr="00375E85">
          <w:rPr>
            <w:rFonts w:ascii="Times New Roman" w:hAnsi="Times New Roman" w:cs="Times New Roman"/>
            <w:i/>
            <w:sz w:val="22"/>
          </w:rPr>
          <w:t>Blockchain-Based Digital Goods Trading Mechanism in Internet of Vehicles: A Stackelberg Game Approach</w:t>
        </w:r>
        <w:r w:rsidRPr="00375E85">
          <w:rPr>
            <w:rFonts w:ascii="Times New Roman" w:hAnsi="Times New Roman" w:cs="Times New Roman"/>
            <w:sz w:val="22"/>
          </w:rPr>
          <w:t xml:space="preserve"> and submitted it to the International Conference on Service Oriented Computing (ICSOC). However, our work did not win the satisfaction of the ICSOC committee. They offered me suggestions for further improvement. With their advice, we evaluated the robustness and efficiency of my algorithms by implementing several smart contracts on Rinkeby, a test net of Ethereum. With specific scenarios to support this protocol system, I confidently su</w:t>
        </w:r>
        <w:r w:rsidR="00856DA9" w:rsidRPr="00375E85">
          <w:rPr>
            <w:rFonts w:ascii="Times New Roman" w:hAnsi="Times New Roman" w:cs="Times New Roman"/>
            <w:sz w:val="22"/>
          </w:rPr>
          <w:t>bmitted this paper to the IEEE C</w:t>
        </w:r>
        <w:r w:rsidRPr="00375E85">
          <w:rPr>
            <w:rFonts w:ascii="Times New Roman" w:hAnsi="Times New Roman" w:cs="Times New Roman"/>
            <w:sz w:val="22"/>
          </w:rPr>
          <w:t xml:space="preserve">loud this time. During this process, I realized that there was a big gap between idea origination and implementation. To ensure the stability and efficiency of operations in the system, we need to take more factors into consideration, such as security and cost of execution and storage, </w:t>
        </w:r>
        <w:r w:rsidRPr="00375E85">
          <w:rPr>
            <w:rFonts w:ascii="Times New Roman" w:hAnsi="Times New Roman" w:cs="Times New Roman"/>
            <w:i/>
            <w:sz w:val="22"/>
          </w:rPr>
          <w:t>i.e.</w:t>
        </w:r>
        <w:r w:rsidRPr="00375E85">
          <w:rPr>
            <w:rFonts w:ascii="Times New Roman" w:hAnsi="Times New Roman" w:cs="Times New Roman"/>
            <w:sz w:val="22"/>
          </w:rPr>
          <w:t xml:space="preserve">, gas cost. Currently I am working with the Blockchain Technology and Application group on the Decentralized Data Storage and Sharing on Blockchain (BCShare) project. BCShare employs InterPlanetary File System and certificateless cryptography to address a major challenge in social communication, </w:t>
        </w:r>
        <w:r w:rsidRPr="00375E85">
          <w:rPr>
            <w:rFonts w:ascii="Times New Roman" w:hAnsi="Times New Roman" w:cs="Times New Roman"/>
            <w:i/>
            <w:sz w:val="22"/>
          </w:rPr>
          <w:t>i.e.</w:t>
        </w:r>
        <w:r w:rsidRPr="00375E85">
          <w:rPr>
            <w:rFonts w:ascii="Times New Roman" w:hAnsi="Times New Roman" w:cs="Times New Roman"/>
            <w:sz w:val="22"/>
          </w:rPr>
          <w:t>, the control on user data from the giant companies. This project helps to promote decentralization to the social applications and enable users to manage their social linked data. The research in Inplus Lab is definitely one of the most unforgettable and beneficial experiences in my academic life, as it helps to improve my mastery of decentralized systems, smart contract design, Blockchain technology and its application.</w:t>
        </w:r>
      </w:ins>
      <w:ins w:id="104" w:author="Microsoft Office 用户" w:date="2019-12-09T10:44:00Z">
        <w:r w:rsidR="00126EBE" w:rsidRPr="00375E85">
          <w:rPr>
            <w:rFonts w:ascii="Times New Roman" w:hAnsi="Times New Roman" w:cs="Times New Roman"/>
            <w:sz w:val="22"/>
          </w:rPr>
          <w:t xml:space="preserve"> I </w:t>
        </w:r>
      </w:ins>
      <w:ins w:id="105" w:author="Microsoft Office 用户" w:date="2019-12-10T00:04:00Z">
        <w:r w:rsidR="00045023" w:rsidRPr="00375E85">
          <w:rPr>
            <w:rFonts w:ascii="Times New Roman" w:hAnsi="Times New Roman" w:cs="Times New Roman"/>
            <w:sz w:val="22"/>
          </w:rPr>
          <w:t>think</w:t>
        </w:r>
      </w:ins>
      <w:ins w:id="106" w:author="Microsoft Office 用户" w:date="2019-12-09T10:44:00Z">
        <w:r w:rsidR="00126EBE" w:rsidRPr="00375E85">
          <w:rPr>
            <w:rFonts w:ascii="Times New Roman" w:hAnsi="Times New Roman" w:cs="Times New Roman"/>
            <w:sz w:val="22"/>
          </w:rPr>
          <w:t xml:space="preserve"> my research interests </w:t>
        </w:r>
      </w:ins>
      <w:ins w:id="107" w:author="Microsoft Office 用户" w:date="2019-12-09T10:45:00Z">
        <w:r w:rsidR="00126EBE" w:rsidRPr="00375E85">
          <w:rPr>
            <w:rFonts w:ascii="Times New Roman" w:hAnsi="Times New Roman" w:cs="Times New Roman"/>
            <w:sz w:val="22"/>
          </w:rPr>
          <w:t>are aligned</w:t>
        </w:r>
      </w:ins>
      <w:ins w:id="108" w:author="Microsoft Office 用户" w:date="2019-12-09T10:44:00Z">
        <w:r w:rsidR="00126EBE" w:rsidRPr="00375E85">
          <w:rPr>
            <w:rFonts w:ascii="Times New Roman" w:hAnsi="Times New Roman" w:cs="Times New Roman"/>
            <w:sz w:val="22"/>
          </w:rPr>
          <w:t xml:space="preserve"> with </w:t>
        </w:r>
      </w:ins>
      <w:ins w:id="109" w:author="Microsoft Office 用户" w:date="2019-12-10T00:39:00Z">
        <w:r w:rsidR="00612159">
          <w:rPr>
            <w:rFonts w:ascii="Times New Roman" w:hAnsi="Times New Roman" w:cs="Times New Roman"/>
            <w:sz w:val="22"/>
          </w:rPr>
          <w:t xml:space="preserve">the studies of </w:t>
        </w:r>
      </w:ins>
      <w:ins w:id="110" w:author="Microsoft Office 用户" w:date="2019-12-09T10:44:00Z">
        <w:r w:rsidR="00126EBE" w:rsidRPr="00375E85">
          <w:rPr>
            <w:rFonts w:ascii="Times New Roman" w:hAnsi="Times New Roman" w:cs="Times New Roman"/>
            <w:sz w:val="22"/>
          </w:rPr>
          <w:t>Professor Farinaz Koushanfar (in IoT) and Professor Behrouz Touri</w:t>
        </w:r>
        <w:r w:rsidR="00205AAA" w:rsidRPr="00375E85">
          <w:rPr>
            <w:rFonts w:ascii="Times New Roman" w:hAnsi="Times New Roman" w:cs="Times New Roman"/>
            <w:sz w:val="22"/>
          </w:rPr>
          <w:t xml:space="preserve"> (in Game The</w:t>
        </w:r>
        <w:r w:rsidR="00126EBE" w:rsidRPr="00375E85">
          <w:rPr>
            <w:rFonts w:ascii="Times New Roman" w:hAnsi="Times New Roman" w:cs="Times New Roman"/>
            <w:sz w:val="22"/>
          </w:rPr>
          <w:t>o</w:t>
        </w:r>
      </w:ins>
      <w:ins w:id="111" w:author="Microsoft Office 用户" w:date="2019-12-09T19:36:00Z">
        <w:r w:rsidR="00205AAA" w:rsidRPr="00375E85">
          <w:rPr>
            <w:rFonts w:ascii="Times New Roman" w:hAnsi="Times New Roman" w:cs="Times New Roman"/>
            <w:sz w:val="22"/>
          </w:rPr>
          <w:t>r</w:t>
        </w:r>
      </w:ins>
      <w:ins w:id="112" w:author="Microsoft Office 用户" w:date="2019-12-09T10:44:00Z">
        <w:r w:rsidR="00126EBE" w:rsidRPr="00375E85">
          <w:rPr>
            <w:rFonts w:ascii="Times New Roman" w:hAnsi="Times New Roman" w:cs="Times New Roman"/>
            <w:sz w:val="22"/>
          </w:rPr>
          <w:t>y and Distributed Systems). I look forward to giving full play to my abilities in these areas under their instructions.</w:t>
        </w:r>
      </w:ins>
      <w:del w:id="113" w:author="Microsoft Office 用户" w:date="2019-12-08T21:18:00Z">
        <w:r w:rsidR="00B051B8" w:rsidRPr="00375E85" w:rsidDel="001804FC">
          <w:rPr>
            <w:rFonts w:ascii="Times New Roman" w:hAnsi="Times New Roman" w:cs="Times New Roman"/>
            <w:sz w:val="22"/>
          </w:rPr>
          <w:delText xml:space="preserve">In sophomore year, I </w:delText>
        </w:r>
        <w:r w:rsidR="000F325A" w:rsidRPr="00375E85" w:rsidDel="001804FC">
          <w:rPr>
            <w:rFonts w:ascii="Times New Roman" w:hAnsi="Times New Roman" w:cs="Times New Roman"/>
            <w:sz w:val="22"/>
          </w:rPr>
          <w:delText xml:space="preserve">joined the Smart Internet of Things (IoT) and Edge Computing group </w:delText>
        </w:r>
        <w:r w:rsidR="00116FA5" w:rsidRPr="00375E85" w:rsidDel="001804FC">
          <w:rPr>
            <w:rFonts w:ascii="Times New Roman" w:hAnsi="Times New Roman" w:cs="Times New Roman"/>
            <w:sz w:val="22"/>
          </w:rPr>
          <w:delText>in Professor Chen</w:delText>
        </w:r>
        <w:r w:rsidR="005658E4" w:rsidRPr="00375E85" w:rsidDel="001804FC">
          <w:rPr>
            <w:rFonts w:ascii="Times New Roman" w:hAnsi="Times New Roman" w:cs="Times New Roman"/>
            <w:sz w:val="22"/>
          </w:rPr>
          <w:delText>’s Inplus Lab</w:delText>
        </w:r>
        <w:r w:rsidR="000F325A" w:rsidRPr="00375E85" w:rsidDel="001804FC">
          <w:rPr>
            <w:rFonts w:ascii="Times New Roman" w:hAnsi="Times New Roman" w:cs="Times New Roman"/>
            <w:sz w:val="22"/>
          </w:rPr>
          <w:delText xml:space="preserve"> to enrich </w:delText>
        </w:r>
      </w:del>
      <w:ins w:id="114" w:author="Yiping ZHANG" w:date="2019-12-08T15:40:00Z">
        <w:del w:id="115" w:author="Microsoft Office 用户" w:date="2019-12-08T21:18:00Z">
          <w:r w:rsidR="00BF7090" w:rsidRPr="00375E85" w:rsidDel="001804FC">
            <w:rPr>
              <w:rFonts w:ascii="Times New Roman" w:hAnsi="Times New Roman" w:cs="Times New Roman"/>
              <w:sz w:val="22"/>
            </w:rPr>
            <w:delText>gain more</w:delText>
          </w:r>
        </w:del>
      </w:ins>
      <w:del w:id="116" w:author="Microsoft Office 用户" w:date="2019-12-08T21:18:00Z">
        <w:r w:rsidR="000F325A" w:rsidRPr="00375E85" w:rsidDel="001804FC">
          <w:rPr>
            <w:rFonts w:ascii="Times New Roman" w:hAnsi="Times New Roman" w:cs="Times New Roman"/>
            <w:sz w:val="22"/>
          </w:rPr>
          <w:delText>my research experience</w:delText>
        </w:r>
      </w:del>
      <w:ins w:id="117" w:author="Yiping ZHANG" w:date="2019-12-08T15:40:00Z">
        <w:del w:id="118" w:author="Microsoft Office 用户" w:date="2019-12-08T21:18:00Z">
          <w:r w:rsidR="00BF7090" w:rsidRPr="00375E85" w:rsidDel="001804FC">
            <w:rPr>
              <w:rFonts w:ascii="Times New Roman" w:hAnsi="Times New Roman" w:cs="Times New Roman"/>
              <w:sz w:val="22"/>
            </w:rPr>
            <w:delText>s</w:delText>
          </w:r>
        </w:del>
      </w:ins>
      <w:del w:id="119" w:author="Microsoft Office 用户" w:date="2019-12-08T21:18:00Z">
        <w:r w:rsidR="000F325A" w:rsidRPr="00375E85" w:rsidDel="001804FC">
          <w:rPr>
            <w:rFonts w:ascii="Times New Roman" w:hAnsi="Times New Roman" w:cs="Times New Roman"/>
            <w:sz w:val="22"/>
          </w:rPr>
          <w:delText xml:space="preserve"> and learn more extracurricular academic knowledge.</w:delText>
        </w:r>
        <w:r w:rsidR="005658E4" w:rsidRPr="00375E85" w:rsidDel="001804FC">
          <w:rPr>
            <w:rFonts w:ascii="Times New Roman" w:hAnsi="Times New Roman" w:cs="Times New Roman"/>
            <w:sz w:val="22"/>
          </w:rPr>
          <w:delText xml:space="preserve"> </w:delText>
        </w:r>
        <w:r w:rsidR="00E70EC7" w:rsidRPr="00375E85" w:rsidDel="001804FC">
          <w:rPr>
            <w:rFonts w:ascii="Times New Roman" w:hAnsi="Times New Roman" w:cs="Times New Roman"/>
            <w:sz w:val="22"/>
          </w:rPr>
          <w:delText>Referring to</w:delText>
        </w:r>
      </w:del>
      <w:ins w:id="120" w:author="Yiping ZHANG" w:date="2019-12-08T15:40:00Z">
        <w:del w:id="121" w:author="Microsoft Office 用户" w:date="2019-12-08T21:18:00Z">
          <w:r w:rsidR="00BF7090" w:rsidRPr="00375E85" w:rsidDel="001804FC">
            <w:rPr>
              <w:rFonts w:ascii="Times New Roman" w:hAnsi="Times New Roman" w:cs="Times New Roman"/>
              <w:sz w:val="22"/>
            </w:rPr>
            <w:delText>Based on</w:delText>
          </w:r>
        </w:del>
      </w:ins>
      <w:del w:id="122" w:author="Microsoft Office 用户" w:date="2019-12-08T21:18:00Z">
        <w:r w:rsidR="00E70EC7" w:rsidRPr="00375E85" w:rsidDel="001804FC">
          <w:rPr>
            <w:rFonts w:ascii="Times New Roman" w:hAnsi="Times New Roman" w:cs="Times New Roman"/>
            <w:sz w:val="22"/>
          </w:rPr>
          <w:delText xml:space="preserve"> </w:delText>
        </w:r>
        <w:r w:rsidR="005658E4" w:rsidRPr="00375E85" w:rsidDel="001804FC">
          <w:rPr>
            <w:rFonts w:ascii="Times New Roman" w:hAnsi="Times New Roman" w:cs="Times New Roman"/>
            <w:sz w:val="22"/>
          </w:rPr>
          <w:delText xml:space="preserve">theories in </w:delText>
        </w:r>
        <w:r w:rsidR="00E70EC7" w:rsidRPr="00375E85" w:rsidDel="001804FC">
          <w:rPr>
            <w:rFonts w:ascii="Times New Roman" w:hAnsi="Times New Roman" w:cs="Times New Roman"/>
            <w:i/>
            <w:sz w:val="22"/>
          </w:rPr>
          <w:delText>A Primer in Game Theory</w:delText>
        </w:r>
        <w:r w:rsidR="00E70EC7" w:rsidRPr="00375E85" w:rsidDel="001804FC">
          <w:rPr>
            <w:rFonts w:ascii="Times New Roman" w:hAnsi="Times New Roman" w:cs="Times New Roman"/>
            <w:sz w:val="22"/>
          </w:rPr>
          <w:delText xml:space="preserve"> and </w:delText>
        </w:r>
        <w:r w:rsidR="00E70EC7" w:rsidRPr="00375E85" w:rsidDel="001804FC">
          <w:rPr>
            <w:rFonts w:ascii="Times New Roman" w:hAnsi="Times New Roman" w:cs="Times New Roman"/>
            <w:i/>
            <w:sz w:val="22"/>
          </w:rPr>
          <w:delText>Convex Optimization</w:delText>
        </w:r>
        <w:r w:rsidR="00E70EC7" w:rsidRPr="00375E85" w:rsidDel="001804FC">
          <w:rPr>
            <w:rFonts w:ascii="Times New Roman" w:hAnsi="Times New Roman" w:cs="Times New Roman"/>
            <w:sz w:val="22"/>
          </w:rPr>
          <w:delText xml:space="preserve">, </w:delText>
        </w:r>
        <w:r w:rsidR="00BB457B" w:rsidRPr="00375E85" w:rsidDel="001804FC">
          <w:rPr>
            <w:rFonts w:ascii="Times New Roman" w:hAnsi="Times New Roman" w:cs="Times New Roman"/>
            <w:sz w:val="22"/>
          </w:rPr>
          <w:delText>m</w:delText>
        </w:r>
        <w:r w:rsidR="005658E4" w:rsidRPr="00375E85" w:rsidDel="001804FC">
          <w:rPr>
            <w:rFonts w:ascii="Times New Roman" w:hAnsi="Times New Roman" w:cs="Times New Roman"/>
            <w:sz w:val="22"/>
          </w:rPr>
          <w:delText>y</w:delText>
        </w:r>
        <w:r w:rsidR="00B422E3" w:rsidRPr="00375E85" w:rsidDel="001804FC">
          <w:rPr>
            <w:rFonts w:ascii="Times New Roman" w:hAnsi="Times New Roman" w:cs="Times New Roman"/>
            <w:sz w:val="22"/>
          </w:rPr>
          <w:delText xml:space="preserve"> c</w:delText>
        </w:r>
        <w:r w:rsidR="005658E4" w:rsidRPr="00375E85" w:rsidDel="001804FC">
          <w:rPr>
            <w:rFonts w:ascii="Times New Roman" w:hAnsi="Times New Roman" w:cs="Times New Roman"/>
            <w:sz w:val="22"/>
          </w:rPr>
          <w:delText xml:space="preserve">olleagues and I </w:delText>
        </w:r>
        <w:r w:rsidR="00B422E3" w:rsidRPr="00375E85" w:rsidDel="001804FC">
          <w:rPr>
            <w:rFonts w:ascii="Times New Roman" w:hAnsi="Times New Roman" w:cs="Times New Roman"/>
            <w:sz w:val="22"/>
          </w:rPr>
          <w:delText>propose</w:delText>
        </w:r>
        <w:r w:rsidR="005658E4" w:rsidRPr="00375E85" w:rsidDel="001804FC">
          <w:rPr>
            <w:rFonts w:ascii="Times New Roman" w:hAnsi="Times New Roman" w:cs="Times New Roman"/>
            <w:sz w:val="22"/>
          </w:rPr>
          <w:delText>d</w:delText>
        </w:r>
        <w:r w:rsidR="00E70EC7" w:rsidRPr="00375E85" w:rsidDel="001804FC">
          <w:rPr>
            <w:rFonts w:ascii="Times New Roman" w:hAnsi="Times New Roman" w:cs="Times New Roman"/>
            <w:sz w:val="22"/>
          </w:rPr>
          <w:delText xml:space="preserve"> a two-layer Stackelberg Game</w:delText>
        </w:r>
        <w:r w:rsidR="00DD58DC" w:rsidRPr="00375E85" w:rsidDel="001804FC">
          <w:rPr>
            <w:rFonts w:ascii="Times New Roman" w:hAnsi="Times New Roman" w:cs="Times New Roman"/>
            <w:sz w:val="22"/>
          </w:rPr>
          <w:delText xml:space="preserve"> data</w:delText>
        </w:r>
        <w:r w:rsidR="00B422E3" w:rsidRPr="00375E85" w:rsidDel="001804FC">
          <w:rPr>
            <w:rFonts w:ascii="Times New Roman" w:hAnsi="Times New Roman" w:cs="Times New Roman"/>
            <w:sz w:val="22"/>
          </w:rPr>
          <w:delText xml:space="preserve"> trading </w:delText>
        </w:r>
        <w:r w:rsidR="00CE4599" w:rsidRPr="00375E85" w:rsidDel="001804FC">
          <w:rPr>
            <w:rFonts w:ascii="Times New Roman" w:hAnsi="Times New Roman" w:cs="Times New Roman"/>
            <w:sz w:val="22"/>
          </w:rPr>
          <w:delText>mechanism</w:delText>
        </w:r>
        <w:r w:rsidR="000F325A" w:rsidRPr="00375E85" w:rsidDel="001804FC">
          <w:rPr>
            <w:rFonts w:ascii="Times New Roman" w:hAnsi="Times New Roman" w:cs="Times New Roman"/>
            <w:sz w:val="22"/>
          </w:rPr>
          <w:delText xml:space="preserve"> in Blockchain-based Internet of Vehicles (IoV)</w:delText>
        </w:r>
      </w:del>
      <w:ins w:id="123" w:author="Yiping ZHANG" w:date="2019-12-08T15:40:00Z">
        <w:del w:id="124" w:author="Microsoft Office 用户" w:date="2019-12-08T21:18:00Z">
          <w:r w:rsidR="00BF7090" w:rsidRPr="00375E85" w:rsidDel="001804FC">
            <w:rPr>
              <w:rFonts w:ascii="Times New Roman" w:hAnsi="Times New Roman" w:cs="Times New Roman"/>
              <w:sz w:val="22"/>
            </w:rPr>
            <w:delText>. We</w:delText>
          </w:r>
        </w:del>
      </w:ins>
      <w:del w:id="125" w:author="Microsoft Office 用户" w:date="2019-12-08T21:18:00Z">
        <w:r w:rsidR="001F6974" w:rsidRPr="00375E85" w:rsidDel="001804FC">
          <w:rPr>
            <w:rFonts w:ascii="Times New Roman" w:hAnsi="Times New Roman" w:cs="Times New Roman"/>
            <w:sz w:val="22"/>
          </w:rPr>
          <w:delText xml:space="preserve"> and </w:delText>
        </w:r>
      </w:del>
      <w:del w:id="126" w:author="Microsoft Office 用户" w:date="2019-12-08T21:17:00Z">
        <w:r w:rsidR="001F6974" w:rsidRPr="00375E85" w:rsidDel="007D2591">
          <w:rPr>
            <w:rFonts w:ascii="Times New Roman" w:hAnsi="Times New Roman" w:cs="Times New Roman"/>
            <w:sz w:val="22"/>
          </w:rPr>
          <w:delText xml:space="preserve">first </w:delText>
        </w:r>
      </w:del>
      <w:del w:id="127" w:author="Microsoft Office 用户" w:date="2019-12-08T21:18:00Z">
        <w:r w:rsidR="001F6974" w:rsidRPr="00375E85" w:rsidDel="001804FC">
          <w:rPr>
            <w:rFonts w:ascii="Times New Roman" w:hAnsi="Times New Roman" w:cs="Times New Roman"/>
            <w:sz w:val="22"/>
          </w:rPr>
          <w:delText>verified our methods using</w:delText>
        </w:r>
        <w:r w:rsidR="00DD58DC" w:rsidRPr="00375E85" w:rsidDel="001804FC">
          <w:rPr>
            <w:rFonts w:ascii="Times New Roman" w:hAnsi="Times New Roman" w:cs="Times New Roman"/>
            <w:sz w:val="22"/>
          </w:rPr>
          <w:delText xml:space="preserve"> </w:delText>
        </w:r>
      </w:del>
      <w:ins w:id="128" w:author="Yiping ZHANG" w:date="2019-12-08T15:40:00Z">
        <w:del w:id="129" w:author="Microsoft Office 用户" w:date="2019-12-08T21:18:00Z">
          <w:r w:rsidR="00BF7090" w:rsidRPr="00375E85" w:rsidDel="001804FC">
            <w:rPr>
              <w:rFonts w:ascii="Times New Roman" w:hAnsi="Times New Roman" w:cs="Times New Roman"/>
              <w:sz w:val="22"/>
            </w:rPr>
            <w:delText xml:space="preserve">in </w:delText>
          </w:r>
        </w:del>
      </w:ins>
      <w:del w:id="130" w:author="Microsoft Office 用户" w:date="2019-12-08T21:18:00Z">
        <w:r w:rsidR="00DD58DC" w:rsidRPr="00375E85" w:rsidDel="001804FC">
          <w:rPr>
            <w:rFonts w:ascii="Times New Roman" w:hAnsi="Times New Roman" w:cs="Times New Roman"/>
            <w:sz w:val="22"/>
          </w:rPr>
          <w:delText>some numerical experiments</w:delText>
        </w:r>
        <w:r w:rsidR="00E73119" w:rsidRPr="00375E85" w:rsidDel="001804FC">
          <w:rPr>
            <w:rFonts w:ascii="Times New Roman" w:hAnsi="Times New Roman" w:cs="Times New Roman"/>
            <w:sz w:val="22"/>
          </w:rPr>
          <w:delText xml:space="preserve"> in Jupyter Notebook</w:delText>
        </w:r>
        <w:r w:rsidR="00DD58DC" w:rsidRPr="00375E85" w:rsidDel="001804FC">
          <w:rPr>
            <w:rFonts w:ascii="Times New Roman" w:hAnsi="Times New Roman" w:cs="Times New Roman"/>
            <w:sz w:val="22"/>
          </w:rPr>
          <w:delText xml:space="preserve">. </w:delText>
        </w:r>
        <w:r w:rsidR="00FA2F38" w:rsidRPr="00375E85" w:rsidDel="001804FC">
          <w:rPr>
            <w:rFonts w:ascii="Times New Roman" w:hAnsi="Times New Roman" w:cs="Times New Roman"/>
            <w:sz w:val="22"/>
          </w:rPr>
          <w:delText>After months of hard work, we</w:delText>
        </w:r>
        <w:r w:rsidR="008F6E63" w:rsidRPr="00375E85" w:rsidDel="001804FC">
          <w:rPr>
            <w:rFonts w:ascii="Times New Roman" w:hAnsi="Times New Roman" w:cs="Times New Roman"/>
            <w:sz w:val="22"/>
          </w:rPr>
          <w:delText xml:space="preserve"> completed a paper named </w:delText>
        </w:r>
        <w:r w:rsidR="008F6E63" w:rsidRPr="00375E85" w:rsidDel="001804FC">
          <w:rPr>
            <w:rFonts w:ascii="Times New Roman" w:hAnsi="Times New Roman" w:cs="Times New Roman"/>
            <w:i/>
            <w:sz w:val="22"/>
          </w:rPr>
          <w:delText>Blockchain-Based Digital Goods Trading Mechanism in Internet of Vehicles: A Stackelberg Game Approach</w:delText>
        </w:r>
        <w:r w:rsidR="00B336AD" w:rsidRPr="00375E85" w:rsidDel="001804FC">
          <w:rPr>
            <w:rFonts w:ascii="Times New Roman" w:hAnsi="Times New Roman" w:cs="Times New Roman"/>
            <w:sz w:val="22"/>
          </w:rPr>
          <w:delText xml:space="preserve"> and </w:delText>
        </w:r>
        <w:r w:rsidR="00A2758B" w:rsidRPr="00375E85" w:rsidDel="001804FC">
          <w:rPr>
            <w:rFonts w:ascii="Times New Roman" w:hAnsi="Times New Roman" w:cs="Times New Roman"/>
            <w:sz w:val="22"/>
          </w:rPr>
          <w:delText xml:space="preserve">initially </w:delText>
        </w:r>
        <w:r w:rsidR="00B336AD" w:rsidRPr="00375E85" w:rsidDel="001804FC">
          <w:rPr>
            <w:rFonts w:ascii="Times New Roman" w:hAnsi="Times New Roman" w:cs="Times New Roman"/>
            <w:sz w:val="22"/>
          </w:rPr>
          <w:delText xml:space="preserve">submitted it to the International Conference on Service Oriented Computing (ICSOC). However, </w:delText>
        </w:r>
        <w:r w:rsidR="001F6974" w:rsidRPr="00375E85" w:rsidDel="001804FC">
          <w:rPr>
            <w:rFonts w:ascii="Times New Roman" w:hAnsi="Times New Roman" w:cs="Times New Roman"/>
            <w:sz w:val="22"/>
          </w:rPr>
          <w:delText>our work</w:delText>
        </w:r>
        <w:r w:rsidR="00B336AD" w:rsidRPr="00375E85" w:rsidDel="001804FC">
          <w:rPr>
            <w:rFonts w:ascii="Times New Roman" w:hAnsi="Times New Roman" w:cs="Times New Roman"/>
            <w:sz w:val="22"/>
          </w:rPr>
          <w:delText xml:space="preserve"> did not win the satisfaction of </w:delText>
        </w:r>
        <w:bookmarkStart w:id="131" w:name="OLE_LINK34"/>
        <w:bookmarkStart w:id="132" w:name="OLE_LINK35"/>
        <w:r w:rsidR="00B336AD" w:rsidRPr="00375E85" w:rsidDel="001804FC">
          <w:rPr>
            <w:rFonts w:ascii="Times New Roman" w:hAnsi="Times New Roman" w:cs="Times New Roman"/>
            <w:sz w:val="22"/>
          </w:rPr>
          <w:delText>the ICSOC</w:delText>
        </w:r>
        <w:bookmarkEnd w:id="131"/>
        <w:bookmarkEnd w:id="132"/>
        <w:r w:rsidR="00B336AD" w:rsidRPr="00375E85" w:rsidDel="001804FC">
          <w:rPr>
            <w:rFonts w:ascii="Times New Roman" w:hAnsi="Times New Roman" w:cs="Times New Roman"/>
            <w:sz w:val="22"/>
          </w:rPr>
          <w:delText xml:space="preserve"> committee </w:delText>
        </w:r>
      </w:del>
      <w:ins w:id="133" w:author="Yiping ZHANG" w:date="2019-12-08T15:41:00Z">
        <w:del w:id="134" w:author="Microsoft Office 用户" w:date="2019-12-08T21:18:00Z">
          <w:r w:rsidR="00BF7090" w:rsidRPr="00375E85" w:rsidDel="001804FC">
            <w:rPr>
              <w:rFonts w:ascii="Times New Roman" w:hAnsi="Times New Roman" w:cs="Times New Roman"/>
              <w:sz w:val="22"/>
            </w:rPr>
            <w:delText xml:space="preserve">were not satisfied with our work </w:delText>
          </w:r>
        </w:del>
      </w:ins>
      <w:del w:id="135" w:author="Microsoft Office 用户" w:date="2019-12-08T21:18:00Z">
        <w:r w:rsidR="00B336AD" w:rsidRPr="00375E85" w:rsidDel="001804FC">
          <w:rPr>
            <w:rFonts w:ascii="Times New Roman" w:hAnsi="Times New Roman" w:cs="Times New Roman"/>
            <w:sz w:val="22"/>
          </w:rPr>
          <w:delText>and they offered me suggestions for further improvement.</w:delText>
        </w:r>
        <w:r w:rsidR="00E95F59" w:rsidRPr="00375E85" w:rsidDel="001804FC">
          <w:rPr>
            <w:rFonts w:ascii="Times New Roman" w:hAnsi="Times New Roman" w:cs="Times New Roman"/>
            <w:sz w:val="22"/>
          </w:rPr>
          <w:delText xml:space="preserve"> </w:delText>
        </w:r>
        <w:r w:rsidR="00047919" w:rsidRPr="00375E85" w:rsidDel="001804FC">
          <w:rPr>
            <w:rFonts w:ascii="Times New Roman" w:hAnsi="Times New Roman" w:cs="Times New Roman"/>
            <w:sz w:val="22"/>
          </w:rPr>
          <w:delText>Taking</w:delText>
        </w:r>
        <w:r w:rsidR="005658E4" w:rsidRPr="00375E85" w:rsidDel="001804FC">
          <w:rPr>
            <w:rFonts w:ascii="Times New Roman" w:hAnsi="Times New Roman" w:cs="Times New Roman"/>
            <w:sz w:val="22"/>
          </w:rPr>
          <w:delText xml:space="preserve"> their advice</w:delText>
        </w:r>
        <w:r w:rsidR="00047919" w:rsidRPr="00375E85" w:rsidDel="001804FC">
          <w:rPr>
            <w:rFonts w:ascii="Times New Roman" w:hAnsi="Times New Roman" w:cs="Times New Roman"/>
            <w:sz w:val="22"/>
          </w:rPr>
          <w:delText>, we</w:delText>
        </w:r>
        <w:r w:rsidR="003B2E0F" w:rsidRPr="00375E85" w:rsidDel="001804FC">
          <w:rPr>
            <w:rFonts w:ascii="Times New Roman" w:hAnsi="Times New Roman" w:cs="Times New Roman"/>
            <w:sz w:val="22"/>
          </w:rPr>
          <w:delText xml:space="preserve"> </w:delText>
        </w:r>
        <w:r w:rsidR="000E0E82" w:rsidRPr="00375E85" w:rsidDel="001804FC">
          <w:rPr>
            <w:rFonts w:ascii="Times New Roman" w:hAnsi="Times New Roman" w:cs="Times New Roman"/>
            <w:sz w:val="22"/>
          </w:rPr>
          <w:delText>evaluated</w:delText>
        </w:r>
        <w:r w:rsidR="00AD3929" w:rsidRPr="00375E85" w:rsidDel="001804FC">
          <w:rPr>
            <w:rFonts w:ascii="Times New Roman" w:hAnsi="Times New Roman" w:cs="Times New Roman"/>
            <w:sz w:val="22"/>
          </w:rPr>
          <w:delText xml:space="preserve"> the robust</w:delText>
        </w:r>
        <w:r w:rsidR="005529B2" w:rsidRPr="00375E85" w:rsidDel="001804FC">
          <w:rPr>
            <w:rFonts w:ascii="Times New Roman" w:hAnsi="Times New Roman" w:cs="Times New Roman"/>
            <w:sz w:val="22"/>
          </w:rPr>
          <w:delText>ness and efficiency of</w:delText>
        </w:r>
        <w:r w:rsidR="00637994" w:rsidRPr="00375E85" w:rsidDel="001804FC">
          <w:rPr>
            <w:rFonts w:ascii="Times New Roman" w:hAnsi="Times New Roman" w:cs="Times New Roman"/>
            <w:sz w:val="22"/>
          </w:rPr>
          <w:delText xml:space="preserve"> my algorithms </w:delText>
        </w:r>
        <w:r w:rsidR="00317D9F" w:rsidRPr="00375E85" w:rsidDel="001804FC">
          <w:rPr>
            <w:rFonts w:ascii="Times New Roman" w:hAnsi="Times New Roman" w:cs="Times New Roman"/>
            <w:sz w:val="22"/>
          </w:rPr>
          <w:delText>by i</w:delText>
        </w:r>
        <w:r w:rsidR="00D44584" w:rsidRPr="00375E85" w:rsidDel="001804FC">
          <w:rPr>
            <w:rFonts w:ascii="Times New Roman" w:hAnsi="Times New Roman" w:cs="Times New Roman"/>
            <w:sz w:val="22"/>
          </w:rPr>
          <w:delText>mplementing</w:delText>
        </w:r>
        <w:r w:rsidR="003B2E0F" w:rsidRPr="00375E85" w:rsidDel="001804FC">
          <w:rPr>
            <w:rFonts w:ascii="Times New Roman" w:hAnsi="Times New Roman" w:cs="Times New Roman"/>
            <w:sz w:val="22"/>
          </w:rPr>
          <w:delText xml:space="preserve"> </w:delText>
        </w:r>
        <w:r w:rsidR="005529B2" w:rsidRPr="00375E85" w:rsidDel="001804FC">
          <w:rPr>
            <w:rFonts w:ascii="Times New Roman" w:hAnsi="Times New Roman" w:cs="Times New Roman"/>
            <w:sz w:val="22"/>
          </w:rPr>
          <w:delText>several</w:delText>
        </w:r>
        <w:r w:rsidR="003B2E0F" w:rsidRPr="00375E85" w:rsidDel="001804FC">
          <w:rPr>
            <w:rFonts w:ascii="Times New Roman" w:hAnsi="Times New Roman" w:cs="Times New Roman"/>
            <w:sz w:val="22"/>
          </w:rPr>
          <w:delText xml:space="preserve"> smart contracts</w:delText>
        </w:r>
        <w:r w:rsidR="00637994" w:rsidRPr="00375E85" w:rsidDel="001804FC">
          <w:rPr>
            <w:rFonts w:ascii="Times New Roman" w:hAnsi="Times New Roman" w:cs="Times New Roman"/>
            <w:sz w:val="22"/>
          </w:rPr>
          <w:delText xml:space="preserve"> </w:delText>
        </w:r>
        <w:r w:rsidR="003B2E0F" w:rsidRPr="00375E85" w:rsidDel="001804FC">
          <w:rPr>
            <w:rFonts w:ascii="Times New Roman" w:hAnsi="Times New Roman" w:cs="Times New Roman"/>
            <w:sz w:val="22"/>
          </w:rPr>
          <w:delText>on</w:delText>
        </w:r>
        <w:r w:rsidR="00317D9F" w:rsidRPr="00375E85" w:rsidDel="001804FC">
          <w:rPr>
            <w:rFonts w:ascii="Times New Roman" w:hAnsi="Times New Roman" w:cs="Times New Roman"/>
            <w:sz w:val="22"/>
          </w:rPr>
          <w:delText xml:space="preserve"> </w:delText>
        </w:r>
        <w:r w:rsidR="00603566" w:rsidRPr="00375E85" w:rsidDel="001804FC">
          <w:rPr>
            <w:rFonts w:ascii="Times New Roman" w:hAnsi="Times New Roman" w:cs="Times New Roman"/>
            <w:sz w:val="22"/>
          </w:rPr>
          <w:delText xml:space="preserve">Rinkeby, </w:delText>
        </w:r>
        <w:r w:rsidR="00317D9F" w:rsidRPr="00375E85" w:rsidDel="001804FC">
          <w:rPr>
            <w:rFonts w:ascii="Times New Roman" w:hAnsi="Times New Roman" w:cs="Times New Roman"/>
            <w:sz w:val="22"/>
          </w:rPr>
          <w:delText>a test net of</w:delText>
        </w:r>
        <w:r w:rsidR="003B2E0F" w:rsidRPr="00375E85" w:rsidDel="001804FC">
          <w:rPr>
            <w:rFonts w:ascii="Times New Roman" w:hAnsi="Times New Roman" w:cs="Times New Roman"/>
            <w:sz w:val="22"/>
          </w:rPr>
          <w:delText xml:space="preserve"> Ether</w:delText>
        </w:r>
        <w:r w:rsidR="0041634C" w:rsidRPr="00375E85" w:rsidDel="001804FC">
          <w:rPr>
            <w:rFonts w:ascii="Times New Roman" w:hAnsi="Times New Roman" w:cs="Times New Roman"/>
            <w:sz w:val="22"/>
          </w:rPr>
          <w:delText xml:space="preserve">eum. </w:delText>
        </w:r>
        <w:bookmarkStart w:id="136" w:name="OLE_LINK27"/>
        <w:bookmarkStart w:id="137" w:name="OLE_LINK28"/>
        <w:r w:rsidR="00151056" w:rsidRPr="00375E85" w:rsidDel="001804FC">
          <w:rPr>
            <w:rFonts w:ascii="Times New Roman" w:hAnsi="Times New Roman" w:cs="Times New Roman"/>
            <w:sz w:val="22"/>
          </w:rPr>
          <w:delText>With specific scenarios to support for this protocol system</w:delText>
        </w:r>
        <w:bookmarkEnd w:id="136"/>
        <w:bookmarkEnd w:id="137"/>
        <w:r w:rsidR="00151056" w:rsidRPr="00375E85" w:rsidDel="001804FC">
          <w:rPr>
            <w:rFonts w:ascii="Times New Roman" w:hAnsi="Times New Roman" w:cs="Times New Roman"/>
            <w:sz w:val="22"/>
          </w:rPr>
          <w:delText xml:space="preserve">, I confidently submitted this paper to the IEEE cloud this time. </w:delText>
        </w:r>
        <w:r w:rsidR="00E562C9" w:rsidRPr="00375E85" w:rsidDel="001804FC">
          <w:rPr>
            <w:rFonts w:ascii="Times New Roman" w:hAnsi="Times New Roman" w:cs="Times New Roman"/>
            <w:sz w:val="22"/>
          </w:rPr>
          <w:delText>During this process,</w:delText>
        </w:r>
        <w:r w:rsidR="00143546" w:rsidRPr="00375E85" w:rsidDel="001804FC">
          <w:rPr>
            <w:rFonts w:ascii="Times New Roman" w:hAnsi="Times New Roman" w:cs="Times New Roman"/>
            <w:sz w:val="22"/>
          </w:rPr>
          <w:delText xml:space="preserve"> I realized that there was a big gap between </w:delText>
        </w:r>
        <w:bookmarkStart w:id="138" w:name="OLE_LINK1"/>
        <w:bookmarkStart w:id="139" w:name="OLE_LINK2"/>
        <w:r w:rsidR="005658E4" w:rsidRPr="00375E85" w:rsidDel="001804FC">
          <w:rPr>
            <w:rFonts w:ascii="Times New Roman" w:hAnsi="Times New Roman" w:cs="Times New Roman"/>
            <w:sz w:val="22"/>
          </w:rPr>
          <w:delText xml:space="preserve">idea </w:delText>
        </w:r>
        <w:r w:rsidR="001C5F08" w:rsidRPr="00375E85" w:rsidDel="001804FC">
          <w:rPr>
            <w:rFonts w:ascii="Times New Roman" w:hAnsi="Times New Roman" w:cs="Times New Roman"/>
            <w:sz w:val="22"/>
          </w:rPr>
          <w:delText>origination and implementation</w:delText>
        </w:r>
        <w:bookmarkEnd w:id="138"/>
        <w:bookmarkEnd w:id="139"/>
        <w:r w:rsidR="00004504" w:rsidRPr="00375E85" w:rsidDel="001804FC">
          <w:rPr>
            <w:rFonts w:ascii="Times New Roman" w:hAnsi="Times New Roman" w:cs="Times New Roman"/>
            <w:sz w:val="22"/>
          </w:rPr>
          <w:delText>.</w:delText>
        </w:r>
        <w:r w:rsidR="001C5F08" w:rsidRPr="00375E85" w:rsidDel="001804FC">
          <w:rPr>
            <w:rFonts w:ascii="Times New Roman" w:hAnsi="Times New Roman" w:cs="Times New Roman"/>
            <w:sz w:val="22"/>
          </w:rPr>
          <w:delText xml:space="preserve"> </w:delText>
        </w:r>
        <w:bookmarkStart w:id="140" w:name="OLE_LINK45"/>
        <w:bookmarkStart w:id="141" w:name="OLE_LINK46"/>
        <w:bookmarkStart w:id="142" w:name="OLE_LINK9"/>
        <w:bookmarkStart w:id="143" w:name="OLE_LINK10"/>
        <w:bookmarkStart w:id="144" w:name="OLE_LINK17"/>
        <w:bookmarkStart w:id="145" w:name="OLE_LINK26"/>
        <w:r w:rsidR="00004504" w:rsidRPr="00375E85" w:rsidDel="001804FC">
          <w:rPr>
            <w:rFonts w:ascii="Times New Roman" w:hAnsi="Times New Roman" w:cs="Times New Roman"/>
            <w:sz w:val="22"/>
          </w:rPr>
          <w:delText>To ensure the stability and efficiency of operations in the system, we need to take m</w:delText>
        </w:r>
        <w:r w:rsidR="000101CF" w:rsidRPr="00375E85" w:rsidDel="001804FC">
          <w:rPr>
            <w:rFonts w:ascii="Times New Roman" w:hAnsi="Times New Roman" w:cs="Times New Roman"/>
            <w:sz w:val="22"/>
          </w:rPr>
          <w:delText>ore factors</w:delText>
        </w:r>
        <w:r w:rsidR="001C5F08" w:rsidRPr="00375E85" w:rsidDel="001804FC">
          <w:rPr>
            <w:rFonts w:ascii="Times New Roman" w:hAnsi="Times New Roman" w:cs="Times New Roman"/>
            <w:sz w:val="22"/>
          </w:rPr>
          <w:delText xml:space="preserve"> </w:delText>
        </w:r>
        <w:r w:rsidR="00004504" w:rsidRPr="00375E85" w:rsidDel="001804FC">
          <w:rPr>
            <w:rFonts w:ascii="Times New Roman" w:hAnsi="Times New Roman" w:cs="Times New Roman"/>
            <w:sz w:val="22"/>
          </w:rPr>
          <w:delText>in</w:delText>
        </w:r>
        <w:r w:rsidR="00AB76D9" w:rsidRPr="00375E85" w:rsidDel="001804FC">
          <w:rPr>
            <w:rFonts w:ascii="Times New Roman" w:hAnsi="Times New Roman" w:cs="Times New Roman"/>
            <w:sz w:val="22"/>
          </w:rPr>
          <w:delText>to</w:delText>
        </w:r>
        <w:r w:rsidR="000101CF" w:rsidRPr="00375E85" w:rsidDel="001804FC">
          <w:rPr>
            <w:rFonts w:ascii="Times New Roman" w:hAnsi="Times New Roman" w:cs="Times New Roman"/>
            <w:sz w:val="22"/>
          </w:rPr>
          <w:delText xml:space="preserve"> consideration</w:delText>
        </w:r>
        <w:bookmarkEnd w:id="140"/>
        <w:bookmarkEnd w:id="141"/>
        <w:bookmarkEnd w:id="142"/>
        <w:bookmarkEnd w:id="143"/>
        <w:r w:rsidR="006225BC" w:rsidRPr="00375E85" w:rsidDel="001804FC">
          <w:rPr>
            <w:rFonts w:ascii="Times New Roman" w:hAnsi="Times New Roman" w:cs="Times New Roman"/>
            <w:sz w:val="22"/>
          </w:rPr>
          <w:delText>, such</w:delText>
        </w:r>
        <w:r w:rsidR="00825866" w:rsidRPr="00375E85" w:rsidDel="001804FC">
          <w:rPr>
            <w:rFonts w:ascii="Times New Roman" w:hAnsi="Times New Roman" w:cs="Times New Roman"/>
            <w:sz w:val="22"/>
          </w:rPr>
          <w:delText xml:space="preserve"> as</w:delText>
        </w:r>
        <w:r w:rsidR="006225BC" w:rsidRPr="00375E85" w:rsidDel="001804FC">
          <w:rPr>
            <w:rFonts w:ascii="Times New Roman" w:hAnsi="Times New Roman" w:cs="Times New Roman"/>
            <w:sz w:val="22"/>
          </w:rPr>
          <w:delText xml:space="preserve"> the securi</w:delText>
        </w:r>
        <w:r w:rsidR="00004504" w:rsidRPr="00375E85" w:rsidDel="001804FC">
          <w:rPr>
            <w:rFonts w:ascii="Times New Roman" w:hAnsi="Times New Roman" w:cs="Times New Roman"/>
            <w:sz w:val="22"/>
          </w:rPr>
          <w:delText>ty and the cost of execution and storage</w:delText>
        </w:r>
        <w:r w:rsidR="001C5F08" w:rsidRPr="00375E85" w:rsidDel="001804FC">
          <w:rPr>
            <w:rFonts w:ascii="Times New Roman" w:hAnsi="Times New Roman" w:cs="Times New Roman"/>
            <w:sz w:val="22"/>
          </w:rPr>
          <w:delText xml:space="preserve">, </w:delText>
        </w:r>
        <w:r w:rsidR="001C5F08" w:rsidRPr="00375E85" w:rsidDel="001804FC">
          <w:rPr>
            <w:rFonts w:ascii="Times New Roman" w:hAnsi="Times New Roman" w:cs="Times New Roman"/>
            <w:i/>
            <w:sz w:val="22"/>
          </w:rPr>
          <w:delText>i.e.</w:delText>
        </w:r>
        <w:r w:rsidR="001C5F08" w:rsidRPr="00375E85" w:rsidDel="001804FC">
          <w:rPr>
            <w:rFonts w:ascii="Times New Roman" w:hAnsi="Times New Roman" w:cs="Times New Roman"/>
            <w:sz w:val="22"/>
          </w:rPr>
          <w:delText>, gas cost.</w:delText>
        </w:r>
        <w:bookmarkEnd w:id="144"/>
        <w:bookmarkEnd w:id="145"/>
        <w:r w:rsidR="004E2206" w:rsidRPr="00375E85" w:rsidDel="001804FC">
          <w:rPr>
            <w:rFonts w:ascii="Times New Roman" w:hAnsi="Times New Roman" w:cs="Times New Roman"/>
            <w:sz w:val="22"/>
          </w:rPr>
          <w:delText xml:space="preserve"> </w:delText>
        </w:r>
        <w:r w:rsidR="0096316B" w:rsidRPr="00375E85" w:rsidDel="001804FC">
          <w:rPr>
            <w:rFonts w:ascii="Times New Roman" w:hAnsi="Times New Roman" w:cs="Times New Roman"/>
            <w:sz w:val="22"/>
          </w:rPr>
          <w:delText>Currently I am working with the Blockchain Technology and Application</w:delText>
        </w:r>
        <w:r w:rsidR="000E6281" w:rsidRPr="00375E85" w:rsidDel="001804FC">
          <w:rPr>
            <w:rFonts w:ascii="Times New Roman" w:hAnsi="Times New Roman" w:cs="Times New Roman"/>
            <w:sz w:val="22"/>
          </w:rPr>
          <w:delText xml:space="preserve"> group o</w:delText>
        </w:r>
        <w:r w:rsidR="0096316B" w:rsidRPr="00375E85" w:rsidDel="001804FC">
          <w:rPr>
            <w:rFonts w:ascii="Times New Roman" w:hAnsi="Times New Roman" w:cs="Times New Roman"/>
            <w:sz w:val="22"/>
          </w:rPr>
          <w:delText xml:space="preserve">n the Decentralized Data Storage and Sharing on Blockchain (BCShare) project. </w:delText>
        </w:r>
        <w:bookmarkStart w:id="146" w:name="OLE_LINK6"/>
        <w:bookmarkStart w:id="147" w:name="OLE_LINK11"/>
        <w:bookmarkStart w:id="148" w:name="OLE_LINK37"/>
        <w:bookmarkStart w:id="149" w:name="OLE_LINK38"/>
        <w:r w:rsidR="0096316B" w:rsidRPr="00375E85" w:rsidDel="001804FC">
          <w:rPr>
            <w:rFonts w:ascii="Times New Roman" w:hAnsi="Times New Roman" w:cs="Times New Roman"/>
            <w:sz w:val="22"/>
          </w:rPr>
          <w:delText xml:space="preserve">BCShare </w:delText>
        </w:r>
        <w:bookmarkStart w:id="150" w:name="OLE_LINK18"/>
        <w:r w:rsidR="00A370B4" w:rsidRPr="00375E85" w:rsidDel="001804FC">
          <w:rPr>
            <w:rFonts w:ascii="Times New Roman" w:hAnsi="Times New Roman" w:cs="Times New Roman"/>
            <w:sz w:val="22"/>
          </w:rPr>
          <w:delText>employs InterPlanetary File System (IPFS) and certificateless cryptography to address</w:delText>
        </w:r>
        <w:r w:rsidR="0096316B" w:rsidRPr="00375E85" w:rsidDel="001804FC">
          <w:rPr>
            <w:rFonts w:ascii="Times New Roman" w:hAnsi="Times New Roman" w:cs="Times New Roman"/>
            <w:sz w:val="22"/>
          </w:rPr>
          <w:delText xml:space="preserve"> a major challenge</w:delText>
        </w:r>
        <w:bookmarkEnd w:id="146"/>
        <w:bookmarkEnd w:id="147"/>
        <w:r w:rsidR="0096316B" w:rsidRPr="00375E85" w:rsidDel="001804FC">
          <w:rPr>
            <w:rFonts w:ascii="Times New Roman" w:hAnsi="Times New Roman" w:cs="Times New Roman"/>
            <w:sz w:val="22"/>
          </w:rPr>
          <w:delText xml:space="preserve"> in social communication, </w:delText>
        </w:r>
        <w:r w:rsidR="0096316B" w:rsidRPr="00375E85" w:rsidDel="001804FC">
          <w:rPr>
            <w:rFonts w:ascii="Times New Roman" w:hAnsi="Times New Roman" w:cs="Times New Roman"/>
            <w:i/>
            <w:sz w:val="22"/>
          </w:rPr>
          <w:delText>i.e.</w:delText>
        </w:r>
        <w:r w:rsidR="0096316B" w:rsidRPr="00375E85" w:rsidDel="001804FC">
          <w:rPr>
            <w:rFonts w:ascii="Times New Roman" w:hAnsi="Times New Roman" w:cs="Times New Roman"/>
            <w:sz w:val="22"/>
          </w:rPr>
          <w:delText>, the control on user data from the giant companies.</w:delText>
        </w:r>
        <w:bookmarkEnd w:id="148"/>
        <w:bookmarkEnd w:id="149"/>
        <w:bookmarkEnd w:id="150"/>
        <w:r w:rsidR="0096316B" w:rsidRPr="00375E85" w:rsidDel="001804FC">
          <w:rPr>
            <w:rFonts w:ascii="Times New Roman" w:hAnsi="Times New Roman" w:cs="Times New Roman"/>
            <w:sz w:val="22"/>
          </w:rPr>
          <w:delText xml:space="preserve"> This project helps to promote decentralization to the social applications and enable users to manage their social linked data.</w:delText>
        </w:r>
        <w:r w:rsidR="00B051B8" w:rsidRPr="00375E85" w:rsidDel="001804FC">
          <w:rPr>
            <w:rFonts w:ascii="Times New Roman" w:hAnsi="Times New Roman" w:cs="Times New Roman"/>
            <w:sz w:val="22"/>
          </w:rPr>
          <w:delText xml:space="preserve"> </w:delText>
        </w:r>
        <w:bookmarkEnd w:id="96"/>
        <w:bookmarkEnd w:id="97"/>
        <w:r w:rsidR="00EC5922" w:rsidRPr="00375E85" w:rsidDel="001804FC">
          <w:rPr>
            <w:rFonts w:ascii="Times New Roman" w:hAnsi="Times New Roman" w:cs="Times New Roman"/>
            <w:sz w:val="22"/>
          </w:rPr>
          <w:delText xml:space="preserve">The research in Inplus Lab is definitely one of the most unforgettable and beneficial experiences in my academic life, as it </w:delText>
        </w:r>
      </w:del>
      <w:ins w:id="151" w:author="Yiping ZHANG" w:date="2019-12-08T15:42:00Z">
        <w:del w:id="152" w:author="Microsoft Office 用户" w:date="2019-12-08T21:18:00Z">
          <w:r w:rsidR="00BF7090" w:rsidRPr="00375E85" w:rsidDel="001804FC">
            <w:rPr>
              <w:rFonts w:ascii="Times New Roman" w:hAnsi="Times New Roman" w:cs="Times New Roman"/>
              <w:sz w:val="22"/>
            </w:rPr>
            <w:delText xml:space="preserve">helps to </w:delText>
          </w:r>
        </w:del>
      </w:ins>
      <w:del w:id="153" w:author="Microsoft Office 用户" w:date="2019-12-08T21:18:00Z">
        <w:r w:rsidR="00EC5922" w:rsidRPr="00375E85" w:rsidDel="001804FC">
          <w:rPr>
            <w:rFonts w:ascii="Times New Roman" w:hAnsi="Times New Roman" w:cs="Times New Roman"/>
            <w:sz w:val="22"/>
          </w:rPr>
          <w:delText>improves my mastery of decentralized systems, smart contract design, Blockchain technology and its application.</w:delText>
        </w:r>
      </w:del>
      <w:bookmarkEnd w:id="99"/>
      <w:bookmarkEnd w:id="100"/>
    </w:p>
    <w:p w14:paraId="539F0857" w14:textId="77777777" w:rsidR="0063534C" w:rsidRPr="00375E85" w:rsidRDefault="0063534C" w:rsidP="0063534C">
      <w:pPr>
        <w:pStyle w:val="ad"/>
        <w:spacing w:after="0" w:line="320" w:lineRule="exact"/>
        <w:jc w:val="both"/>
        <w:rPr>
          <w:rFonts w:ascii="Times New Roman" w:hAnsi="Times New Roman" w:cs="Times New Roman"/>
          <w:sz w:val="22"/>
        </w:rPr>
      </w:pPr>
    </w:p>
    <w:p w14:paraId="5C4FEC07" w14:textId="6E0F44AE" w:rsidR="00FB26F4" w:rsidRPr="00375E85" w:rsidRDefault="00FB26F4" w:rsidP="00FB26F4">
      <w:pPr>
        <w:pStyle w:val="ad"/>
        <w:spacing w:after="0" w:line="320" w:lineRule="exact"/>
        <w:jc w:val="both"/>
        <w:rPr>
          <w:ins w:id="154" w:author="Microsoft Office 用户" w:date="2019-12-08T21:20:00Z"/>
          <w:rFonts w:ascii="Times New Roman" w:hAnsi="Times New Roman" w:cs="Times New Roman"/>
          <w:sz w:val="22"/>
        </w:rPr>
      </w:pPr>
      <w:bookmarkStart w:id="155" w:name="OLE_LINK22"/>
      <w:bookmarkStart w:id="156" w:name="OLE_LINK23"/>
      <w:bookmarkEnd w:id="98"/>
      <w:ins w:id="157" w:author="Microsoft Office 用户" w:date="2019-12-08T21:20:00Z">
        <w:r w:rsidRPr="00375E85">
          <w:rPr>
            <w:rFonts w:ascii="Times New Roman" w:hAnsi="Times New Roman" w:cs="Times New Roman"/>
            <w:sz w:val="22"/>
          </w:rPr>
          <w:t xml:space="preserve">I firmly believe that only when applied to real-world scenarios can theory and research bring out better results. Thus, in the summer of 2018, I started my first internship in the Institute of Automation, Chinese Academy of Science (CASIA). Out of my interests in Game AI, I participated in StarCraft team to build StarCraft </w:t>
        </w:r>
        <w:r w:rsidRPr="00375E85">
          <w:rPr>
            <w:rFonts w:ascii="MS Mincho" w:eastAsia="MS Mincho" w:hAnsi="MS Mincho" w:cs="MS Mincho" w:hint="eastAsia"/>
            <w:bCs/>
            <w:sz w:val="22"/>
          </w:rPr>
          <w:t>Ⅱ</w:t>
        </w:r>
        <w:r w:rsidRPr="00375E85">
          <w:rPr>
            <w:rFonts w:ascii="Times New Roman" w:hAnsi="Times New Roman" w:cs="Times New Roman"/>
            <w:sz w:val="22"/>
          </w:rPr>
          <w:t xml:space="preserve"> Learning Environment with Tensorflow. Initially, I trained the soldiers with Advantage-Actor-Critic and Deep Deterministic Policy Gradient (DDPG) algorithms, but neither brought any satisfactory outcome, </w:t>
        </w:r>
        <w:r w:rsidRPr="00375E85">
          <w:rPr>
            <w:rFonts w:ascii="Times New Roman" w:hAnsi="Times New Roman" w:cs="Times New Roman"/>
            <w:i/>
            <w:sz w:val="22"/>
          </w:rPr>
          <w:t>i.e.</w:t>
        </w:r>
        <w:r w:rsidRPr="00375E85">
          <w:rPr>
            <w:rFonts w:ascii="Times New Roman" w:hAnsi="Times New Roman" w:cs="Times New Roman"/>
            <w:sz w:val="22"/>
          </w:rPr>
          <w:t xml:space="preserve">, about 2,100 and 2,600 wins in every 10,000 battles respectively. After communicating with my advisor and colleagues, I tried to enhance my DDPG-based work by allowing the soldiers to cooperate. By referring to </w:t>
        </w:r>
        <w:r w:rsidRPr="00375E85">
          <w:rPr>
            <w:rFonts w:ascii="Times New Roman" w:hAnsi="Times New Roman" w:cs="Times New Roman"/>
            <w:i/>
            <w:sz w:val="22"/>
          </w:rPr>
          <w:t>Multi-Agent Actor-Critic for Mixed Cooperative-Competitive Environments</w:t>
        </w:r>
        <w:r w:rsidRPr="00375E85">
          <w:rPr>
            <w:rFonts w:ascii="Times New Roman" w:hAnsi="Times New Roman" w:cs="Times New Roman"/>
            <w:sz w:val="22"/>
          </w:rPr>
          <w:t>, I applied the novel Multi-Agents Deep Deterministic Policy Gradient (MADDPG) algorithm to this scenario and took more factors into consideration in the rewards. Derived from DDPG, the MADDPG critic not only inputs its own state and action, but also includes others’ information to make a global optimization. Due to this revision, the average winning rate of soldiers was improved from 26% to 43% with only 120 training epochs. As the soldiers and reapers were laid close to each other in the battles, I believe a sparser scenario will further demonstrate the effectiveness of the advanced MADDPG algorithm. From this internship, I picked up more knowledge in reinforcement learning, including traditional algorithms, training methods, evaluating criteria, and etc.  Furthermore, I learned more about the business cases where reinforce learning methods are being applied, which inspires me to integrate them in other studies in the future.</w:t>
        </w:r>
      </w:ins>
      <w:ins w:id="158" w:author="Microsoft Office 用户" w:date="2019-12-09T10:43:00Z">
        <w:r w:rsidR="00933BB0" w:rsidRPr="00375E85">
          <w:rPr>
            <w:rFonts w:ascii="Times New Roman" w:hAnsi="Times New Roman" w:cs="Times New Roman"/>
            <w:sz w:val="22"/>
          </w:rPr>
          <w:t xml:space="preserve"> I think this experience matches well to the research interests of Professor Michael Yip in Reinforce Learning for Robots</w:t>
        </w:r>
      </w:ins>
      <w:ins w:id="159" w:author="Microsoft Office 用户" w:date="2019-12-09T10:44:00Z">
        <w:r w:rsidR="008D2206" w:rsidRPr="00375E85">
          <w:rPr>
            <w:rFonts w:ascii="Times New Roman" w:hAnsi="Times New Roman" w:cs="Times New Roman"/>
            <w:sz w:val="22"/>
          </w:rPr>
          <w:t>,</w:t>
        </w:r>
      </w:ins>
      <w:ins w:id="160" w:author="Microsoft Office 用户" w:date="2019-12-09T10:43:00Z">
        <w:r w:rsidR="002237F8" w:rsidRPr="00375E85">
          <w:rPr>
            <w:rFonts w:ascii="Times New Roman" w:hAnsi="Times New Roman" w:cs="Times New Roman"/>
            <w:sz w:val="22"/>
          </w:rPr>
          <w:t xml:space="preserve"> and</w:t>
        </w:r>
        <w:r w:rsidR="00933BB0" w:rsidRPr="00375E85">
          <w:rPr>
            <w:rFonts w:ascii="Times New Roman" w:hAnsi="Times New Roman" w:cs="Times New Roman"/>
            <w:sz w:val="22"/>
          </w:rPr>
          <w:t xml:space="preserve"> I am also willing to explore this area in my Master’s program.</w:t>
        </w:r>
      </w:ins>
    </w:p>
    <w:p w14:paraId="011EB9FD" w14:textId="77777777" w:rsidR="00FB26F4" w:rsidRPr="00375E85" w:rsidRDefault="00FB26F4" w:rsidP="00FB26F4">
      <w:pPr>
        <w:pStyle w:val="ad"/>
        <w:spacing w:after="0" w:line="320" w:lineRule="exact"/>
        <w:jc w:val="both"/>
        <w:rPr>
          <w:ins w:id="161" w:author="Microsoft Office 用户" w:date="2019-12-08T21:20:00Z"/>
          <w:rFonts w:ascii="Times New Roman" w:hAnsi="Times New Roman" w:cs="Times New Roman"/>
          <w:sz w:val="22"/>
        </w:rPr>
      </w:pPr>
      <w:bookmarkStart w:id="162" w:name="OLE_LINK49"/>
    </w:p>
    <w:p w14:paraId="3484F9C0" w14:textId="37813AF4" w:rsidR="00350EC6" w:rsidRPr="00375E85" w:rsidDel="00FB26F4" w:rsidRDefault="00FB26F4" w:rsidP="00FB26F4">
      <w:pPr>
        <w:pStyle w:val="ad"/>
        <w:spacing w:after="0" w:line="320" w:lineRule="exact"/>
        <w:jc w:val="both"/>
        <w:rPr>
          <w:del w:id="163" w:author="Microsoft Office 用户" w:date="2019-12-08T21:20:00Z"/>
          <w:rFonts w:ascii="Times New Roman" w:hAnsi="Times New Roman" w:cs="Times New Roman"/>
          <w:sz w:val="22"/>
        </w:rPr>
      </w:pPr>
      <w:ins w:id="164" w:author="Microsoft Office 用户" w:date="2019-12-08T21:20:00Z">
        <w:r w:rsidRPr="00375E85">
          <w:rPr>
            <w:rFonts w:ascii="Times New Roman" w:hAnsi="Times New Roman" w:cs="Times New Roman"/>
            <w:sz w:val="22"/>
            <w:rPrChange w:id="165" w:author="Microsoft Office 用户" w:date="2019-12-10T00:16:00Z">
              <w:rPr>
                <w:rFonts w:ascii="Times New Roman" w:hAnsi="Times New Roman" w:cs="Times New Roman"/>
              </w:rPr>
            </w:rPrChange>
          </w:rPr>
          <w:t>A</w:t>
        </w:r>
        <w:bookmarkEnd w:id="162"/>
        <w:r w:rsidRPr="00375E85">
          <w:rPr>
            <w:rFonts w:ascii="Times New Roman" w:hAnsi="Times New Roman" w:cs="Times New Roman"/>
            <w:sz w:val="22"/>
            <w:rPrChange w:id="166" w:author="Microsoft Office 用户" w:date="2019-12-10T00:16:00Z">
              <w:rPr>
                <w:rFonts w:ascii="Times New Roman" w:hAnsi="Times New Roman" w:cs="Times New Roman"/>
              </w:rPr>
            </w:rPrChange>
          </w:rPr>
          <w:t xml:space="preserve">fter this internship, I was attracted to Computer Networks, which aroused my interests to explore other application scenarios as I realized how powerful and scalable this technology could be. After many rounds of interviews, I was offered the chance to intern at Microsoft to work on the Predictable Remote Direct Memory Access (RDMA) for AI Training project. We were aimed at guaranteeing bandwidth for Data Manipulation Language training tasks in RDMA networks. </w:t>
        </w:r>
      </w:ins>
      <w:ins w:id="167" w:author="Microsoft Office 用户" w:date="2019-12-09T19:15:00Z">
        <w:r w:rsidR="006C1267" w:rsidRPr="00375E85">
          <w:rPr>
            <w:rFonts w:ascii="Times New Roman" w:hAnsi="Times New Roman" w:cs="Times New Roman"/>
            <w:sz w:val="22"/>
            <w:rPrChange w:id="168" w:author="Microsoft Office 用户" w:date="2019-12-10T00:16:00Z">
              <w:rPr>
                <w:rFonts w:ascii="Times New Roman" w:hAnsi="Times New Roman" w:cs="Times New Roman"/>
              </w:rPr>
            </w:rPrChange>
          </w:rPr>
          <w:t>In this project</w:t>
        </w:r>
      </w:ins>
      <w:ins w:id="169" w:author="Microsoft Office 用户" w:date="2019-12-08T21:20:00Z">
        <w:r w:rsidRPr="00375E85">
          <w:rPr>
            <w:rFonts w:ascii="Times New Roman" w:hAnsi="Times New Roman" w:cs="Times New Roman"/>
            <w:sz w:val="22"/>
            <w:rPrChange w:id="170" w:author="Microsoft Office 用户" w:date="2019-12-10T00:16:00Z">
              <w:rPr>
                <w:rFonts w:ascii="Times New Roman" w:hAnsi="Times New Roman" w:cs="Times New Roman"/>
              </w:rPr>
            </w:rPrChange>
          </w:rPr>
          <w:t xml:space="preserve">, I managed to implement the central logic controller and the adaptive data backup mechanism, </w:t>
        </w:r>
        <w:r w:rsidRPr="00375E85">
          <w:rPr>
            <w:rFonts w:ascii="Times New Roman" w:hAnsi="Times New Roman" w:cs="Times New Roman"/>
            <w:i/>
            <w:sz w:val="22"/>
            <w:rPrChange w:id="171" w:author="Microsoft Office 用户" w:date="2019-12-10T00:16:00Z">
              <w:rPr>
                <w:rFonts w:ascii="Times New Roman" w:hAnsi="Times New Roman" w:cs="Times New Roman"/>
              </w:rPr>
            </w:rPrChange>
          </w:rPr>
          <w:t>i.e.</w:t>
        </w:r>
        <w:r w:rsidRPr="00375E85">
          <w:rPr>
            <w:rFonts w:ascii="Times New Roman" w:hAnsi="Times New Roman" w:cs="Times New Roman"/>
            <w:sz w:val="22"/>
            <w:rPrChange w:id="172" w:author="Microsoft Office 用户" w:date="2019-12-10T00:16:00Z">
              <w:rPr>
                <w:rFonts w:ascii="Times New Roman" w:hAnsi="Times New Roman" w:cs="Times New Roman"/>
              </w:rPr>
            </w:rPrChange>
          </w:rPr>
          <w:t>, adaptively specifying the traffic classes of VM-pairs to guarantee the bandwidth of users. Unlike the previous internship, corporate assignments place more emphasis on cooperation and integrity of projects, so it is necessary for the team to work closely together to ensure smooth progress. It’s a great teamwork experience, which taught me to respect others’ roles in the team and to be a responsible person both at work and in life.</w:t>
        </w:r>
      </w:ins>
      <w:del w:id="173" w:author="Microsoft Office 用户" w:date="2019-12-08T21:20:00Z">
        <w:r w:rsidR="00350EC6" w:rsidRPr="00375E85" w:rsidDel="00FB26F4">
          <w:rPr>
            <w:rFonts w:ascii="Times New Roman" w:hAnsi="Times New Roman" w:cs="Times New Roman"/>
            <w:sz w:val="22"/>
            <w:rPrChange w:id="174" w:author="Microsoft Office 用户" w:date="2019-12-10T00:16:00Z">
              <w:rPr>
                <w:rFonts w:ascii="Times New Roman" w:hAnsi="Times New Roman" w:cs="Times New Roman"/>
              </w:rPr>
            </w:rPrChange>
          </w:rPr>
          <w:delText>I firmly believe that only when applied to real-world scenario</w:delText>
        </w:r>
        <w:bookmarkEnd w:id="155"/>
        <w:bookmarkEnd w:id="156"/>
        <w:r w:rsidR="00350EC6" w:rsidRPr="00375E85" w:rsidDel="00FB26F4">
          <w:rPr>
            <w:rFonts w:ascii="Times New Roman" w:hAnsi="Times New Roman" w:cs="Times New Roman"/>
            <w:sz w:val="22"/>
            <w:rPrChange w:id="175" w:author="Microsoft Office 用户" w:date="2019-12-10T00:16:00Z">
              <w:rPr>
                <w:rFonts w:ascii="Times New Roman" w:hAnsi="Times New Roman" w:cs="Times New Roman"/>
              </w:rPr>
            </w:rPrChange>
          </w:rPr>
          <w:delText xml:space="preserve">s can theory and research bring out better results. Thus, in the summer of 2018, I started my first internship in the Institute of Automation, Chinese Academy of Science (CASIA). Out of my interests in Game AI, I participated in StarCraft team to build StarCraft </w:delText>
        </w:r>
        <w:bookmarkStart w:id="176" w:name="OLE_LINK39"/>
        <w:r w:rsidR="00350EC6" w:rsidRPr="00375E85" w:rsidDel="00FB26F4">
          <w:rPr>
            <w:rFonts w:ascii="MS Mincho" w:eastAsia="MS Mincho" w:hAnsi="MS Mincho" w:cs="MS Mincho"/>
            <w:sz w:val="22"/>
            <w:rPrChange w:id="177" w:author="Microsoft Office 用户" w:date="2019-12-10T00:16:00Z">
              <w:rPr>
                <w:rFonts w:ascii="MS Mincho" w:eastAsia="MS Mincho" w:hAnsi="MS Mincho" w:cs="MS Mincho"/>
                <w:bCs/>
              </w:rPr>
            </w:rPrChange>
          </w:rPr>
          <w:delText>Ⅱ</w:delText>
        </w:r>
        <w:bookmarkEnd w:id="176"/>
        <w:r w:rsidR="00350EC6" w:rsidRPr="00375E85" w:rsidDel="00FB26F4">
          <w:rPr>
            <w:rFonts w:ascii="Times New Roman" w:hAnsi="Times New Roman" w:cs="Times New Roman"/>
            <w:sz w:val="22"/>
            <w:rPrChange w:id="178" w:author="Microsoft Office 用户" w:date="2019-12-10T00:16:00Z">
              <w:rPr>
                <w:rFonts w:ascii="Times New Roman" w:hAnsi="Times New Roman" w:cs="Times New Roman"/>
              </w:rPr>
            </w:rPrChange>
          </w:rPr>
          <w:delText xml:space="preserve"> Learning Environment (PYSC</w:delText>
        </w:r>
        <w:bookmarkStart w:id="179" w:name="OLE_LINK25"/>
        <w:r w:rsidR="00350EC6" w:rsidRPr="00375E85" w:rsidDel="00FB26F4">
          <w:rPr>
            <w:rFonts w:ascii="MS Mincho" w:eastAsia="MS Mincho" w:hAnsi="MS Mincho" w:cs="MS Mincho"/>
            <w:sz w:val="22"/>
            <w:rPrChange w:id="180" w:author="Microsoft Office 用户" w:date="2019-12-10T00:16:00Z">
              <w:rPr>
                <w:rFonts w:ascii="MS Mincho" w:eastAsia="MS Mincho" w:hAnsi="MS Mincho" w:cs="MS Mincho"/>
                <w:bCs/>
                <w:i/>
              </w:rPr>
            </w:rPrChange>
          </w:rPr>
          <w:delText>Ⅱ</w:delText>
        </w:r>
        <w:bookmarkEnd w:id="179"/>
        <w:r w:rsidR="00350EC6" w:rsidRPr="00375E85" w:rsidDel="00FB26F4">
          <w:rPr>
            <w:rFonts w:ascii="Times New Roman" w:hAnsi="Times New Roman" w:cs="Times New Roman"/>
            <w:sz w:val="22"/>
            <w:rPrChange w:id="181" w:author="Microsoft Office 用户" w:date="2019-12-10T00:16:00Z">
              <w:rPr>
                <w:rFonts w:ascii="MS Mincho" w:eastAsia="MS Mincho" w:hAnsi="MS Mincho" w:cs="MS Mincho"/>
                <w:bCs/>
              </w:rPr>
            </w:rPrChange>
          </w:rPr>
          <w:delText xml:space="preserve">) with Tensorflow. Initially, I trained the soldiers with Advantage-Actor-Critic (A2C) and </w:delText>
        </w:r>
        <w:bookmarkStart w:id="182" w:name="OLE_LINK50"/>
        <w:r w:rsidR="00350EC6" w:rsidRPr="00375E85" w:rsidDel="00FB26F4">
          <w:rPr>
            <w:rFonts w:ascii="Times New Roman" w:hAnsi="Times New Roman" w:cs="Times New Roman"/>
            <w:sz w:val="22"/>
            <w:rPrChange w:id="183" w:author="Microsoft Office 用户" w:date="2019-12-10T00:16:00Z">
              <w:rPr>
                <w:rFonts w:ascii="Times New Roman" w:hAnsi="Times New Roman" w:cs="Times New Roman"/>
              </w:rPr>
            </w:rPrChange>
          </w:rPr>
          <w:delText>Deep Deterministic Policy Gradient (DDPG) algorithms</w:delText>
        </w:r>
        <w:bookmarkEnd w:id="182"/>
        <w:r w:rsidR="00350EC6" w:rsidRPr="00375E85" w:rsidDel="00FB26F4">
          <w:rPr>
            <w:rFonts w:ascii="Times New Roman" w:hAnsi="Times New Roman" w:cs="Times New Roman"/>
            <w:sz w:val="22"/>
            <w:rPrChange w:id="184" w:author="Microsoft Office 用户" w:date="2019-12-10T00:16:00Z">
              <w:rPr>
                <w:rFonts w:ascii="Times New Roman" w:hAnsi="Times New Roman" w:cs="Times New Roman"/>
              </w:rPr>
            </w:rPrChange>
          </w:rPr>
          <w:delText>, but neither brought a</w:delText>
        </w:r>
      </w:del>
      <w:ins w:id="185" w:author="Yiping ZHANG" w:date="2019-12-08T15:42:00Z">
        <w:del w:id="186" w:author="Microsoft Office 用户" w:date="2019-12-08T21:20:00Z">
          <w:r w:rsidR="00BF7090" w:rsidRPr="00375E85" w:rsidDel="00FB26F4">
            <w:rPr>
              <w:rFonts w:ascii="Times New Roman" w:hAnsi="Times New Roman" w:cs="Times New Roman"/>
              <w:sz w:val="22"/>
              <w:rPrChange w:id="187" w:author="Microsoft Office 用户" w:date="2019-12-10T00:16:00Z">
                <w:rPr>
                  <w:rFonts w:ascii="Times New Roman" w:hAnsi="Times New Roman" w:cs="Times New Roman"/>
                </w:rPr>
              </w:rPrChange>
            </w:rPr>
            <w:delText>ny</w:delText>
          </w:r>
        </w:del>
      </w:ins>
      <w:del w:id="188" w:author="Microsoft Office 用户" w:date="2019-12-08T21:20:00Z">
        <w:r w:rsidR="00350EC6" w:rsidRPr="00375E85" w:rsidDel="00FB26F4">
          <w:rPr>
            <w:rFonts w:ascii="Times New Roman" w:hAnsi="Times New Roman" w:cs="Times New Roman"/>
            <w:sz w:val="22"/>
            <w:rPrChange w:id="189" w:author="Microsoft Office 用户" w:date="2019-12-10T00:16:00Z">
              <w:rPr>
                <w:rFonts w:ascii="Times New Roman" w:hAnsi="Times New Roman" w:cs="Times New Roman"/>
              </w:rPr>
            </w:rPrChange>
          </w:rPr>
          <w:delText xml:space="preserve"> satisfactory outcome, i.e., about 2</w:delText>
        </w:r>
      </w:del>
      <w:ins w:id="190" w:author="Yiping ZHANG" w:date="2019-12-08T15:42:00Z">
        <w:del w:id="191" w:author="Microsoft Office 用户" w:date="2019-12-08T21:20:00Z">
          <w:r w:rsidR="00BF7090" w:rsidRPr="00375E85" w:rsidDel="00FB26F4">
            <w:rPr>
              <w:rFonts w:ascii="Times New Roman" w:hAnsi="Times New Roman" w:cs="Times New Roman"/>
              <w:sz w:val="22"/>
              <w:rPrChange w:id="192" w:author="Microsoft Office 用户" w:date="2019-12-10T00:16:00Z">
                <w:rPr>
                  <w:rFonts w:ascii="Times New Roman" w:hAnsi="Times New Roman" w:cs="Times New Roman"/>
                </w:rPr>
              </w:rPrChange>
            </w:rPr>
            <w:delText>,</w:delText>
          </w:r>
        </w:del>
      </w:ins>
      <w:del w:id="193" w:author="Microsoft Office 用户" w:date="2019-12-08T21:20:00Z">
        <w:r w:rsidR="00350EC6" w:rsidRPr="00375E85" w:rsidDel="00FB26F4">
          <w:rPr>
            <w:rFonts w:ascii="Times New Roman" w:hAnsi="Times New Roman" w:cs="Times New Roman"/>
            <w:sz w:val="22"/>
            <w:rPrChange w:id="194" w:author="Microsoft Office 用户" w:date="2019-12-10T00:16:00Z">
              <w:rPr>
                <w:rFonts w:ascii="Times New Roman" w:hAnsi="Times New Roman" w:cs="Times New Roman"/>
              </w:rPr>
            </w:rPrChange>
          </w:rPr>
          <w:delText>100 and 2</w:delText>
        </w:r>
      </w:del>
      <w:ins w:id="195" w:author="Yiping ZHANG" w:date="2019-12-08T15:42:00Z">
        <w:del w:id="196" w:author="Microsoft Office 用户" w:date="2019-12-08T21:20:00Z">
          <w:r w:rsidR="00BF7090" w:rsidRPr="00375E85" w:rsidDel="00FB26F4">
            <w:rPr>
              <w:rFonts w:ascii="Times New Roman" w:hAnsi="Times New Roman" w:cs="Times New Roman"/>
              <w:sz w:val="22"/>
              <w:rPrChange w:id="197" w:author="Microsoft Office 用户" w:date="2019-12-10T00:16:00Z">
                <w:rPr>
                  <w:rFonts w:ascii="Times New Roman" w:hAnsi="Times New Roman" w:cs="Times New Roman"/>
                </w:rPr>
              </w:rPrChange>
            </w:rPr>
            <w:delText>,</w:delText>
          </w:r>
        </w:del>
      </w:ins>
      <w:del w:id="198" w:author="Microsoft Office 用户" w:date="2019-12-08T21:20:00Z">
        <w:r w:rsidR="00350EC6" w:rsidRPr="00375E85" w:rsidDel="00FB26F4">
          <w:rPr>
            <w:rFonts w:ascii="Times New Roman" w:hAnsi="Times New Roman" w:cs="Times New Roman"/>
            <w:sz w:val="22"/>
            <w:rPrChange w:id="199" w:author="Microsoft Office 用户" w:date="2019-12-10T00:16:00Z">
              <w:rPr>
                <w:rFonts w:ascii="Times New Roman" w:hAnsi="Times New Roman" w:cs="Times New Roman"/>
              </w:rPr>
            </w:rPrChange>
          </w:rPr>
          <w:delText>600 wins in every 10</w:delText>
        </w:r>
      </w:del>
      <w:ins w:id="200" w:author="Yiping ZHANG" w:date="2019-12-08T15:42:00Z">
        <w:del w:id="201" w:author="Microsoft Office 用户" w:date="2019-12-08T21:20:00Z">
          <w:r w:rsidR="00BF7090" w:rsidRPr="00375E85" w:rsidDel="00FB26F4">
            <w:rPr>
              <w:rFonts w:ascii="Times New Roman" w:hAnsi="Times New Roman" w:cs="Times New Roman"/>
              <w:sz w:val="22"/>
              <w:rPrChange w:id="202" w:author="Microsoft Office 用户" w:date="2019-12-10T00:16:00Z">
                <w:rPr>
                  <w:rFonts w:ascii="Times New Roman" w:hAnsi="Times New Roman" w:cs="Times New Roman"/>
                </w:rPr>
              </w:rPrChange>
            </w:rPr>
            <w:delText>,</w:delText>
          </w:r>
        </w:del>
      </w:ins>
      <w:del w:id="203" w:author="Microsoft Office 用户" w:date="2019-12-08T21:20:00Z">
        <w:r w:rsidR="00350EC6" w:rsidRPr="00375E85" w:rsidDel="00FB26F4">
          <w:rPr>
            <w:rFonts w:ascii="Times New Roman" w:hAnsi="Times New Roman" w:cs="Times New Roman"/>
            <w:sz w:val="22"/>
            <w:rPrChange w:id="204" w:author="Microsoft Office 用户" w:date="2019-12-10T00:16:00Z">
              <w:rPr>
                <w:rFonts w:ascii="Times New Roman" w:hAnsi="Times New Roman" w:cs="Times New Roman"/>
              </w:rPr>
            </w:rPrChange>
          </w:rPr>
          <w:delText xml:space="preserve">000 battles respectively. After communicating with my advisor and colleagues, I tried to enhance my DDPG-based work by </w:delText>
        </w:r>
        <w:r w:rsidR="00F70085" w:rsidRPr="00375E85" w:rsidDel="00FB26F4">
          <w:rPr>
            <w:rFonts w:ascii="Times New Roman" w:hAnsi="Times New Roman" w:cs="Times New Roman"/>
            <w:sz w:val="22"/>
            <w:rPrChange w:id="205" w:author="Microsoft Office 用户" w:date="2019-12-10T00:16:00Z">
              <w:rPr>
                <w:rFonts w:ascii="Times New Roman" w:hAnsi="Times New Roman" w:cs="Times New Roman"/>
              </w:rPr>
            </w:rPrChange>
          </w:rPr>
          <w:delText>letting</w:delText>
        </w:r>
        <w:r w:rsidR="00350EC6" w:rsidRPr="00375E85" w:rsidDel="00FB26F4">
          <w:rPr>
            <w:rFonts w:ascii="Times New Roman" w:hAnsi="Times New Roman" w:cs="Times New Roman"/>
            <w:sz w:val="22"/>
            <w:rPrChange w:id="206" w:author="Microsoft Office 用户" w:date="2019-12-10T00:16:00Z">
              <w:rPr>
                <w:rFonts w:ascii="Times New Roman" w:hAnsi="Times New Roman" w:cs="Times New Roman"/>
              </w:rPr>
            </w:rPrChange>
          </w:rPr>
          <w:delText xml:space="preserve"> the soldiers to cooperate. By referring </w:delText>
        </w:r>
      </w:del>
      <w:ins w:id="207" w:author="Yiping ZHANG" w:date="2019-12-08T15:42:00Z">
        <w:del w:id="208" w:author="Microsoft Office 用户" w:date="2019-12-08T21:20:00Z">
          <w:r w:rsidR="00BF7090" w:rsidRPr="00375E85" w:rsidDel="00FB26F4">
            <w:rPr>
              <w:rFonts w:ascii="Times New Roman" w:hAnsi="Times New Roman" w:cs="Times New Roman"/>
              <w:sz w:val="22"/>
              <w:rPrChange w:id="209" w:author="Microsoft Office 用户" w:date="2019-12-10T00:16:00Z">
                <w:rPr>
                  <w:rFonts w:ascii="Times New Roman" w:hAnsi="Times New Roman" w:cs="Times New Roman"/>
                </w:rPr>
              </w:rPrChange>
            </w:rPr>
            <w:delText xml:space="preserve">to </w:delText>
          </w:r>
        </w:del>
      </w:ins>
      <w:del w:id="210" w:author="Microsoft Office 用户" w:date="2019-12-08T21:20:00Z">
        <w:r w:rsidR="00350EC6" w:rsidRPr="00375E85" w:rsidDel="00FB26F4">
          <w:rPr>
            <w:rFonts w:ascii="Times New Roman" w:hAnsi="Times New Roman" w:cs="Times New Roman"/>
            <w:sz w:val="22"/>
            <w:rPrChange w:id="211" w:author="Microsoft Office 用户" w:date="2019-12-10T00:16:00Z">
              <w:rPr>
                <w:rFonts w:ascii="Times New Roman" w:hAnsi="Times New Roman" w:cs="Times New Roman"/>
              </w:rPr>
            </w:rPrChange>
          </w:rPr>
          <w:delText xml:space="preserve">Multi-Agents Deep Deterministic Policy Gradient (MADDPG) algorithm in Multi-Agent Machine Learning: A Reinforcement Approach, I applied the </w:delText>
        </w:r>
        <w:r w:rsidR="0086288C" w:rsidRPr="00375E85" w:rsidDel="00FB26F4">
          <w:rPr>
            <w:rFonts w:ascii="Times New Roman" w:hAnsi="Times New Roman" w:cs="Times New Roman"/>
            <w:sz w:val="22"/>
            <w:rPrChange w:id="212" w:author="Microsoft Office 用户" w:date="2019-12-10T00:16:00Z">
              <w:rPr>
                <w:rFonts w:ascii="Times New Roman" w:hAnsi="Times New Roman" w:cs="Times New Roman"/>
              </w:rPr>
            </w:rPrChange>
          </w:rPr>
          <w:delText>novel</w:delText>
        </w:r>
        <w:r w:rsidR="00350EC6" w:rsidRPr="00375E85" w:rsidDel="00FB26F4">
          <w:rPr>
            <w:rFonts w:ascii="Times New Roman" w:hAnsi="Times New Roman" w:cs="Times New Roman"/>
            <w:sz w:val="22"/>
            <w:rPrChange w:id="213" w:author="Microsoft Office 用户" w:date="2019-12-10T00:16:00Z">
              <w:rPr>
                <w:rFonts w:ascii="Times New Roman" w:hAnsi="Times New Roman" w:cs="Times New Roman"/>
              </w:rPr>
            </w:rPrChange>
          </w:rPr>
          <w:delText xml:space="preserve"> MADDPG algorithm to this scenario and took more factors into consideration in the rewards. Derived from DDPG, the MADDPG critic not only inputs </w:delText>
        </w:r>
        <w:r w:rsidR="00E430FB" w:rsidRPr="00375E85" w:rsidDel="00FB26F4">
          <w:rPr>
            <w:rFonts w:ascii="Times New Roman" w:hAnsi="Times New Roman" w:cs="Times New Roman"/>
            <w:sz w:val="22"/>
            <w:rPrChange w:id="214" w:author="Microsoft Office 用户" w:date="2019-12-10T00:16:00Z">
              <w:rPr>
                <w:rFonts w:ascii="Times New Roman" w:hAnsi="Times New Roman" w:cs="Times New Roman"/>
              </w:rPr>
            </w:rPrChange>
          </w:rPr>
          <w:delText>its</w:delText>
        </w:r>
        <w:r w:rsidR="00350EC6" w:rsidRPr="00375E85" w:rsidDel="00FB26F4">
          <w:rPr>
            <w:rFonts w:ascii="Times New Roman" w:hAnsi="Times New Roman" w:cs="Times New Roman"/>
            <w:sz w:val="22"/>
            <w:rPrChange w:id="215" w:author="Microsoft Office 用户" w:date="2019-12-10T00:16:00Z">
              <w:rPr>
                <w:rFonts w:ascii="Times New Roman" w:hAnsi="Times New Roman" w:cs="Times New Roman"/>
              </w:rPr>
            </w:rPrChange>
          </w:rPr>
          <w:delText xml:space="preserve"> own state and action, but also includes others’ information to make a global optimization. Due to this revision, the average winning rate of soldiers was improved from 26% to 43% with only 120 training epochs. As the soldiers and reapers were </w:delText>
        </w:r>
        <w:r w:rsidR="003A4D74" w:rsidRPr="00375E85" w:rsidDel="00FB26F4">
          <w:rPr>
            <w:rFonts w:ascii="Times New Roman" w:hAnsi="Times New Roman" w:cs="Times New Roman"/>
            <w:sz w:val="22"/>
            <w:rPrChange w:id="216" w:author="Microsoft Office 用户" w:date="2019-12-10T00:16:00Z">
              <w:rPr>
                <w:rFonts w:ascii="Times New Roman" w:hAnsi="Times New Roman" w:cs="Times New Roman"/>
              </w:rPr>
            </w:rPrChange>
          </w:rPr>
          <w:delText xml:space="preserve">laid </w:delText>
        </w:r>
        <w:r w:rsidR="00350EC6" w:rsidRPr="00375E85" w:rsidDel="00FB26F4">
          <w:rPr>
            <w:rFonts w:ascii="Times New Roman" w:hAnsi="Times New Roman" w:cs="Times New Roman"/>
            <w:sz w:val="22"/>
            <w:rPrChange w:id="217" w:author="Microsoft Office 用户" w:date="2019-12-10T00:16:00Z">
              <w:rPr>
                <w:rFonts w:ascii="Times New Roman" w:hAnsi="Times New Roman" w:cs="Times New Roman"/>
              </w:rPr>
            </w:rPrChange>
          </w:rPr>
          <w:delText>close together</w:delText>
        </w:r>
      </w:del>
      <w:ins w:id="218" w:author="Yiping ZHANG" w:date="2019-12-08T15:43:00Z">
        <w:del w:id="219" w:author="Microsoft Office 用户" w:date="2019-12-08T21:20:00Z">
          <w:r w:rsidR="00BF7090" w:rsidRPr="00375E85" w:rsidDel="00FB26F4">
            <w:rPr>
              <w:rFonts w:ascii="Times New Roman" w:hAnsi="Times New Roman" w:cs="Times New Roman"/>
              <w:sz w:val="22"/>
              <w:rPrChange w:id="220" w:author="Microsoft Office 用户" w:date="2019-12-10T00:16:00Z">
                <w:rPr>
                  <w:rFonts w:ascii="Times New Roman" w:hAnsi="Times New Roman" w:cs="Times New Roman"/>
                </w:rPr>
              </w:rPrChange>
            </w:rPr>
            <w:delText>next to each other</w:delText>
          </w:r>
        </w:del>
      </w:ins>
      <w:del w:id="221" w:author="Microsoft Office 用户" w:date="2019-12-08T21:20:00Z">
        <w:r w:rsidR="00350EC6" w:rsidRPr="00375E85" w:rsidDel="00FB26F4">
          <w:rPr>
            <w:rFonts w:ascii="Times New Roman" w:hAnsi="Times New Roman" w:cs="Times New Roman"/>
            <w:sz w:val="22"/>
            <w:rPrChange w:id="222" w:author="Microsoft Office 用户" w:date="2019-12-10T00:16:00Z">
              <w:rPr>
                <w:rFonts w:ascii="Times New Roman" w:hAnsi="Times New Roman" w:cs="Times New Roman"/>
              </w:rPr>
            </w:rPrChange>
          </w:rPr>
          <w:delText xml:space="preserve"> in the battles, </w:delText>
        </w:r>
        <w:bookmarkStart w:id="223" w:name="OLE_LINK51"/>
        <w:bookmarkStart w:id="224" w:name="OLE_LINK52"/>
        <w:r w:rsidR="00350EC6" w:rsidRPr="00375E85" w:rsidDel="00FB26F4">
          <w:rPr>
            <w:rFonts w:ascii="Times New Roman" w:hAnsi="Times New Roman" w:cs="Times New Roman"/>
            <w:sz w:val="22"/>
            <w:rPrChange w:id="225" w:author="Microsoft Office 用户" w:date="2019-12-10T00:16:00Z">
              <w:rPr>
                <w:rFonts w:ascii="Times New Roman" w:hAnsi="Times New Roman" w:cs="Times New Roman"/>
              </w:rPr>
            </w:rPrChange>
          </w:rPr>
          <w:delText xml:space="preserve">I believe a sparser scenario will further demonstrate the effectiveness of the </w:delText>
        </w:r>
        <w:r w:rsidR="00313350" w:rsidRPr="00375E85" w:rsidDel="00FB26F4">
          <w:rPr>
            <w:rFonts w:ascii="Times New Roman" w:hAnsi="Times New Roman" w:cs="Times New Roman"/>
            <w:sz w:val="22"/>
            <w:rPrChange w:id="226" w:author="Microsoft Office 用户" w:date="2019-12-10T00:16:00Z">
              <w:rPr>
                <w:rFonts w:ascii="Times New Roman" w:hAnsi="Times New Roman" w:cs="Times New Roman"/>
              </w:rPr>
            </w:rPrChange>
          </w:rPr>
          <w:delText xml:space="preserve">advanced </w:delText>
        </w:r>
        <w:r w:rsidR="00350EC6" w:rsidRPr="00375E85" w:rsidDel="00FB26F4">
          <w:rPr>
            <w:rFonts w:ascii="Times New Roman" w:hAnsi="Times New Roman" w:cs="Times New Roman"/>
            <w:sz w:val="22"/>
            <w:rPrChange w:id="227" w:author="Microsoft Office 用户" w:date="2019-12-10T00:16:00Z">
              <w:rPr>
                <w:rFonts w:ascii="Times New Roman" w:hAnsi="Times New Roman" w:cs="Times New Roman"/>
              </w:rPr>
            </w:rPrChange>
          </w:rPr>
          <w:delText>MADDPG algorithm</w:delText>
        </w:r>
        <w:bookmarkEnd w:id="223"/>
        <w:bookmarkEnd w:id="224"/>
        <w:r w:rsidR="00350EC6" w:rsidRPr="00375E85" w:rsidDel="00FB26F4">
          <w:rPr>
            <w:rFonts w:ascii="Times New Roman" w:hAnsi="Times New Roman" w:cs="Times New Roman"/>
            <w:sz w:val="22"/>
            <w:rPrChange w:id="228" w:author="Microsoft Office 用户" w:date="2019-12-10T00:16:00Z">
              <w:rPr>
                <w:rFonts w:ascii="Times New Roman" w:hAnsi="Times New Roman" w:cs="Times New Roman"/>
              </w:rPr>
            </w:rPrChange>
          </w:rPr>
          <w:delText xml:space="preserve">. </w:delText>
        </w:r>
      </w:del>
      <w:ins w:id="229" w:author="Yiping ZHANG" w:date="2019-12-08T15:43:00Z">
        <w:del w:id="230" w:author="Microsoft Office 用户" w:date="2019-12-08T21:20:00Z">
          <w:r w:rsidR="00BF7090" w:rsidRPr="00375E85" w:rsidDel="00FB26F4">
            <w:rPr>
              <w:rFonts w:ascii="Times New Roman" w:hAnsi="Times New Roman" w:cs="Times New Roman"/>
              <w:sz w:val="22"/>
              <w:rPrChange w:id="231" w:author="Microsoft Office 用户" w:date="2019-12-10T00:16:00Z">
                <w:rPr>
                  <w:rFonts w:ascii="Times New Roman" w:hAnsi="Times New Roman" w:cs="Times New Roman"/>
                </w:rPr>
              </w:rPrChange>
            </w:rPr>
            <w:delText xml:space="preserve">In this internship, I accumulated more knowledge in reinforcement learning, including traditional algorithms, training methods, evaluating criteria, and etc. Furthermore, I learned more of the business casese where  reinforce learning methods have been applied, which inspires me to integrate them in other studies in the future. </w:delText>
          </w:r>
        </w:del>
      </w:ins>
      <w:del w:id="232" w:author="Microsoft Office 用户" w:date="2019-12-08T21:20:00Z">
        <w:r w:rsidR="00350EC6" w:rsidRPr="00375E85" w:rsidDel="00FB26F4">
          <w:rPr>
            <w:rFonts w:ascii="Times New Roman" w:hAnsi="Times New Roman" w:cs="Times New Roman"/>
            <w:sz w:val="22"/>
            <w:rPrChange w:id="233" w:author="Microsoft Office 用户" w:date="2019-12-10T00:16:00Z">
              <w:rPr>
                <w:rFonts w:ascii="Times New Roman" w:hAnsi="Times New Roman" w:cs="Times New Roman"/>
              </w:rPr>
            </w:rPrChange>
          </w:rPr>
          <w:delText>In this internship, I increased my knowledge in reinforcement learning, including traditional algorithms, training methods, evaluating criteria, and etc. Besides, I also saw the magic of reinforce learning methods and knew their applicable cases, which inspires me to integrate them to other studies in the future.</w:delText>
        </w:r>
        <w:bookmarkStart w:id="234" w:name="OLE_LINK56"/>
        <w:bookmarkStart w:id="235" w:name="OLE_LINK61"/>
      </w:del>
    </w:p>
    <w:p w14:paraId="6C6E0766" w14:textId="566B6EA5" w:rsidR="00350EC6" w:rsidRPr="00375E85" w:rsidDel="00FB26F4" w:rsidRDefault="00350EC6" w:rsidP="00350EC6">
      <w:pPr>
        <w:pStyle w:val="ad"/>
        <w:spacing w:after="0" w:line="320" w:lineRule="exact"/>
        <w:jc w:val="both"/>
        <w:rPr>
          <w:del w:id="236" w:author="Microsoft Office 用户" w:date="2019-12-08T21:20:00Z"/>
          <w:rFonts w:ascii="Times New Roman" w:hAnsi="Times New Roman" w:cs="Times New Roman"/>
          <w:sz w:val="22"/>
        </w:rPr>
      </w:pPr>
    </w:p>
    <w:p w14:paraId="4AA93E34" w14:textId="258AE3BF" w:rsidR="004579F9" w:rsidRPr="00375E85" w:rsidDel="00BF7090" w:rsidRDefault="00350EC6" w:rsidP="004579F9">
      <w:pPr>
        <w:pStyle w:val="ad"/>
        <w:spacing w:after="0" w:line="320" w:lineRule="exact"/>
        <w:jc w:val="both"/>
        <w:rPr>
          <w:del w:id="237" w:author="Yiping ZHANG" w:date="2019-12-08T15:45:00Z"/>
          <w:rFonts w:ascii="Times New Roman" w:hAnsi="Times New Roman" w:cs="Times New Roman"/>
          <w:sz w:val="22"/>
        </w:rPr>
      </w:pPr>
      <w:del w:id="238" w:author="Microsoft Office 用户" w:date="2019-12-08T21:20:00Z">
        <w:r w:rsidRPr="00375E85" w:rsidDel="00FB26F4">
          <w:rPr>
            <w:rFonts w:ascii="Times New Roman" w:hAnsi="Times New Roman" w:cs="Times New Roman"/>
            <w:sz w:val="22"/>
            <w:rPrChange w:id="239" w:author="Microsoft Office 用户" w:date="2019-12-10T00:16:00Z">
              <w:rPr>
                <w:rFonts w:ascii="Times New Roman" w:hAnsi="Times New Roman" w:cs="Times New Roman"/>
              </w:rPr>
            </w:rPrChange>
          </w:rPr>
          <w:delText>A</w:delText>
        </w:r>
        <w:bookmarkEnd w:id="234"/>
        <w:bookmarkEnd w:id="235"/>
        <w:r w:rsidRPr="00375E85" w:rsidDel="00FB26F4">
          <w:rPr>
            <w:rFonts w:ascii="Times New Roman" w:hAnsi="Times New Roman" w:cs="Times New Roman"/>
            <w:sz w:val="22"/>
            <w:rPrChange w:id="240" w:author="Microsoft Office 用户" w:date="2019-12-10T00:16:00Z">
              <w:rPr>
                <w:rFonts w:ascii="Times New Roman" w:hAnsi="Times New Roman" w:cs="Times New Roman"/>
              </w:rPr>
            </w:rPrChange>
          </w:rPr>
          <w:delText xml:space="preserve">fter this internship, I was attracted to Computer Networks course, which aroused my interests to explore other application scenarios as I realized how powerful and scalable this technology could be. After many rounds of interviews, I was offered the chance to intern at Microsoft </w:delText>
        </w:r>
        <w:bookmarkStart w:id="241" w:name="OLE_LINK15"/>
        <w:bookmarkStart w:id="242" w:name="OLE_LINK16"/>
        <w:r w:rsidRPr="00375E85" w:rsidDel="00FB26F4">
          <w:rPr>
            <w:rFonts w:ascii="Times New Roman" w:hAnsi="Times New Roman" w:cs="Times New Roman"/>
            <w:sz w:val="22"/>
            <w:rPrChange w:id="243" w:author="Microsoft Office 用户" w:date="2019-12-10T00:16:00Z">
              <w:rPr>
                <w:rFonts w:ascii="Times New Roman" w:hAnsi="Times New Roman" w:cs="Times New Roman"/>
              </w:rPr>
            </w:rPrChange>
          </w:rPr>
          <w:delText>to work on the Predictable Remote Direct Memory Access (RDMA) for AI Training (PARFAIT) project</w:delText>
        </w:r>
        <w:bookmarkEnd w:id="241"/>
        <w:bookmarkEnd w:id="242"/>
        <w:r w:rsidRPr="00375E85" w:rsidDel="00FB26F4">
          <w:rPr>
            <w:rFonts w:ascii="Times New Roman" w:hAnsi="Times New Roman" w:cs="Times New Roman"/>
            <w:sz w:val="22"/>
            <w:rPrChange w:id="244" w:author="Microsoft Office 用户" w:date="2019-12-10T00:16:00Z">
              <w:rPr>
                <w:rFonts w:ascii="Times New Roman" w:hAnsi="Times New Roman" w:cs="Times New Roman"/>
              </w:rPr>
            </w:rPrChange>
          </w:rPr>
          <w:delText>. Our goal was to guarantee</w:delText>
        </w:r>
      </w:del>
      <w:ins w:id="245" w:author="Yiping ZHANG" w:date="2019-12-08T15:44:00Z">
        <w:del w:id="246" w:author="Microsoft Office 用户" w:date="2019-12-08T21:20:00Z">
          <w:r w:rsidR="00BF7090" w:rsidRPr="00375E85" w:rsidDel="00FB26F4">
            <w:rPr>
              <w:rFonts w:ascii="Times New Roman" w:hAnsi="Times New Roman" w:cs="Times New Roman"/>
              <w:sz w:val="22"/>
              <w:rPrChange w:id="247" w:author="Microsoft Office 用户" w:date="2019-12-10T00:16:00Z">
                <w:rPr>
                  <w:rFonts w:ascii="Times New Roman" w:hAnsi="Times New Roman" w:cs="Times New Roman"/>
                </w:rPr>
              </w:rPrChange>
            </w:rPr>
            <w:delText xml:space="preserve"> the</w:delText>
          </w:r>
        </w:del>
      </w:ins>
      <w:del w:id="248" w:author="Microsoft Office 用户" w:date="2019-12-08T21:20:00Z">
        <w:r w:rsidRPr="00375E85" w:rsidDel="00FB26F4">
          <w:rPr>
            <w:rFonts w:ascii="Times New Roman" w:hAnsi="Times New Roman" w:cs="Times New Roman"/>
            <w:sz w:val="22"/>
            <w:rPrChange w:id="249" w:author="Microsoft Office 用户" w:date="2019-12-10T00:16:00Z">
              <w:rPr>
                <w:rFonts w:ascii="Times New Roman" w:hAnsi="Times New Roman" w:cs="Times New Roman"/>
              </w:rPr>
            </w:rPrChange>
          </w:rPr>
          <w:delText xml:space="preserve"> bandwidth for Data Manipulation Language (DML) training tasks in RDMA networks. Although I was a little bit</w:delText>
        </w:r>
      </w:del>
      <w:ins w:id="250" w:author="Yiping ZHANG" w:date="2019-12-08T15:44:00Z">
        <w:del w:id="251" w:author="Microsoft Office 用户" w:date="2019-12-08T21:20:00Z">
          <w:r w:rsidR="00BF7090" w:rsidRPr="00375E85" w:rsidDel="00FB26F4">
            <w:rPr>
              <w:rFonts w:ascii="Times New Roman" w:hAnsi="Times New Roman" w:cs="Times New Roman"/>
              <w:sz w:val="22"/>
              <w:rPrChange w:id="252" w:author="Microsoft Office 用户" w:date="2019-12-10T00:16:00Z">
                <w:rPr>
                  <w:rFonts w:ascii="Times New Roman" w:hAnsi="Times New Roman" w:cs="Times New Roman"/>
                </w:rPr>
              </w:rPrChange>
            </w:rPr>
            <w:delText>slightly</w:delText>
          </w:r>
        </w:del>
      </w:ins>
      <w:del w:id="253" w:author="Microsoft Office 用户" w:date="2019-12-08T21:20:00Z">
        <w:r w:rsidRPr="00375E85" w:rsidDel="00FB26F4">
          <w:rPr>
            <w:rFonts w:ascii="Times New Roman" w:hAnsi="Times New Roman" w:cs="Times New Roman"/>
            <w:sz w:val="22"/>
            <w:rPrChange w:id="254" w:author="Microsoft Office 用户" w:date="2019-12-10T00:16:00Z">
              <w:rPr>
                <w:rFonts w:ascii="Times New Roman" w:hAnsi="Times New Roman" w:cs="Times New Roman"/>
              </w:rPr>
            </w:rPrChange>
          </w:rPr>
          <w:delText xml:space="preserve"> unfamiliar with RDMA networks in the beginning, I </w:delText>
        </w:r>
      </w:del>
      <w:ins w:id="255" w:author="Yiping ZHANG" w:date="2019-12-08T15:44:00Z">
        <w:del w:id="256" w:author="Microsoft Office 用户" w:date="2019-12-08T21:20:00Z">
          <w:r w:rsidR="00BF7090" w:rsidRPr="00375E85" w:rsidDel="00FB26F4">
            <w:rPr>
              <w:rFonts w:ascii="Times New Roman" w:hAnsi="Times New Roman" w:cs="Times New Roman"/>
              <w:sz w:val="22"/>
              <w:rPrChange w:id="257" w:author="Microsoft Office 用户" w:date="2019-12-10T00:16:00Z">
                <w:rPr>
                  <w:rFonts w:ascii="Times New Roman" w:hAnsi="Times New Roman" w:cs="Times New Roman"/>
                </w:rPr>
              </w:rPrChange>
            </w:rPr>
            <w:delText xml:space="preserve">managed to successfully </w:delText>
          </w:r>
        </w:del>
      </w:ins>
      <w:del w:id="258" w:author="Microsoft Office 用户" w:date="2019-12-08T21:20:00Z">
        <w:r w:rsidRPr="00375E85" w:rsidDel="00FB26F4">
          <w:rPr>
            <w:rFonts w:ascii="Times New Roman" w:hAnsi="Times New Roman" w:cs="Times New Roman"/>
            <w:sz w:val="22"/>
            <w:rPrChange w:id="259" w:author="Microsoft Office 用户" w:date="2019-12-10T00:16:00Z">
              <w:rPr>
                <w:rFonts w:ascii="Times New Roman" w:hAnsi="Times New Roman" w:cs="Times New Roman"/>
              </w:rPr>
            </w:rPrChange>
          </w:rPr>
          <w:delText xml:space="preserve">overcame the strangeness with </w:delText>
        </w:r>
        <w:r w:rsidR="00A414D6" w:rsidRPr="00375E85" w:rsidDel="00FB26F4">
          <w:rPr>
            <w:rFonts w:ascii="Times New Roman" w:hAnsi="Times New Roman" w:cs="Times New Roman"/>
            <w:sz w:val="22"/>
            <w:rPrChange w:id="260" w:author="Microsoft Office 用户" w:date="2019-12-10T00:16:00Z">
              <w:rPr>
                <w:rFonts w:ascii="Times New Roman" w:hAnsi="Times New Roman" w:cs="Times New Roman"/>
              </w:rPr>
            </w:rPrChange>
          </w:rPr>
          <w:delText xml:space="preserve">my </w:delText>
        </w:r>
        <w:r w:rsidRPr="00375E85" w:rsidDel="00FB26F4">
          <w:rPr>
            <w:rFonts w:ascii="Times New Roman" w:hAnsi="Times New Roman" w:cs="Times New Roman"/>
            <w:sz w:val="22"/>
            <w:rPrChange w:id="261" w:author="Microsoft Office 用户" w:date="2019-12-10T00:16:00Z">
              <w:rPr>
                <w:rFonts w:ascii="Times New Roman" w:hAnsi="Times New Roman" w:cs="Times New Roman"/>
              </w:rPr>
            </w:rPrChange>
          </w:rPr>
          <w:delText xml:space="preserve">determination and implemented the central logic controller and the adaptive data backup mechanism, i.e., adaptively specifying the traffic classes of VM-pairs to guarantee the bandwidth of users. </w:delText>
        </w:r>
      </w:del>
      <w:ins w:id="262" w:author="Yiping ZHANG" w:date="2019-12-08T15:45:00Z">
        <w:del w:id="263" w:author="Microsoft Office 用户" w:date="2019-12-08T21:20:00Z">
          <w:r w:rsidR="00BF7090" w:rsidRPr="00375E85" w:rsidDel="00FB26F4">
            <w:rPr>
              <w:rFonts w:ascii="Times New Roman" w:hAnsi="Times New Roman" w:cs="Times New Roman"/>
              <w:sz w:val="22"/>
              <w:rPrChange w:id="264" w:author="Microsoft Office 用户" w:date="2019-12-10T00:16:00Z">
                <w:rPr>
                  <w:rFonts w:ascii="Times New Roman" w:hAnsi="Times New Roman" w:cs="Times New Roman"/>
                </w:rPr>
              </w:rPrChange>
            </w:rPr>
            <w:delText xml:space="preserve">Unlike the previous internship, corporate assignments place more emphasis on  team cooperation and project integrity, so it is vital for teammates to work closely with each other to ensure smooth project progress. This was a great teamwork experience, which have taught me to respect others’ roles in the project and to shoulder my own share of responsibilities in work and in life. </w:delText>
          </w:r>
        </w:del>
      </w:ins>
      <w:del w:id="265" w:author="Yiping ZHANG" w:date="2019-12-08T15:45:00Z">
        <w:r w:rsidRPr="00375E85" w:rsidDel="00BF7090">
          <w:rPr>
            <w:rFonts w:ascii="Times New Roman" w:hAnsi="Times New Roman" w:cs="Times New Roman"/>
            <w:sz w:val="22"/>
            <w:rPrChange w:id="266" w:author="Microsoft Office 用户" w:date="2019-12-10T00:16:00Z">
              <w:rPr>
                <w:rFonts w:ascii="Times New Roman" w:hAnsi="Times New Roman" w:cs="Times New Roman"/>
              </w:rPr>
            </w:rPrChange>
          </w:rPr>
          <w:delText xml:space="preserve">Unlike the previous internship, </w:delText>
        </w:r>
        <w:bookmarkStart w:id="267" w:name="OLE_LINK53"/>
        <w:bookmarkStart w:id="268" w:name="OLE_LINK57"/>
        <w:bookmarkStart w:id="269" w:name="OLE_LINK58"/>
        <w:r w:rsidRPr="00375E85" w:rsidDel="00BF7090">
          <w:rPr>
            <w:rFonts w:ascii="Times New Roman" w:hAnsi="Times New Roman" w:cs="Times New Roman"/>
            <w:sz w:val="22"/>
            <w:rPrChange w:id="270" w:author="Microsoft Office 用户" w:date="2019-12-10T00:16:00Z">
              <w:rPr>
                <w:rFonts w:ascii="Times New Roman" w:hAnsi="Times New Roman" w:cs="Times New Roman"/>
              </w:rPr>
            </w:rPrChange>
          </w:rPr>
          <w:delText>corporate</w:delText>
        </w:r>
        <w:bookmarkEnd w:id="267"/>
        <w:bookmarkEnd w:id="268"/>
        <w:bookmarkEnd w:id="269"/>
        <w:r w:rsidRPr="00375E85" w:rsidDel="00BF7090">
          <w:rPr>
            <w:rFonts w:ascii="Times New Roman" w:hAnsi="Times New Roman" w:cs="Times New Roman"/>
            <w:sz w:val="22"/>
            <w:rPrChange w:id="271" w:author="Microsoft Office 用户" w:date="2019-12-10T00:16:00Z">
              <w:rPr>
                <w:rFonts w:ascii="Times New Roman" w:hAnsi="Times New Roman" w:cs="Times New Roman"/>
              </w:rPr>
            </w:rPrChange>
          </w:rPr>
          <w:delText xml:space="preserve"> assignments place more emphasis on the cooperation and the integrity of projects, so it is necessary to </w:delText>
        </w:r>
        <w:r w:rsidR="003C45CE" w:rsidRPr="00375E85" w:rsidDel="00BF7090">
          <w:rPr>
            <w:rFonts w:ascii="Times New Roman" w:hAnsi="Times New Roman" w:cs="Times New Roman"/>
            <w:sz w:val="22"/>
            <w:rPrChange w:id="272" w:author="Microsoft Office 用户" w:date="2019-12-10T00:16:00Z">
              <w:rPr>
                <w:rFonts w:ascii="Times New Roman" w:hAnsi="Times New Roman" w:cs="Times New Roman"/>
              </w:rPr>
            </w:rPrChange>
          </w:rPr>
          <w:delText>dock</w:delText>
        </w:r>
        <w:r w:rsidRPr="00375E85" w:rsidDel="00BF7090">
          <w:rPr>
            <w:rFonts w:ascii="Times New Roman" w:hAnsi="Times New Roman" w:cs="Times New Roman"/>
            <w:sz w:val="22"/>
            <w:rPrChange w:id="273" w:author="Microsoft Office 用户" w:date="2019-12-10T00:16:00Z">
              <w:rPr>
                <w:rFonts w:ascii="Times New Roman" w:hAnsi="Times New Roman" w:cs="Times New Roman"/>
              </w:rPr>
            </w:rPrChange>
          </w:rPr>
          <w:delText xml:space="preserve"> with others frequently to ensure the progress. Through cooperation and communication, I cultivated </w:delText>
        </w:r>
        <w:r w:rsidR="008E1F79" w:rsidRPr="00375E85" w:rsidDel="00BF7090">
          <w:rPr>
            <w:rFonts w:ascii="Times New Roman" w:hAnsi="Times New Roman" w:cs="Times New Roman"/>
            <w:sz w:val="22"/>
            <w:rPrChange w:id="274" w:author="Microsoft Office 用户" w:date="2019-12-10T00:16:00Z">
              <w:rPr>
                <w:rFonts w:ascii="Times New Roman" w:hAnsi="Times New Roman" w:cs="Times New Roman"/>
              </w:rPr>
            </w:rPrChange>
          </w:rPr>
          <w:delText>my</w:delText>
        </w:r>
        <w:r w:rsidRPr="00375E85" w:rsidDel="00BF7090">
          <w:rPr>
            <w:rFonts w:ascii="Times New Roman" w:hAnsi="Times New Roman" w:cs="Times New Roman"/>
            <w:sz w:val="22"/>
            <w:rPrChange w:id="275" w:author="Microsoft Office 用户" w:date="2019-12-10T00:16:00Z">
              <w:rPr>
                <w:rFonts w:ascii="Times New Roman" w:hAnsi="Times New Roman" w:cs="Times New Roman"/>
              </w:rPr>
            </w:rPrChange>
          </w:rPr>
          <w:delText xml:space="preserve"> ability of teamwork. </w:delText>
        </w:r>
        <w:r w:rsidR="00D42C50" w:rsidRPr="00375E85" w:rsidDel="00BF7090">
          <w:rPr>
            <w:rFonts w:ascii="Times New Roman" w:hAnsi="Times New Roman" w:cs="Times New Roman"/>
            <w:sz w:val="22"/>
            <w:rPrChange w:id="276" w:author="Microsoft Office 用户" w:date="2019-12-10T00:16:00Z">
              <w:rPr>
                <w:rFonts w:ascii="Times New Roman" w:hAnsi="Times New Roman" w:cs="Times New Roman"/>
              </w:rPr>
            </w:rPrChange>
          </w:rPr>
          <w:delText>Al</w:delText>
        </w:r>
        <w:r w:rsidR="003844B5" w:rsidRPr="00375E85" w:rsidDel="00BF7090">
          <w:rPr>
            <w:rFonts w:ascii="Times New Roman" w:hAnsi="Times New Roman" w:cs="Times New Roman"/>
            <w:sz w:val="22"/>
            <w:rPrChange w:id="277" w:author="Microsoft Office 用户" w:date="2019-12-10T00:16:00Z">
              <w:rPr>
                <w:rFonts w:ascii="Times New Roman" w:hAnsi="Times New Roman" w:cs="Times New Roman"/>
              </w:rPr>
            </w:rPrChange>
          </w:rPr>
          <w:delText>t</w:delText>
        </w:r>
        <w:r w:rsidRPr="00375E85" w:rsidDel="00BF7090">
          <w:rPr>
            <w:rFonts w:ascii="Times New Roman" w:hAnsi="Times New Roman" w:cs="Times New Roman"/>
            <w:sz w:val="22"/>
            <w:rPrChange w:id="278" w:author="Microsoft Office 用户" w:date="2019-12-10T00:16:00Z">
              <w:rPr>
                <w:rFonts w:ascii="Times New Roman" w:hAnsi="Times New Roman" w:cs="Times New Roman"/>
              </w:rPr>
            </w:rPrChange>
          </w:rPr>
          <w:delText>hough each person is just a little stone of skyscrapers, all of us play important roles in the whole project, as a person's procrastination may cause the whole to drag on. I am led to be a responsible person during this experience, not only in work, but also in life.</w:delText>
        </w:r>
        <w:bookmarkStart w:id="279" w:name="OLE_LINK68"/>
        <w:bookmarkStart w:id="280" w:name="OLE_LINK83"/>
        <w:bookmarkStart w:id="281" w:name="OLE_LINK84"/>
        <w:r w:rsidR="004579F9" w:rsidRPr="00375E85" w:rsidDel="00BF7090">
          <w:rPr>
            <w:rFonts w:ascii="Times New Roman" w:hAnsi="Times New Roman" w:cs="Times New Roman"/>
            <w:sz w:val="22"/>
            <w:rPrChange w:id="282" w:author="Microsoft Office 用户" w:date="2019-12-10T00:16:00Z">
              <w:rPr>
                <w:rFonts w:ascii="Times New Roman" w:hAnsi="Times New Roman" w:cs="Times New Roman"/>
              </w:rPr>
            </w:rPrChange>
          </w:rPr>
          <w:delText xml:space="preserve"> </w:delText>
        </w:r>
      </w:del>
    </w:p>
    <w:p w14:paraId="5A815AE8" w14:textId="77777777" w:rsidR="00BF7090" w:rsidRPr="00375E85" w:rsidRDefault="00BF7090" w:rsidP="004579F9">
      <w:pPr>
        <w:pStyle w:val="ad"/>
        <w:spacing w:after="0" w:line="320" w:lineRule="exact"/>
        <w:jc w:val="both"/>
        <w:rPr>
          <w:ins w:id="283" w:author="Yiping ZHANG" w:date="2019-12-08T15:45:00Z"/>
          <w:rFonts w:ascii="Times New Roman" w:hAnsi="Times New Roman" w:cs="Times New Roman"/>
          <w:sz w:val="22"/>
        </w:rPr>
      </w:pPr>
    </w:p>
    <w:p w14:paraId="59C42A94" w14:textId="77777777" w:rsidR="004579F9" w:rsidRPr="00375E85" w:rsidRDefault="004579F9" w:rsidP="004579F9">
      <w:pPr>
        <w:pStyle w:val="ad"/>
        <w:spacing w:after="0" w:line="320" w:lineRule="exact"/>
        <w:jc w:val="both"/>
        <w:rPr>
          <w:rFonts w:ascii="Times New Roman" w:hAnsi="Times New Roman" w:cs="Times New Roman"/>
          <w:sz w:val="22"/>
        </w:rPr>
      </w:pPr>
    </w:p>
    <w:bookmarkEnd w:id="6"/>
    <w:bookmarkEnd w:id="7"/>
    <w:bookmarkEnd w:id="279"/>
    <w:p w14:paraId="6E12D85F" w14:textId="431CBA15" w:rsidR="00BF7090" w:rsidRPr="00375E85" w:rsidRDefault="00BA0A72" w:rsidP="00BF7090">
      <w:pPr>
        <w:pStyle w:val="ad"/>
        <w:spacing w:after="0" w:line="320" w:lineRule="exact"/>
        <w:jc w:val="both"/>
        <w:rPr>
          <w:ins w:id="284" w:author="Yiping ZHANG" w:date="2019-12-08T15:45:00Z"/>
          <w:rFonts w:ascii="Times New Roman" w:hAnsi="Times New Roman" w:cs="Times New Roman"/>
          <w:sz w:val="22"/>
        </w:rPr>
      </w:pPr>
      <w:r w:rsidRPr="00375E85">
        <w:rPr>
          <w:rFonts w:ascii="Times New Roman" w:hAnsi="Times New Roman" w:cs="Times New Roman"/>
          <w:sz w:val="22"/>
        </w:rPr>
        <w:t xml:space="preserve">Aforementioned experience demonstrates my firm will, innovative </w:t>
      </w:r>
      <w:ins w:id="285" w:author="Yiping ZHANG" w:date="2019-12-08T15:45:00Z">
        <w:r w:rsidR="00BF7090" w:rsidRPr="00375E85">
          <w:rPr>
            <w:rFonts w:ascii="Times New Roman" w:hAnsi="Times New Roman" w:cs="Times New Roman"/>
            <w:sz w:val="22"/>
          </w:rPr>
          <w:t>thoughts</w:t>
        </w:r>
      </w:ins>
      <w:del w:id="286" w:author="Yiping ZHANG" w:date="2019-12-08T15:45:00Z">
        <w:r w:rsidRPr="00375E85" w:rsidDel="00BF7090">
          <w:rPr>
            <w:rFonts w:ascii="Times New Roman" w:hAnsi="Times New Roman" w:cs="Times New Roman"/>
            <w:sz w:val="22"/>
          </w:rPr>
          <w:delText>spirits,</w:delText>
        </w:r>
      </w:del>
      <w:r w:rsidRPr="00375E85">
        <w:rPr>
          <w:rFonts w:ascii="Times New Roman" w:hAnsi="Times New Roman" w:cs="Times New Roman"/>
          <w:sz w:val="22"/>
        </w:rPr>
        <w:t xml:space="preserve"> and team</w:t>
      </w:r>
      <w:ins w:id="287" w:author="Yiping ZHANG" w:date="2019-12-08T15:45:00Z">
        <w:r w:rsidR="00BF7090" w:rsidRPr="00375E85">
          <w:rPr>
            <w:rFonts w:ascii="Times New Roman" w:hAnsi="Times New Roman" w:cs="Times New Roman"/>
            <w:sz w:val="22"/>
          </w:rPr>
          <w:t>work</w:t>
        </w:r>
      </w:ins>
      <w:r w:rsidRPr="00375E85">
        <w:rPr>
          <w:rFonts w:ascii="Times New Roman" w:hAnsi="Times New Roman" w:cs="Times New Roman"/>
          <w:sz w:val="22"/>
        </w:rPr>
        <w:t xml:space="preserve"> </w:t>
      </w:r>
      <w:del w:id="288" w:author="Yiping ZHANG" w:date="2019-12-08T15:45:00Z">
        <w:r w:rsidRPr="00375E85" w:rsidDel="00BF7090">
          <w:rPr>
            <w:rFonts w:ascii="Times New Roman" w:hAnsi="Times New Roman" w:cs="Times New Roman"/>
            <w:sz w:val="22"/>
          </w:rPr>
          <w:delText>responsibility</w:delText>
        </w:r>
      </w:del>
      <w:ins w:id="289" w:author="Yiping ZHANG" w:date="2019-12-08T15:45:00Z">
        <w:r w:rsidR="00BF7090" w:rsidRPr="00375E85">
          <w:rPr>
            <w:rFonts w:ascii="Times New Roman" w:hAnsi="Times New Roman" w:cs="Times New Roman"/>
            <w:sz w:val="22"/>
          </w:rPr>
          <w:t>spirits</w:t>
        </w:r>
      </w:ins>
      <w:r w:rsidRPr="00375E85">
        <w:rPr>
          <w:rFonts w:ascii="Times New Roman" w:hAnsi="Times New Roman" w:cs="Times New Roman"/>
          <w:sz w:val="22"/>
        </w:rPr>
        <w:t xml:space="preserve">, which makes me well-qualified for </w:t>
      </w:r>
      <w:bookmarkStart w:id="290" w:name="OLE_LINK70"/>
      <w:bookmarkStart w:id="291" w:name="OLE_LINK71"/>
      <w:r w:rsidRPr="00375E85">
        <w:rPr>
          <w:rFonts w:ascii="Times New Roman" w:hAnsi="Times New Roman" w:cs="Times New Roman"/>
          <w:sz w:val="22"/>
        </w:rPr>
        <w:t>your program.</w:t>
      </w:r>
      <w:bookmarkEnd w:id="290"/>
      <w:bookmarkEnd w:id="291"/>
      <w:r w:rsidRPr="00375E85">
        <w:rPr>
          <w:rFonts w:ascii="Times New Roman" w:hAnsi="Times New Roman" w:cs="Times New Roman"/>
          <w:sz w:val="22"/>
        </w:rPr>
        <w:t xml:space="preserve"> With a prestige faculty and a wide platform, the Master’s in </w:t>
      </w:r>
      <w:ins w:id="292" w:author="Microsoft Office 用户" w:date="2019-12-09T23:59:00Z">
        <w:r w:rsidR="00EB74AE" w:rsidRPr="00375E85">
          <w:rPr>
            <w:rFonts w:ascii="Times New Roman" w:hAnsi="Times New Roman" w:cs="Times New Roman"/>
            <w:sz w:val="22"/>
          </w:rPr>
          <w:t>Computer Engineering</w:t>
        </w:r>
      </w:ins>
      <w:del w:id="293" w:author="Microsoft Office 用户" w:date="2019-12-09T23:59:00Z">
        <w:r w:rsidRPr="00375E85" w:rsidDel="002909A9">
          <w:rPr>
            <w:rFonts w:ascii="Times New Roman" w:hAnsi="Times New Roman" w:cs="Times New Roman"/>
            <w:sz w:val="22"/>
            <w:rPrChange w:id="294" w:author="Microsoft Office 用户" w:date="2019-12-10T00:16:00Z">
              <w:rPr>
                <w:rFonts w:ascii="Times New Roman" w:hAnsi="Times New Roman" w:cs="Times New Roman"/>
                <w:color w:val="FF0000"/>
                <w:sz w:val="22"/>
              </w:rPr>
            </w:rPrChange>
          </w:rPr>
          <w:delText>C</w:delText>
        </w:r>
        <w:r w:rsidRPr="00375E85" w:rsidDel="00EB74AE">
          <w:rPr>
            <w:rFonts w:ascii="Times New Roman" w:hAnsi="Times New Roman" w:cs="Times New Roman"/>
            <w:sz w:val="22"/>
            <w:rPrChange w:id="295" w:author="Microsoft Office 用户" w:date="2019-12-10T00:16:00Z">
              <w:rPr>
                <w:rFonts w:ascii="Times New Roman" w:hAnsi="Times New Roman" w:cs="Times New Roman"/>
                <w:color w:val="FF0000"/>
                <w:sz w:val="22"/>
              </w:rPr>
            </w:rPrChange>
          </w:rPr>
          <w:delText>E</w:delText>
        </w:r>
      </w:del>
      <w:ins w:id="296" w:author="Microsoft Office 用户" w:date="2019-12-09T23:59:00Z">
        <w:r w:rsidR="00B36FDE" w:rsidRPr="00375E85">
          <w:rPr>
            <w:rFonts w:ascii="Times New Roman" w:hAnsi="Times New Roman" w:cs="Times New Roman"/>
            <w:sz w:val="22"/>
          </w:rPr>
          <w:t xml:space="preserve"> program</w:t>
        </w:r>
      </w:ins>
      <w:r w:rsidRPr="00375E85">
        <w:rPr>
          <w:rFonts w:ascii="Times New Roman" w:hAnsi="Times New Roman" w:cs="Times New Roman"/>
          <w:sz w:val="22"/>
        </w:rPr>
        <w:t xml:space="preserve"> in </w:t>
      </w:r>
      <w:del w:id="297" w:author="Microsoft Office 用户" w:date="2019-12-09T10:46:00Z">
        <w:r w:rsidRPr="00375E85" w:rsidDel="00D31742">
          <w:rPr>
            <w:rFonts w:ascii="Times New Roman" w:hAnsi="Times New Roman" w:cs="Times New Roman"/>
            <w:sz w:val="22"/>
            <w:rPrChange w:id="298" w:author="Microsoft Office 用户" w:date="2019-12-10T00:16:00Z">
              <w:rPr>
                <w:rFonts w:ascii="Times New Roman" w:hAnsi="Times New Roman" w:cs="Times New Roman"/>
                <w:color w:val="FF0000"/>
                <w:sz w:val="22"/>
              </w:rPr>
            </w:rPrChange>
          </w:rPr>
          <w:delText>XXX</w:delText>
        </w:r>
      </w:del>
      <w:r w:rsidRPr="00375E85">
        <w:rPr>
          <w:rFonts w:ascii="Times New Roman" w:hAnsi="Times New Roman" w:cs="Times New Roman"/>
          <w:sz w:val="22"/>
          <w:rPrChange w:id="299" w:author="Microsoft Office 用户" w:date="2019-12-10T00:16:00Z">
            <w:rPr>
              <w:rFonts w:ascii="Times New Roman" w:hAnsi="Times New Roman" w:cs="Times New Roman"/>
              <w:color w:val="FF0000"/>
              <w:sz w:val="22"/>
            </w:rPr>
          </w:rPrChange>
        </w:rPr>
        <w:t>U</w:t>
      </w:r>
      <w:ins w:id="300" w:author="Microsoft Office 用户" w:date="2019-12-09T10:46:00Z">
        <w:r w:rsidR="00D31742" w:rsidRPr="00375E85">
          <w:rPr>
            <w:rFonts w:ascii="Times New Roman" w:hAnsi="Times New Roman" w:cs="Times New Roman"/>
            <w:sz w:val="22"/>
            <w:rPrChange w:id="301" w:author="Microsoft Office 用户" w:date="2019-12-10T00:16:00Z">
              <w:rPr>
                <w:rFonts w:ascii="Times New Roman" w:hAnsi="Times New Roman" w:cs="Times New Roman"/>
                <w:color w:val="FF0000"/>
                <w:sz w:val="22"/>
              </w:rPr>
            </w:rPrChange>
          </w:rPr>
          <w:t>CSD</w:t>
        </w:r>
      </w:ins>
      <w:r w:rsidRPr="00375E85">
        <w:rPr>
          <w:rFonts w:ascii="Times New Roman" w:hAnsi="Times New Roman" w:cs="Times New Roman"/>
          <w:sz w:val="22"/>
        </w:rPr>
        <w:t xml:space="preserve"> provides me with the opportunity to study in-depth specialization about this subject to achieve my dream. In addition, I think my past experience matches well to the concentration of </w:t>
      </w:r>
      <w:ins w:id="302" w:author="Microsoft Office 用户" w:date="2019-12-09T10:45:00Z">
        <w:r w:rsidR="00CA17BB" w:rsidRPr="00375E85">
          <w:rPr>
            <w:rFonts w:ascii="Times New Roman" w:hAnsi="Times New Roman" w:cs="Times New Roman"/>
            <w:sz w:val="22"/>
          </w:rPr>
          <w:t>IoT, Distributed Systems, and Reinforce Learning for Robots</w:t>
        </w:r>
      </w:ins>
      <w:del w:id="303" w:author="Microsoft Office 用户" w:date="2019-12-09T10:45:00Z">
        <w:r w:rsidRPr="00375E85" w:rsidDel="00CA17BB">
          <w:rPr>
            <w:rFonts w:ascii="Times New Roman" w:hAnsi="Times New Roman" w:cs="Times New Roman"/>
            <w:sz w:val="22"/>
            <w:rPrChange w:id="304" w:author="Microsoft Office 用户" w:date="2019-12-10T00:16:00Z">
              <w:rPr>
                <w:rFonts w:ascii="Times New Roman" w:hAnsi="Times New Roman" w:cs="Times New Roman"/>
                <w:color w:val="FF0000"/>
                <w:sz w:val="22"/>
              </w:rPr>
            </w:rPrChange>
          </w:rPr>
          <w:delText>XXXX</w:delText>
        </w:r>
      </w:del>
      <w:r w:rsidRPr="00375E85">
        <w:rPr>
          <w:rFonts w:ascii="Times New Roman" w:hAnsi="Times New Roman" w:cs="Times New Roman"/>
          <w:sz w:val="22"/>
        </w:rPr>
        <w:t xml:space="preserve"> in your department. If admitted</w:t>
      </w:r>
      <w:ins w:id="305" w:author="Yiping ZHANG" w:date="2019-12-08T15:45:00Z">
        <w:r w:rsidR="00BF7090" w:rsidRPr="00375E85">
          <w:rPr>
            <w:rFonts w:ascii="Times New Roman" w:hAnsi="Times New Roman" w:cs="Times New Roman"/>
            <w:sz w:val="22"/>
            <w:rPrChange w:id="306" w:author="Microsoft Office 用户" w:date="2019-12-10T00:16:00Z">
              <w:rPr>
                <w:rFonts w:ascii="Times New Roman" w:hAnsi="Times New Roman" w:cs="Times New Roman"/>
                <w:color w:val="FF0000"/>
                <w:sz w:val="22"/>
              </w:rPr>
            </w:rPrChange>
          </w:rPr>
          <w:t>,</w:t>
        </w:r>
      </w:ins>
      <w:r w:rsidRPr="00375E85">
        <w:rPr>
          <w:rFonts w:ascii="Times New Roman" w:hAnsi="Times New Roman" w:cs="Times New Roman"/>
          <w:sz w:val="22"/>
          <w:rPrChange w:id="307" w:author="Microsoft Office 用户" w:date="2019-12-10T00:16:00Z">
            <w:rPr>
              <w:rFonts w:ascii="Times New Roman" w:hAnsi="Times New Roman" w:cs="Times New Roman"/>
              <w:color w:val="FF0000"/>
              <w:sz w:val="22"/>
            </w:rPr>
          </w:rPrChange>
        </w:rPr>
        <w:t xml:space="preserve"> </w:t>
      </w:r>
      <w:del w:id="308" w:author="Yiping ZHANG" w:date="2019-12-08T15:45:00Z">
        <w:r w:rsidRPr="00375E85" w:rsidDel="00BF7090">
          <w:rPr>
            <w:rFonts w:ascii="Times New Roman" w:hAnsi="Times New Roman" w:cs="Times New Roman"/>
            <w:sz w:val="22"/>
            <w:rPrChange w:id="309" w:author="Microsoft Office 用户" w:date="2019-12-10T00:16:00Z">
              <w:rPr>
                <w:rFonts w:ascii="Times New Roman" w:hAnsi="Times New Roman" w:cs="Times New Roman"/>
                <w:color w:val="FF0000"/>
                <w:sz w:val="22"/>
              </w:rPr>
            </w:rPrChange>
          </w:rPr>
          <w:delText xml:space="preserve">with honor, </w:delText>
        </w:r>
      </w:del>
      <w:r w:rsidRPr="00375E85">
        <w:rPr>
          <w:rFonts w:ascii="Times New Roman" w:hAnsi="Times New Roman" w:cs="Times New Roman"/>
          <w:sz w:val="22"/>
          <w:rPrChange w:id="310" w:author="Microsoft Office 用户" w:date="2019-12-10T00:16:00Z">
            <w:rPr>
              <w:rFonts w:ascii="Times New Roman" w:hAnsi="Times New Roman" w:cs="Times New Roman"/>
              <w:color w:val="FF0000"/>
              <w:sz w:val="22"/>
            </w:rPr>
          </w:rPrChange>
        </w:rPr>
        <w:t xml:space="preserve">I am inclined to work on the contract and application layer of Blockchain technology and </w:t>
      </w:r>
      <w:ins w:id="311" w:author="Microsoft Office 用户" w:date="2019-12-09T20:05:00Z">
        <w:r w:rsidR="00A15276" w:rsidRPr="00375E85">
          <w:rPr>
            <w:rFonts w:ascii="Times New Roman" w:hAnsi="Times New Roman" w:cs="Times New Roman"/>
            <w:sz w:val="22"/>
          </w:rPr>
          <w:t>D</w:t>
        </w:r>
      </w:ins>
      <w:del w:id="312" w:author="Microsoft Office 用户" w:date="2019-12-09T20:05:00Z">
        <w:r w:rsidRPr="00375E85" w:rsidDel="00A15276">
          <w:rPr>
            <w:rFonts w:ascii="Times New Roman" w:hAnsi="Times New Roman" w:cs="Times New Roman"/>
            <w:sz w:val="22"/>
          </w:rPr>
          <w:delText>d</w:delText>
        </w:r>
      </w:del>
      <w:r w:rsidRPr="00375E85">
        <w:rPr>
          <w:rFonts w:ascii="Times New Roman" w:hAnsi="Times New Roman" w:cs="Times New Roman"/>
          <w:sz w:val="22"/>
        </w:rPr>
        <w:t xml:space="preserve">istributed </w:t>
      </w:r>
      <w:ins w:id="313" w:author="Microsoft Office 用户" w:date="2019-12-09T20:05:00Z">
        <w:r w:rsidR="00A15276" w:rsidRPr="00375E85">
          <w:rPr>
            <w:rFonts w:ascii="Times New Roman" w:hAnsi="Times New Roman" w:cs="Times New Roman"/>
            <w:sz w:val="22"/>
          </w:rPr>
          <w:t>S</w:t>
        </w:r>
      </w:ins>
      <w:del w:id="314" w:author="Microsoft Office 用户" w:date="2019-12-09T20:05:00Z">
        <w:r w:rsidRPr="00375E85" w:rsidDel="00A15276">
          <w:rPr>
            <w:rFonts w:ascii="Times New Roman" w:hAnsi="Times New Roman" w:cs="Times New Roman"/>
            <w:sz w:val="22"/>
          </w:rPr>
          <w:delText>s</w:delText>
        </w:r>
      </w:del>
      <w:r w:rsidRPr="00375E85">
        <w:rPr>
          <w:rFonts w:ascii="Times New Roman" w:hAnsi="Times New Roman" w:cs="Times New Roman"/>
          <w:sz w:val="22"/>
        </w:rPr>
        <w:t xml:space="preserve">ystems due to my past research experience. </w:t>
      </w:r>
      <w:ins w:id="315" w:author="Yiping ZHANG" w:date="2019-12-08T15:45:00Z">
        <w:r w:rsidR="00BF7090" w:rsidRPr="00375E85">
          <w:rPr>
            <w:rFonts w:ascii="Times New Roman" w:hAnsi="Times New Roman" w:cs="Times New Roman"/>
            <w:sz w:val="22"/>
          </w:rPr>
          <w:t xml:space="preserve">I am also interested in concentrating on </w:t>
        </w:r>
      </w:ins>
      <w:ins w:id="316" w:author="Microsoft Office 用户" w:date="2019-12-09T19:59:00Z">
        <w:r w:rsidR="00983E67" w:rsidRPr="00375E85">
          <w:rPr>
            <w:rFonts w:ascii="Times New Roman" w:hAnsi="Times New Roman" w:cs="Times New Roman"/>
            <w:sz w:val="22"/>
          </w:rPr>
          <w:t>D</w:t>
        </w:r>
      </w:ins>
      <w:ins w:id="317" w:author="Yiping ZHANG" w:date="2019-12-08T15:45:00Z">
        <w:del w:id="318" w:author="Microsoft Office 用户" w:date="2019-12-09T19:59:00Z">
          <w:r w:rsidR="00BF7090" w:rsidRPr="00375E85" w:rsidDel="00983E67">
            <w:rPr>
              <w:rFonts w:ascii="Times New Roman" w:hAnsi="Times New Roman" w:cs="Times New Roman"/>
              <w:sz w:val="22"/>
            </w:rPr>
            <w:delText>d</w:delText>
          </w:r>
        </w:del>
        <w:r w:rsidR="00BF7090" w:rsidRPr="00375E85">
          <w:rPr>
            <w:rFonts w:ascii="Times New Roman" w:hAnsi="Times New Roman" w:cs="Times New Roman"/>
            <w:sz w:val="22"/>
          </w:rPr>
          <w:t xml:space="preserve">eep </w:t>
        </w:r>
      </w:ins>
      <w:ins w:id="319" w:author="Microsoft Office 用户" w:date="2019-12-09T19:59:00Z">
        <w:r w:rsidR="00983E67" w:rsidRPr="00375E85">
          <w:rPr>
            <w:rFonts w:ascii="Times New Roman" w:hAnsi="Times New Roman" w:cs="Times New Roman"/>
            <w:sz w:val="22"/>
          </w:rPr>
          <w:t>R</w:t>
        </w:r>
      </w:ins>
      <w:ins w:id="320" w:author="Yiping ZHANG" w:date="2019-12-08T15:45:00Z">
        <w:del w:id="321" w:author="Microsoft Office 用户" w:date="2019-12-09T19:59:00Z">
          <w:r w:rsidR="00BF7090" w:rsidRPr="00375E85" w:rsidDel="00983E67">
            <w:rPr>
              <w:rFonts w:ascii="Times New Roman" w:hAnsi="Times New Roman" w:cs="Times New Roman"/>
              <w:sz w:val="22"/>
            </w:rPr>
            <w:delText>r</w:delText>
          </w:r>
        </w:del>
        <w:r w:rsidR="00BF7090" w:rsidRPr="00375E85">
          <w:rPr>
            <w:rFonts w:ascii="Times New Roman" w:hAnsi="Times New Roman" w:cs="Times New Roman"/>
            <w:sz w:val="22"/>
          </w:rPr>
          <w:t xml:space="preserve">einforcement </w:t>
        </w:r>
      </w:ins>
      <w:ins w:id="322" w:author="Microsoft Office 用户" w:date="2019-12-09T19:59:00Z">
        <w:r w:rsidR="00983E67" w:rsidRPr="00375E85">
          <w:rPr>
            <w:rFonts w:ascii="Times New Roman" w:hAnsi="Times New Roman" w:cs="Times New Roman"/>
            <w:sz w:val="22"/>
          </w:rPr>
          <w:t>L</w:t>
        </w:r>
      </w:ins>
      <w:ins w:id="323" w:author="Yiping ZHANG" w:date="2019-12-08T15:45:00Z">
        <w:del w:id="324" w:author="Microsoft Office 用户" w:date="2019-12-09T19:59:00Z">
          <w:r w:rsidR="00BF7090" w:rsidRPr="00375E85" w:rsidDel="00983E67">
            <w:rPr>
              <w:rFonts w:ascii="Times New Roman" w:hAnsi="Times New Roman" w:cs="Times New Roman"/>
              <w:sz w:val="22"/>
            </w:rPr>
            <w:delText>l</w:delText>
          </w:r>
        </w:del>
        <w:r w:rsidR="00BF7090" w:rsidRPr="00375E85">
          <w:rPr>
            <w:rFonts w:ascii="Times New Roman" w:hAnsi="Times New Roman" w:cs="Times New Roman"/>
            <w:sz w:val="22"/>
          </w:rPr>
          <w:t xml:space="preserve">earning </w:t>
        </w:r>
        <w:del w:id="325" w:author="Microsoft Office 用户" w:date="2019-12-09T10:27:00Z">
          <w:r w:rsidR="00BF7090" w:rsidRPr="00375E85" w:rsidDel="004F234F">
            <w:rPr>
              <w:rFonts w:ascii="Times New Roman" w:hAnsi="Times New Roman" w:cs="Times New Roman"/>
              <w:sz w:val="22"/>
            </w:rPr>
            <w:delText>because I have more advantages due to</w:delText>
          </w:r>
        </w:del>
      </w:ins>
      <w:ins w:id="326" w:author="Microsoft Office 用户" w:date="2019-12-09T10:27:00Z">
        <w:r w:rsidR="004F234F" w:rsidRPr="00375E85">
          <w:rPr>
            <w:rFonts w:ascii="Times New Roman" w:hAnsi="Times New Roman" w:cs="Times New Roman"/>
            <w:sz w:val="22"/>
          </w:rPr>
          <w:t>because of</w:t>
        </w:r>
      </w:ins>
      <w:ins w:id="327" w:author="Yiping ZHANG" w:date="2019-12-08T15:45:00Z">
        <w:r w:rsidR="00BF7090" w:rsidRPr="00375E85">
          <w:rPr>
            <w:rFonts w:ascii="Times New Roman" w:hAnsi="Times New Roman" w:cs="Times New Roman"/>
            <w:sz w:val="22"/>
          </w:rPr>
          <w:t xml:space="preserve"> my </w:t>
        </w:r>
        <w:del w:id="328" w:author="Microsoft Office 用户" w:date="2019-12-09T20:08:00Z">
          <w:r w:rsidR="00BF7090" w:rsidRPr="00375E85" w:rsidDel="00886317">
            <w:rPr>
              <w:rFonts w:ascii="Times New Roman" w:hAnsi="Times New Roman" w:cs="Times New Roman"/>
              <w:sz w:val="22"/>
            </w:rPr>
            <w:delText xml:space="preserve">focus </w:delText>
          </w:r>
        </w:del>
        <w:del w:id="329" w:author="Microsoft Office 用户" w:date="2019-12-09T17:18:00Z">
          <w:r w:rsidR="00BF7090" w:rsidRPr="00375E85" w:rsidDel="00976DA8">
            <w:rPr>
              <w:rFonts w:ascii="Times New Roman" w:hAnsi="Times New Roman" w:cs="Times New Roman"/>
              <w:sz w:val="22"/>
            </w:rPr>
            <w:delText>i</w:delText>
          </w:r>
        </w:del>
        <w:del w:id="330" w:author="Microsoft Office 用户" w:date="2019-12-09T20:08:00Z">
          <w:r w:rsidR="00BF7090" w:rsidRPr="00375E85" w:rsidDel="00886317">
            <w:rPr>
              <w:rFonts w:ascii="Times New Roman" w:hAnsi="Times New Roman" w:cs="Times New Roman"/>
              <w:sz w:val="22"/>
            </w:rPr>
            <w:delText xml:space="preserve">n the </w:delText>
          </w:r>
        </w:del>
        <w:r w:rsidR="00BF7090" w:rsidRPr="00375E85">
          <w:rPr>
            <w:rFonts w:ascii="Times New Roman" w:hAnsi="Times New Roman" w:cs="Times New Roman"/>
            <w:sz w:val="22"/>
          </w:rPr>
          <w:t>undergraduate studies, mastery in</w:t>
        </w:r>
      </w:ins>
      <w:ins w:id="331" w:author="Microsoft Office 用户" w:date="2019-12-09T10:27:00Z">
        <w:r w:rsidR="00D27AEA" w:rsidRPr="00375E85">
          <w:rPr>
            <w:rFonts w:ascii="Times New Roman" w:hAnsi="Times New Roman" w:cs="Times New Roman"/>
            <w:sz w:val="22"/>
          </w:rPr>
          <w:t xml:space="preserve"> artificial neural networks</w:t>
        </w:r>
      </w:ins>
      <w:ins w:id="332" w:author="Yiping ZHANG" w:date="2019-12-08T15:45:00Z">
        <w:del w:id="333" w:author="Microsoft Office 用户" w:date="2019-12-09T10:27:00Z">
          <w:r w:rsidR="00BF7090" w:rsidRPr="00375E85" w:rsidDel="00D27AEA">
            <w:rPr>
              <w:rFonts w:ascii="Times New Roman" w:hAnsi="Times New Roman" w:cs="Times New Roman"/>
              <w:sz w:val="22"/>
            </w:rPr>
            <w:delText xml:space="preserve"> game theory</w:delText>
          </w:r>
        </w:del>
        <w:r w:rsidR="00BF7090" w:rsidRPr="00375E85">
          <w:rPr>
            <w:rFonts w:ascii="Times New Roman" w:hAnsi="Times New Roman" w:cs="Times New Roman"/>
            <w:sz w:val="22"/>
          </w:rPr>
          <w:t>, and intern experience</w:t>
        </w:r>
      </w:ins>
      <w:ins w:id="334" w:author="Microsoft Office 用户" w:date="2019-12-10T00:42:00Z">
        <w:r w:rsidR="00002438">
          <w:rPr>
            <w:rFonts w:ascii="Times New Roman" w:hAnsi="Times New Roman" w:cs="Times New Roman"/>
            <w:sz w:val="22"/>
          </w:rPr>
          <w:t>s</w:t>
        </w:r>
      </w:ins>
      <w:ins w:id="335" w:author="Yiping ZHANG" w:date="2019-12-08T15:45:00Z">
        <w:del w:id="336" w:author="Microsoft Office 用户" w:date="2019-12-10T00:41:00Z">
          <w:r w:rsidR="00BF7090" w:rsidRPr="00375E85" w:rsidDel="00F312D7">
            <w:rPr>
              <w:rFonts w:ascii="Times New Roman" w:hAnsi="Times New Roman" w:cs="Times New Roman"/>
              <w:sz w:val="22"/>
            </w:rPr>
            <w:delText>s</w:delText>
          </w:r>
        </w:del>
        <w:r w:rsidR="00BF7090" w:rsidRPr="00375E85">
          <w:rPr>
            <w:rFonts w:ascii="Times New Roman" w:hAnsi="Times New Roman" w:cs="Times New Roman"/>
            <w:sz w:val="22"/>
          </w:rPr>
          <w:t xml:space="preserve"> in CASIA. </w:t>
        </w:r>
      </w:ins>
    </w:p>
    <w:p w14:paraId="58823293" w14:textId="6403B5D6" w:rsidR="00BA0A72" w:rsidRPr="00375E85" w:rsidDel="00BF7090" w:rsidRDefault="00BA0A72" w:rsidP="00BA0A72">
      <w:pPr>
        <w:pStyle w:val="ad"/>
        <w:spacing w:after="0" w:line="320" w:lineRule="exact"/>
        <w:jc w:val="both"/>
        <w:rPr>
          <w:del w:id="337" w:author="Yiping ZHANG" w:date="2019-12-08T15:45:00Z"/>
          <w:rFonts w:ascii="Times New Roman" w:hAnsi="Times New Roman" w:cs="Times New Roman"/>
          <w:sz w:val="22"/>
        </w:rPr>
      </w:pPr>
      <w:del w:id="338" w:author="Yiping ZHANG" w:date="2019-12-08T15:45:00Z">
        <w:r w:rsidRPr="00375E85" w:rsidDel="00BF7090">
          <w:rPr>
            <w:rFonts w:ascii="Times New Roman" w:hAnsi="Times New Roman" w:cs="Times New Roman"/>
            <w:sz w:val="22"/>
            <w:rPrChange w:id="339" w:author="Microsoft Office 用户" w:date="2019-12-10T00:16:00Z">
              <w:rPr>
                <w:rFonts w:ascii="Times New Roman" w:hAnsi="Times New Roman" w:cs="Times New Roman"/>
              </w:rPr>
            </w:rPrChange>
          </w:rPr>
          <w:delText xml:space="preserve">I am also willing to focus on deep reinforcement learning due to my undergraduate knowledge, mastery in game theory, and internship in CASIA. </w:delText>
        </w:r>
      </w:del>
    </w:p>
    <w:p w14:paraId="15DB083F" w14:textId="77777777" w:rsidR="00BA0A72" w:rsidRPr="00375E85" w:rsidRDefault="00BA0A72" w:rsidP="00BA0A72">
      <w:pPr>
        <w:pStyle w:val="ad"/>
        <w:spacing w:after="0" w:line="320" w:lineRule="exact"/>
        <w:jc w:val="both"/>
        <w:rPr>
          <w:rFonts w:ascii="Times New Roman" w:hAnsi="Times New Roman" w:cs="Times New Roman"/>
          <w:sz w:val="22"/>
        </w:rPr>
      </w:pPr>
    </w:p>
    <w:p w14:paraId="75531B1B" w14:textId="31CD4850" w:rsidR="00A52116" w:rsidRPr="00375E85" w:rsidDel="003C1E5A" w:rsidRDefault="00BA0A72">
      <w:pPr>
        <w:pStyle w:val="ad"/>
        <w:spacing w:after="0" w:line="320" w:lineRule="exact"/>
        <w:jc w:val="both"/>
        <w:rPr>
          <w:del w:id="340" w:author="Microsoft Office 用户" w:date="2019-12-09T17:18:00Z"/>
          <w:rFonts w:ascii="Times New Roman" w:hAnsi="Times New Roman" w:cs="Times New Roman"/>
          <w:sz w:val="22"/>
        </w:rPr>
      </w:pPr>
      <w:r w:rsidRPr="00375E85">
        <w:rPr>
          <w:rFonts w:ascii="Times New Roman" w:hAnsi="Times New Roman" w:cs="Times New Roman"/>
          <w:sz w:val="22"/>
          <w:rPrChange w:id="341" w:author="Microsoft Office 用户" w:date="2019-12-10T00:16:00Z">
            <w:rPr>
              <w:rFonts w:ascii="Times New Roman" w:hAnsi="Times New Roman" w:cs="Times New Roman"/>
            </w:rPr>
          </w:rPrChange>
        </w:rPr>
        <w:t>In the short term, upon obtaining my master degree, I expect to complete my project plan with excellent performance to broaden my horizon and consolidate the knowledge I have gained. In the next 3</w:t>
      </w:r>
      <w:ins w:id="342" w:author="Microsoft Office 用户" w:date="2019-12-09T19:15:00Z">
        <w:r w:rsidR="00FB163B" w:rsidRPr="00375E85">
          <w:rPr>
            <w:rFonts w:ascii="Times New Roman" w:hAnsi="Times New Roman" w:cs="Times New Roman"/>
            <w:sz w:val="22"/>
            <w:rPrChange w:id="343" w:author="Microsoft Office 用户" w:date="2019-12-10T00:16:00Z">
              <w:rPr>
                <w:rFonts w:ascii="Times New Roman" w:hAnsi="Times New Roman" w:cs="Times New Roman"/>
              </w:rPr>
            </w:rPrChange>
          </w:rPr>
          <w:t xml:space="preserve"> to </w:t>
        </w:r>
      </w:ins>
      <w:del w:id="344" w:author="Microsoft Office 用户" w:date="2019-12-09T19:15:00Z">
        <w:r w:rsidRPr="00375E85" w:rsidDel="00FB163B">
          <w:rPr>
            <w:rFonts w:ascii="Times New Roman" w:hAnsi="Times New Roman" w:cs="Times New Roman"/>
            <w:sz w:val="22"/>
            <w:rPrChange w:id="345" w:author="Microsoft Office 用户" w:date="2019-12-10T00:16:00Z">
              <w:rPr>
                <w:rFonts w:ascii="Times New Roman" w:hAnsi="Times New Roman" w:cs="Times New Roman"/>
              </w:rPr>
            </w:rPrChange>
          </w:rPr>
          <w:delText>-</w:delText>
        </w:r>
      </w:del>
      <w:r w:rsidRPr="00375E85">
        <w:rPr>
          <w:rFonts w:ascii="Times New Roman" w:hAnsi="Times New Roman" w:cs="Times New Roman"/>
          <w:sz w:val="22"/>
          <w:rPrChange w:id="346" w:author="Microsoft Office 用户" w:date="2019-12-10T00:16:00Z">
            <w:rPr>
              <w:rFonts w:ascii="Times New Roman" w:hAnsi="Times New Roman" w:cs="Times New Roman"/>
            </w:rPr>
          </w:rPrChange>
        </w:rPr>
        <w:t>5 year</w:t>
      </w:r>
      <w:ins w:id="347" w:author="Microsoft Office 用户" w:date="2019-12-09T19:15:00Z">
        <w:r w:rsidR="00FB163B" w:rsidRPr="00375E85">
          <w:rPr>
            <w:rFonts w:ascii="Times New Roman" w:hAnsi="Times New Roman" w:cs="Times New Roman"/>
            <w:sz w:val="22"/>
            <w:rPrChange w:id="348" w:author="Microsoft Office 用户" w:date="2019-12-10T00:16:00Z">
              <w:rPr>
                <w:rFonts w:ascii="Times New Roman" w:hAnsi="Times New Roman" w:cs="Times New Roman"/>
              </w:rPr>
            </w:rPrChange>
          </w:rPr>
          <w:t>s</w:t>
        </w:r>
      </w:ins>
      <w:r w:rsidRPr="00375E85">
        <w:rPr>
          <w:rFonts w:ascii="Times New Roman" w:hAnsi="Times New Roman" w:cs="Times New Roman"/>
          <w:sz w:val="22"/>
          <w:rPrChange w:id="349" w:author="Microsoft Office 用户" w:date="2019-12-10T00:16:00Z">
            <w:rPr>
              <w:rFonts w:ascii="Times New Roman" w:hAnsi="Times New Roman" w:cs="Times New Roman"/>
            </w:rPr>
          </w:rPrChange>
        </w:rPr>
        <w:t xml:space="preserve">, I aspire to become a reliable researcher by pursuing a doctor degree. In the long run, I hope to work as a professor to educate future students and to promote promising technologies to better our lives. </w:t>
      </w:r>
      <w:bookmarkStart w:id="350" w:name="OLE_LINK72"/>
      <w:bookmarkStart w:id="351" w:name="OLE_LINK73"/>
      <w:r w:rsidRPr="00375E85">
        <w:rPr>
          <w:rFonts w:ascii="Times New Roman" w:hAnsi="Times New Roman" w:cs="Times New Roman"/>
          <w:sz w:val="22"/>
          <w:rPrChange w:id="352" w:author="Microsoft Office 用户" w:date="2019-12-10T00:16:00Z">
            <w:rPr>
              <w:rFonts w:ascii="Times New Roman" w:hAnsi="Times New Roman" w:cs="Times New Roman"/>
            </w:rPr>
          </w:rPrChange>
        </w:rPr>
        <w:t>The road ahead is destined to be a bumpy ride, but I am strong-willed enough to overcome whatever challenges lying ahead to accomplish my dream.</w:t>
      </w:r>
      <w:bookmarkEnd w:id="350"/>
      <w:bookmarkEnd w:id="351"/>
    </w:p>
    <w:p w14:paraId="042A5560" w14:textId="7A0CE10B" w:rsidR="001C2D06" w:rsidRPr="00375E85" w:rsidDel="003C1E5A" w:rsidRDefault="001C2D06">
      <w:pPr>
        <w:pStyle w:val="ad"/>
        <w:spacing w:after="0" w:line="320" w:lineRule="exact"/>
        <w:jc w:val="both"/>
        <w:rPr>
          <w:del w:id="353" w:author="Microsoft Office 用户" w:date="2019-12-09T17:18:00Z"/>
          <w:rFonts w:ascii="Times New Roman" w:hAnsi="Times New Roman" w:cs="Times New Roman"/>
          <w:sz w:val="22"/>
        </w:rPr>
      </w:pPr>
    </w:p>
    <w:p w14:paraId="3E8BB8B4" w14:textId="78F5C487" w:rsidR="006D6C64" w:rsidRPr="00375E85" w:rsidDel="003C1E5A" w:rsidRDefault="006D6C64">
      <w:pPr>
        <w:pStyle w:val="ad"/>
        <w:spacing w:after="0" w:line="320" w:lineRule="exact"/>
        <w:jc w:val="both"/>
        <w:rPr>
          <w:del w:id="354" w:author="Microsoft Office 用户" w:date="2019-12-09T17:18:00Z"/>
          <w:rFonts w:ascii="Times New Roman" w:hAnsi="Times New Roman" w:cs="Times New Roman"/>
          <w:sz w:val="22"/>
        </w:rPr>
      </w:pPr>
      <w:del w:id="355" w:author="Microsoft Office 用户" w:date="2019-12-09T17:18:00Z">
        <w:r w:rsidRPr="00375E85" w:rsidDel="003C1E5A">
          <w:rPr>
            <w:rFonts w:ascii="Times New Roman" w:hAnsi="Times New Roman" w:cs="Times New Roman"/>
            <w:sz w:val="22"/>
            <w:rPrChange w:id="356" w:author="Microsoft Office 用户" w:date="2019-12-10T00:16:00Z">
              <w:rPr>
                <w:rFonts w:ascii="Times New Roman" w:hAnsi="Times New Roman" w:cs="Times New Roman"/>
              </w:rPr>
            </w:rPrChange>
          </w:rPr>
          <w:delText>----</w:delText>
        </w:r>
        <w:r w:rsidRPr="00375E85" w:rsidDel="003C1E5A">
          <w:rPr>
            <w:rFonts w:ascii="Times New Roman" w:hAnsi="Times New Roman" w:cs="Times New Roman" w:hint="eastAsia"/>
            <w:sz w:val="22"/>
            <w:rPrChange w:id="357" w:author="Microsoft Office 用户" w:date="2019-12-10T00:16:00Z">
              <w:rPr>
                <w:rFonts w:ascii="Times New Roman" w:hAnsi="Times New Roman" w:cs="Times New Roman" w:hint="eastAsia"/>
              </w:rPr>
            </w:rPrChange>
          </w:rPr>
          <w:delText>活字印刷</w:delText>
        </w:r>
        <w:r w:rsidRPr="00375E85" w:rsidDel="003C1E5A">
          <w:rPr>
            <w:rFonts w:ascii="Times New Roman" w:hAnsi="Times New Roman" w:cs="Times New Roman"/>
            <w:sz w:val="22"/>
            <w:rPrChange w:id="358" w:author="Microsoft Office 用户" w:date="2019-12-10T00:16:00Z">
              <w:rPr>
                <w:rFonts w:ascii="Times New Roman" w:hAnsi="Times New Roman" w:cs="Times New Roman"/>
              </w:rPr>
            </w:rPrChange>
          </w:rPr>
          <w:delText>-----</w:delText>
        </w:r>
      </w:del>
    </w:p>
    <w:p w14:paraId="4FFF603A" w14:textId="18FEE8CF" w:rsidR="001C2D06" w:rsidRPr="00375E85" w:rsidDel="003C1E5A" w:rsidRDefault="00A52116">
      <w:pPr>
        <w:pStyle w:val="ad"/>
        <w:spacing w:after="0" w:line="320" w:lineRule="exact"/>
        <w:jc w:val="both"/>
        <w:rPr>
          <w:del w:id="359" w:author="Microsoft Office 用户" w:date="2019-12-09T17:18:00Z"/>
          <w:rFonts w:ascii="Times New Roman" w:hAnsi="Times New Roman" w:cs="Times New Roman"/>
          <w:sz w:val="22"/>
        </w:rPr>
        <w:pPrChange w:id="360" w:author="Microsoft Office 用户" w:date="2019-12-09T17:18:00Z">
          <w:pPr>
            <w:pStyle w:val="ad"/>
            <w:numPr>
              <w:numId w:val="1"/>
            </w:numPr>
            <w:spacing w:after="0" w:line="320" w:lineRule="exact"/>
            <w:ind w:left="360" w:hanging="360"/>
            <w:jc w:val="both"/>
          </w:pPr>
        </w:pPrChange>
      </w:pPr>
      <w:del w:id="361" w:author="Microsoft Office 用户" w:date="2019-12-09T17:18:00Z">
        <w:r w:rsidRPr="00375E85" w:rsidDel="003C1E5A">
          <w:rPr>
            <w:rFonts w:ascii="Times New Roman" w:hAnsi="Times New Roman" w:cs="Times New Roman"/>
            <w:sz w:val="22"/>
            <w:rPrChange w:id="362" w:author="Microsoft Office 用户" w:date="2019-12-10T00:16:00Z">
              <w:rPr>
                <w:rFonts w:ascii="Times New Roman" w:hAnsi="Times New Roman" w:cs="Times New Roman"/>
              </w:rPr>
            </w:rPrChange>
          </w:rPr>
          <w:delText>I believe my researc</w:delText>
        </w:r>
        <w:r w:rsidR="000C317B" w:rsidRPr="00375E85" w:rsidDel="003C1E5A">
          <w:rPr>
            <w:rFonts w:ascii="Times New Roman" w:hAnsi="Times New Roman" w:cs="Times New Roman"/>
            <w:sz w:val="22"/>
            <w:rPrChange w:id="363" w:author="Microsoft Office 用户" w:date="2019-12-10T00:16:00Z">
              <w:rPr>
                <w:rFonts w:ascii="Times New Roman" w:hAnsi="Times New Roman" w:cs="Times New Roman"/>
              </w:rPr>
            </w:rPrChange>
          </w:rPr>
          <w:delText xml:space="preserve">h interests show </w:delText>
        </w:r>
        <w:r w:rsidR="00811CD9" w:rsidRPr="00375E85" w:rsidDel="003C1E5A">
          <w:rPr>
            <w:rFonts w:ascii="Times New Roman" w:hAnsi="Times New Roman" w:cs="Times New Roman"/>
            <w:sz w:val="22"/>
            <w:rPrChange w:id="364" w:author="Microsoft Office 用户" w:date="2019-12-10T00:16:00Z">
              <w:rPr>
                <w:rFonts w:ascii="Times New Roman" w:hAnsi="Times New Roman" w:cs="Times New Roman"/>
              </w:rPr>
            </w:rPrChange>
          </w:rPr>
          <w:delText>great</w:delText>
        </w:r>
        <w:r w:rsidR="000C317B" w:rsidRPr="00375E85" w:rsidDel="003C1E5A">
          <w:rPr>
            <w:rFonts w:ascii="Times New Roman" w:hAnsi="Times New Roman" w:cs="Times New Roman"/>
            <w:sz w:val="22"/>
            <w:rPrChange w:id="365" w:author="Microsoft Office 用户" w:date="2019-12-10T00:16:00Z">
              <w:rPr>
                <w:rFonts w:ascii="Times New Roman" w:hAnsi="Times New Roman" w:cs="Times New Roman"/>
              </w:rPr>
            </w:rPrChange>
          </w:rPr>
          <w:delText xml:space="preserve"> similarities</w:delText>
        </w:r>
      </w:del>
      <w:ins w:id="366" w:author="Yiping ZHANG" w:date="2019-12-08T15:46:00Z">
        <w:del w:id="367" w:author="Microsoft Office 用户" w:date="2019-12-09T17:18:00Z">
          <w:r w:rsidR="00BF7090" w:rsidRPr="00375E85" w:rsidDel="003C1E5A">
            <w:rPr>
              <w:rFonts w:ascii="Times New Roman" w:hAnsi="Times New Roman" w:cs="Times New Roman"/>
              <w:sz w:val="22"/>
              <w:rPrChange w:id="368" w:author="Microsoft Office 用户" w:date="2019-12-10T00:16:00Z">
                <w:rPr>
                  <w:rFonts w:ascii="Times New Roman" w:hAnsi="Times New Roman" w:cs="Times New Roman"/>
                </w:rPr>
              </w:rPrChange>
            </w:rPr>
            <w:delText xml:space="preserve">are aligned with that of  </w:delText>
          </w:r>
        </w:del>
      </w:ins>
      <w:del w:id="369" w:author="Microsoft Office 用户" w:date="2019-12-09T17:18:00Z">
        <w:r w:rsidRPr="00375E85" w:rsidDel="003C1E5A">
          <w:rPr>
            <w:rFonts w:ascii="Times New Roman" w:hAnsi="Times New Roman" w:cs="Times New Roman"/>
            <w:sz w:val="22"/>
            <w:rPrChange w:id="370" w:author="Microsoft Office 用户" w:date="2019-12-10T00:16:00Z">
              <w:rPr>
                <w:rFonts w:ascii="Times New Roman" w:hAnsi="Times New Roman" w:cs="Times New Roman"/>
              </w:rPr>
            </w:rPrChange>
          </w:rPr>
          <w:delText xml:space="preserve"> with Prof.A and Prof.B, and </w:delText>
        </w:r>
        <w:r w:rsidR="000C317B" w:rsidRPr="00375E85" w:rsidDel="003C1E5A">
          <w:rPr>
            <w:rFonts w:ascii="Times New Roman" w:hAnsi="Times New Roman" w:cs="Times New Roman"/>
            <w:sz w:val="22"/>
            <w:rPrChange w:id="371" w:author="Microsoft Office 用户" w:date="2019-12-10T00:16:00Z">
              <w:rPr>
                <w:rFonts w:ascii="Times New Roman" w:hAnsi="Times New Roman" w:cs="Times New Roman"/>
              </w:rPr>
            </w:rPrChange>
          </w:rPr>
          <w:delText xml:space="preserve">I look forward </w:delText>
        </w:r>
        <w:bookmarkStart w:id="372" w:name="OLE_LINK81"/>
        <w:bookmarkStart w:id="373" w:name="OLE_LINK82"/>
        <w:r w:rsidR="000C317B" w:rsidRPr="00375E85" w:rsidDel="003C1E5A">
          <w:rPr>
            <w:rFonts w:ascii="Times New Roman" w:hAnsi="Times New Roman" w:cs="Times New Roman"/>
            <w:sz w:val="22"/>
            <w:rPrChange w:id="374" w:author="Microsoft Office 用户" w:date="2019-12-10T00:16:00Z">
              <w:rPr>
                <w:rFonts w:ascii="Times New Roman" w:hAnsi="Times New Roman" w:cs="Times New Roman"/>
              </w:rPr>
            </w:rPrChange>
          </w:rPr>
          <w:delText>to</w:delText>
        </w:r>
        <w:r w:rsidRPr="00375E85" w:rsidDel="003C1E5A">
          <w:rPr>
            <w:rFonts w:ascii="Times New Roman" w:hAnsi="Times New Roman" w:cs="Times New Roman"/>
            <w:sz w:val="22"/>
            <w:rPrChange w:id="375" w:author="Microsoft Office 用户" w:date="2019-12-10T00:16:00Z">
              <w:rPr>
                <w:rFonts w:ascii="Times New Roman" w:hAnsi="Times New Roman" w:cs="Times New Roman"/>
              </w:rPr>
            </w:rPrChange>
          </w:rPr>
          <w:delText xml:space="preserve"> </w:delText>
        </w:r>
        <w:r w:rsidR="00BB0F1F" w:rsidRPr="00375E85" w:rsidDel="003C1E5A">
          <w:rPr>
            <w:rFonts w:ascii="Times New Roman" w:hAnsi="Times New Roman" w:cs="Times New Roman"/>
            <w:sz w:val="22"/>
            <w:rPrChange w:id="376" w:author="Microsoft Office 用户" w:date="2019-12-10T00:16:00Z">
              <w:rPr>
                <w:rFonts w:ascii="Times New Roman" w:hAnsi="Times New Roman" w:cs="Times New Roman"/>
              </w:rPr>
            </w:rPrChange>
          </w:rPr>
          <w:delText xml:space="preserve">giving full play to </w:delText>
        </w:r>
        <w:r w:rsidR="00BA7E12" w:rsidRPr="00375E85" w:rsidDel="003C1E5A">
          <w:rPr>
            <w:rFonts w:ascii="Times New Roman" w:hAnsi="Times New Roman" w:cs="Times New Roman"/>
            <w:sz w:val="22"/>
            <w:rPrChange w:id="377" w:author="Microsoft Office 用户" w:date="2019-12-10T00:16:00Z">
              <w:rPr>
                <w:rFonts w:ascii="Times New Roman" w:hAnsi="Times New Roman" w:cs="Times New Roman"/>
              </w:rPr>
            </w:rPrChange>
          </w:rPr>
          <w:delText xml:space="preserve">my ability in </w:delText>
        </w:r>
        <w:r w:rsidR="007F5D3D" w:rsidRPr="00375E85" w:rsidDel="003C1E5A">
          <w:rPr>
            <w:rFonts w:ascii="Times New Roman" w:hAnsi="Times New Roman" w:cs="Times New Roman"/>
            <w:sz w:val="22"/>
            <w:rPrChange w:id="378" w:author="Microsoft Office 用户" w:date="2019-12-10T00:16:00Z">
              <w:rPr>
                <w:rFonts w:ascii="Times New Roman" w:hAnsi="Times New Roman" w:cs="Times New Roman"/>
              </w:rPr>
            </w:rPrChange>
          </w:rPr>
          <w:delText>AREA</w:delText>
        </w:r>
        <w:r w:rsidR="00BB0F1F" w:rsidRPr="00375E85" w:rsidDel="003C1E5A">
          <w:rPr>
            <w:rFonts w:ascii="Times New Roman" w:hAnsi="Times New Roman" w:cs="Times New Roman"/>
            <w:sz w:val="22"/>
            <w:rPrChange w:id="379" w:author="Microsoft Office 用户" w:date="2019-12-10T00:16:00Z">
              <w:rPr>
                <w:rFonts w:ascii="Times New Roman" w:hAnsi="Times New Roman" w:cs="Times New Roman"/>
              </w:rPr>
            </w:rPrChange>
          </w:rPr>
          <w:delText xml:space="preserve"> under their instructions.</w:delText>
        </w:r>
        <w:r w:rsidR="0009750A" w:rsidRPr="00375E85" w:rsidDel="003C1E5A">
          <w:rPr>
            <w:rFonts w:ascii="Times New Roman" w:hAnsi="Times New Roman" w:cs="Times New Roman"/>
            <w:sz w:val="22"/>
            <w:rPrChange w:id="380" w:author="Microsoft Office 用户" w:date="2019-12-10T00:16:00Z">
              <w:rPr>
                <w:rFonts w:ascii="Times New Roman" w:hAnsi="Times New Roman" w:cs="Times New Roman"/>
              </w:rPr>
            </w:rPrChange>
          </w:rPr>
          <w:delText xml:space="preserve"> </w:delText>
        </w:r>
        <w:bookmarkEnd w:id="372"/>
        <w:bookmarkEnd w:id="373"/>
      </w:del>
    </w:p>
    <w:p w14:paraId="26A967C5" w14:textId="5B225543" w:rsidR="00A52116" w:rsidRPr="00375E85" w:rsidRDefault="00A52116">
      <w:pPr>
        <w:pStyle w:val="ad"/>
        <w:spacing w:after="0" w:line="320" w:lineRule="exact"/>
        <w:jc w:val="both"/>
        <w:rPr>
          <w:rFonts w:ascii="Times New Roman" w:hAnsi="Times New Roman" w:cs="Times New Roman"/>
          <w:sz w:val="22"/>
        </w:rPr>
        <w:pPrChange w:id="381" w:author="Microsoft Office 用户" w:date="2019-12-09T17:18:00Z">
          <w:pPr>
            <w:pStyle w:val="ad"/>
            <w:numPr>
              <w:numId w:val="1"/>
            </w:numPr>
            <w:spacing w:after="0" w:line="320" w:lineRule="exact"/>
            <w:ind w:left="360" w:hanging="360"/>
            <w:jc w:val="both"/>
          </w:pPr>
        </w:pPrChange>
      </w:pPr>
      <w:del w:id="382" w:author="Microsoft Office 用户" w:date="2019-12-09T17:18:00Z">
        <w:r w:rsidRPr="00375E85" w:rsidDel="003C1E5A">
          <w:rPr>
            <w:rFonts w:ascii="Times New Roman" w:hAnsi="Times New Roman" w:cs="Times New Roman"/>
            <w:sz w:val="22"/>
          </w:rPr>
          <w:delText>I believe this experience equipped me well</w:delText>
        </w:r>
      </w:del>
      <w:ins w:id="383" w:author="Yiping ZHANG" w:date="2019-12-08T15:46:00Z">
        <w:del w:id="384" w:author="Microsoft Office 用户" w:date="2019-12-09T17:18:00Z">
          <w:r w:rsidR="00BF7090" w:rsidRPr="00375E85" w:rsidDel="003C1E5A">
            <w:rPr>
              <w:rFonts w:ascii="Times New Roman" w:hAnsi="Times New Roman" w:cs="Times New Roman"/>
              <w:sz w:val="22"/>
            </w:rPr>
            <w:delText>makes me a great candidate</w:delText>
          </w:r>
        </w:del>
      </w:ins>
      <w:del w:id="385" w:author="Microsoft Office 用户" w:date="2019-12-09T17:18:00Z">
        <w:r w:rsidRPr="00375E85" w:rsidDel="003C1E5A">
          <w:rPr>
            <w:rFonts w:ascii="Times New Roman" w:hAnsi="Times New Roman" w:cs="Times New Roman"/>
            <w:sz w:val="22"/>
          </w:rPr>
          <w:delText xml:space="preserve"> </w:delText>
        </w:r>
        <w:r w:rsidR="0008156C" w:rsidRPr="00375E85" w:rsidDel="003C1E5A">
          <w:rPr>
            <w:rFonts w:ascii="Times New Roman" w:hAnsi="Times New Roman" w:cs="Times New Roman"/>
            <w:sz w:val="22"/>
          </w:rPr>
          <w:delText>in AREA.</w:delText>
        </w:r>
      </w:del>
      <w:bookmarkEnd w:id="280"/>
      <w:bookmarkEnd w:id="281"/>
    </w:p>
    <w:sectPr w:rsidR="00A52116" w:rsidRPr="00375E85" w:rsidSect="009A7227">
      <w:pgSz w:w="11906" w:h="16838"/>
      <w:pgMar w:top="907" w:right="907" w:bottom="907" w:left="907" w:header="709" w:footer="709"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4E7C5" w14:textId="77777777" w:rsidR="007D0803" w:rsidRDefault="007D0803" w:rsidP="00D621E9">
      <w:pPr>
        <w:spacing w:after="0"/>
      </w:pPr>
      <w:r>
        <w:separator/>
      </w:r>
    </w:p>
  </w:endnote>
  <w:endnote w:type="continuationSeparator" w:id="0">
    <w:p w14:paraId="03E058EC" w14:textId="77777777" w:rsidR="007D0803" w:rsidRDefault="007D0803" w:rsidP="00D621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PingFangSC-Regular">
    <w:altName w:val="Segoe Print"/>
    <w:charset w:val="00"/>
    <w:family w:val="auto"/>
    <w:pitch w:val="default"/>
  </w:font>
  <w:font w:name=".SFUIText">
    <w:altName w:val="Segoe Print"/>
    <w:charset w:val="00"/>
    <w:family w:val="auto"/>
    <w:pitch w:val="default"/>
  </w:font>
  <w:font w:name=".pingfang sc">
    <w:altName w:val="Segoe Print"/>
    <w:charset w:val="00"/>
    <w:family w:val="auto"/>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BDFA6" w14:textId="77777777" w:rsidR="007D0803" w:rsidRDefault="007D0803" w:rsidP="00D621E9">
      <w:pPr>
        <w:spacing w:after="0"/>
      </w:pPr>
      <w:r>
        <w:separator/>
      </w:r>
    </w:p>
  </w:footnote>
  <w:footnote w:type="continuationSeparator" w:id="0">
    <w:p w14:paraId="0976EC54" w14:textId="77777777" w:rsidR="007D0803" w:rsidRDefault="007D0803" w:rsidP="00D621E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86431"/>
    <w:multiLevelType w:val="hybridMultilevel"/>
    <w:tmpl w:val="DDB03090"/>
    <w:lvl w:ilvl="0" w:tplc="0C3822C2">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rson w15:author="Yiping ZHANG">
    <w15:presenceInfo w15:providerId="AD" w15:userId="S::yiping.zhang@edu.escpeurope.eu::78696b5a-4fe2-4759-833f-ab5186184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hideSpellingErrors/>
  <w:hideGrammaticalErrors/>
  <w:proofState w:grammar="clean"/>
  <w:revisionView w:insDel="0" w:formatting="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51"/>
    <w:rsid w:val="00000899"/>
    <w:rsid w:val="00002438"/>
    <w:rsid w:val="00002B93"/>
    <w:rsid w:val="00004504"/>
    <w:rsid w:val="00005136"/>
    <w:rsid w:val="00006F04"/>
    <w:rsid w:val="000101CF"/>
    <w:rsid w:val="00010E6C"/>
    <w:rsid w:val="00011BEA"/>
    <w:rsid w:val="00012F07"/>
    <w:rsid w:val="00014D1D"/>
    <w:rsid w:val="00015C2A"/>
    <w:rsid w:val="000169E9"/>
    <w:rsid w:val="00016F3B"/>
    <w:rsid w:val="00017175"/>
    <w:rsid w:val="00020340"/>
    <w:rsid w:val="000210C3"/>
    <w:rsid w:val="000306C6"/>
    <w:rsid w:val="000314E0"/>
    <w:rsid w:val="000316E2"/>
    <w:rsid w:val="00037073"/>
    <w:rsid w:val="0004186F"/>
    <w:rsid w:val="00042267"/>
    <w:rsid w:val="00042ECB"/>
    <w:rsid w:val="00043119"/>
    <w:rsid w:val="00045023"/>
    <w:rsid w:val="0004558E"/>
    <w:rsid w:val="00047919"/>
    <w:rsid w:val="0005060A"/>
    <w:rsid w:val="00050934"/>
    <w:rsid w:val="00051F85"/>
    <w:rsid w:val="0005328E"/>
    <w:rsid w:val="0006082A"/>
    <w:rsid w:val="00060911"/>
    <w:rsid w:val="00060ACF"/>
    <w:rsid w:val="000615E0"/>
    <w:rsid w:val="00062929"/>
    <w:rsid w:val="00063606"/>
    <w:rsid w:val="0006384B"/>
    <w:rsid w:val="0006398B"/>
    <w:rsid w:val="00065F5A"/>
    <w:rsid w:val="0006723A"/>
    <w:rsid w:val="00071A09"/>
    <w:rsid w:val="00072621"/>
    <w:rsid w:val="00080425"/>
    <w:rsid w:val="00080984"/>
    <w:rsid w:val="00081151"/>
    <w:rsid w:val="0008156C"/>
    <w:rsid w:val="00082B69"/>
    <w:rsid w:val="0008322C"/>
    <w:rsid w:val="0008340F"/>
    <w:rsid w:val="00083D97"/>
    <w:rsid w:val="000842BC"/>
    <w:rsid w:val="00084C49"/>
    <w:rsid w:val="00087271"/>
    <w:rsid w:val="0009197E"/>
    <w:rsid w:val="00093976"/>
    <w:rsid w:val="00096BEA"/>
    <w:rsid w:val="000972C2"/>
    <w:rsid w:val="0009750A"/>
    <w:rsid w:val="000975A3"/>
    <w:rsid w:val="000A005D"/>
    <w:rsid w:val="000A1042"/>
    <w:rsid w:val="000A29FA"/>
    <w:rsid w:val="000A357B"/>
    <w:rsid w:val="000A5030"/>
    <w:rsid w:val="000B2346"/>
    <w:rsid w:val="000B325C"/>
    <w:rsid w:val="000B4278"/>
    <w:rsid w:val="000B5450"/>
    <w:rsid w:val="000B762A"/>
    <w:rsid w:val="000B764C"/>
    <w:rsid w:val="000B7C6D"/>
    <w:rsid w:val="000C2B08"/>
    <w:rsid w:val="000C317B"/>
    <w:rsid w:val="000C3A0F"/>
    <w:rsid w:val="000C4C09"/>
    <w:rsid w:val="000C4C9A"/>
    <w:rsid w:val="000C645F"/>
    <w:rsid w:val="000D02CC"/>
    <w:rsid w:val="000D5FB0"/>
    <w:rsid w:val="000E0E82"/>
    <w:rsid w:val="000E1E3D"/>
    <w:rsid w:val="000E2AFB"/>
    <w:rsid w:val="000E469E"/>
    <w:rsid w:val="000E531A"/>
    <w:rsid w:val="000E6281"/>
    <w:rsid w:val="000E6BE0"/>
    <w:rsid w:val="000E7D52"/>
    <w:rsid w:val="000E7EC8"/>
    <w:rsid w:val="000F325A"/>
    <w:rsid w:val="000F445F"/>
    <w:rsid w:val="000F4EA0"/>
    <w:rsid w:val="000F51B7"/>
    <w:rsid w:val="000F6687"/>
    <w:rsid w:val="000F6A4C"/>
    <w:rsid w:val="00100C2A"/>
    <w:rsid w:val="00106298"/>
    <w:rsid w:val="00106DE7"/>
    <w:rsid w:val="00107B54"/>
    <w:rsid w:val="00110930"/>
    <w:rsid w:val="00110AD0"/>
    <w:rsid w:val="00110F0B"/>
    <w:rsid w:val="00116FA5"/>
    <w:rsid w:val="0011700C"/>
    <w:rsid w:val="0012024C"/>
    <w:rsid w:val="00126EBE"/>
    <w:rsid w:val="00127B95"/>
    <w:rsid w:val="00131A8D"/>
    <w:rsid w:val="00136553"/>
    <w:rsid w:val="00137EC9"/>
    <w:rsid w:val="00143546"/>
    <w:rsid w:val="001435A3"/>
    <w:rsid w:val="00144A63"/>
    <w:rsid w:val="00144DBB"/>
    <w:rsid w:val="00151056"/>
    <w:rsid w:val="0015191A"/>
    <w:rsid w:val="001533FE"/>
    <w:rsid w:val="00153945"/>
    <w:rsid w:val="00156C4E"/>
    <w:rsid w:val="0016130C"/>
    <w:rsid w:val="001626E4"/>
    <w:rsid w:val="00164D6A"/>
    <w:rsid w:val="001677ED"/>
    <w:rsid w:val="00170447"/>
    <w:rsid w:val="00172E02"/>
    <w:rsid w:val="0017378E"/>
    <w:rsid w:val="00173BCE"/>
    <w:rsid w:val="001748B5"/>
    <w:rsid w:val="00176DAF"/>
    <w:rsid w:val="001804FC"/>
    <w:rsid w:val="0018183A"/>
    <w:rsid w:val="001825C7"/>
    <w:rsid w:val="00185EA9"/>
    <w:rsid w:val="001873B3"/>
    <w:rsid w:val="00193F3C"/>
    <w:rsid w:val="00195346"/>
    <w:rsid w:val="00195F3D"/>
    <w:rsid w:val="001A18BC"/>
    <w:rsid w:val="001A1F7A"/>
    <w:rsid w:val="001A28E4"/>
    <w:rsid w:val="001B6A96"/>
    <w:rsid w:val="001B7B8F"/>
    <w:rsid w:val="001C0253"/>
    <w:rsid w:val="001C13AA"/>
    <w:rsid w:val="001C2D06"/>
    <w:rsid w:val="001C2D34"/>
    <w:rsid w:val="001C2EBE"/>
    <w:rsid w:val="001C5F08"/>
    <w:rsid w:val="001C60D3"/>
    <w:rsid w:val="001C6E31"/>
    <w:rsid w:val="001D2E3B"/>
    <w:rsid w:val="001D2EB3"/>
    <w:rsid w:val="001D3CEB"/>
    <w:rsid w:val="001D711D"/>
    <w:rsid w:val="001E1163"/>
    <w:rsid w:val="001E3642"/>
    <w:rsid w:val="001E3AD1"/>
    <w:rsid w:val="001E4F2B"/>
    <w:rsid w:val="001E5405"/>
    <w:rsid w:val="001E6887"/>
    <w:rsid w:val="001F1117"/>
    <w:rsid w:val="001F4935"/>
    <w:rsid w:val="001F5E7F"/>
    <w:rsid w:val="001F6974"/>
    <w:rsid w:val="00204A21"/>
    <w:rsid w:val="00204AC0"/>
    <w:rsid w:val="00204CB3"/>
    <w:rsid w:val="00205AAA"/>
    <w:rsid w:val="00214F3C"/>
    <w:rsid w:val="00217F3A"/>
    <w:rsid w:val="00220B29"/>
    <w:rsid w:val="0022112F"/>
    <w:rsid w:val="0022130B"/>
    <w:rsid w:val="0022357F"/>
    <w:rsid w:val="002237F8"/>
    <w:rsid w:val="00223A35"/>
    <w:rsid w:val="0022448B"/>
    <w:rsid w:val="00227787"/>
    <w:rsid w:val="00233000"/>
    <w:rsid w:val="00234FED"/>
    <w:rsid w:val="00235C1E"/>
    <w:rsid w:val="00237009"/>
    <w:rsid w:val="00237F85"/>
    <w:rsid w:val="00242648"/>
    <w:rsid w:val="002426DD"/>
    <w:rsid w:val="00244FCC"/>
    <w:rsid w:val="00247783"/>
    <w:rsid w:val="0025049B"/>
    <w:rsid w:val="00250E82"/>
    <w:rsid w:val="00252BD2"/>
    <w:rsid w:val="00253551"/>
    <w:rsid w:val="00254FE6"/>
    <w:rsid w:val="0025645A"/>
    <w:rsid w:val="0026162C"/>
    <w:rsid w:val="00261E8C"/>
    <w:rsid w:val="00263192"/>
    <w:rsid w:val="00263917"/>
    <w:rsid w:val="002665FA"/>
    <w:rsid w:val="0026729A"/>
    <w:rsid w:val="00270230"/>
    <w:rsid w:val="00273E02"/>
    <w:rsid w:val="002746FA"/>
    <w:rsid w:val="00277B37"/>
    <w:rsid w:val="00280393"/>
    <w:rsid w:val="00283814"/>
    <w:rsid w:val="002853EA"/>
    <w:rsid w:val="00286DA4"/>
    <w:rsid w:val="00290506"/>
    <w:rsid w:val="002909A9"/>
    <w:rsid w:val="00292480"/>
    <w:rsid w:val="00293C3D"/>
    <w:rsid w:val="00296470"/>
    <w:rsid w:val="00297816"/>
    <w:rsid w:val="00297D5F"/>
    <w:rsid w:val="002A081C"/>
    <w:rsid w:val="002A3DAF"/>
    <w:rsid w:val="002A406A"/>
    <w:rsid w:val="002A42AF"/>
    <w:rsid w:val="002A5743"/>
    <w:rsid w:val="002B2843"/>
    <w:rsid w:val="002B4224"/>
    <w:rsid w:val="002B5C3F"/>
    <w:rsid w:val="002B7314"/>
    <w:rsid w:val="002B7A5A"/>
    <w:rsid w:val="002C4FDC"/>
    <w:rsid w:val="002C5504"/>
    <w:rsid w:val="002D0DF7"/>
    <w:rsid w:val="002D0FC8"/>
    <w:rsid w:val="002D144C"/>
    <w:rsid w:val="002D1A0D"/>
    <w:rsid w:val="002D20B1"/>
    <w:rsid w:val="002E013F"/>
    <w:rsid w:val="002E04F1"/>
    <w:rsid w:val="002E0F04"/>
    <w:rsid w:val="002E2EAD"/>
    <w:rsid w:val="002E7585"/>
    <w:rsid w:val="002F11CB"/>
    <w:rsid w:val="002F2DCB"/>
    <w:rsid w:val="002F3CF5"/>
    <w:rsid w:val="002F5DC7"/>
    <w:rsid w:val="002F6C3C"/>
    <w:rsid w:val="002F6CAF"/>
    <w:rsid w:val="002F762F"/>
    <w:rsid w:val="003020E6"/>
    <w:rsid w:val="00303270"/>
    <w:rsid w:val="00307B7B"/>
    <w:rsid w:val="00311145"/>
    <w:rsid w:val="00313350"/>
    <w:rsid w:val="00313B9F"/>
    <w:rsid w:val="00315F4E"/>
    <w:rsid w:val="0031659F"/>
    <w:rsid w:val="00317D9F"/>
    <w:rsid w:val="00321113"/>
    <w:rsid w:val="00325233"/>
    <w:rsid w:val="00336F90"/>
    <w:rsid w:val="003371D2"/>
    <w:rsid w:val="00337762"/>
    <w:rsid w:val="00341ACD"/>
    <w:rsid w:val="00341CC1"/>
    <w:rsid w:val="00347AE3"/>
    <w:rsid w:val="00350EC6"/>
    <w:rsid w:val="00351ACC"/>
    <w:rsid w:val="00351C69"/>
    <w:rsid w:val="0035218D"/>
    <w:rsid w:val="0035441B"/>
    <w:rsid w:val="003560C7"/>
    <w:rsid w:val="00356F46"/>
    <w:rsid w:val="00357266"/>
    <w:rsid w:val="00360A8C"/>
    <w:rsid w:val="00360B0E"/>
    <w:rsid w:val="00363EB5"/>
    <w:rsid w:val="003672EB"/>
    <w:rsid w:val="00367BF2"/>
    <w:rsid w:val="00367C14"/>
    <w:rsid w:val="0037277D"/>
    <w:rsid w:val="003748FA"/>
    <w:rsid w:val="00375066"/>
    <w:rsid w:val="00375E85"/>
    <w:rsid w:val="00380406"/>
    <w:rsid w:val="00383C99"/>
    <w:rsid w:val="003844B5"/>
    <w:rsid w:val="00385940"/>
    <w:rsid w:val="0038621B"/>
    <w:rsid w:val="00386943"/>
    <w:rsid w:val="00387269"/>
    <w:rsid w:val="00392DC9"/>
    <w:rsid w:val="00393A7C"/>
    <w:rsid w:val="00394A9C"/>
    <w:rsid w:val="003A1463"/>
    <w:rsid w:val="003A4D74"/>
    <w:rsid w:val="003A623B"/>
    <w:rsid w:val="003A6E1D"/>
    <w:rsid w:val="003B0262"/>
    <w:rsid w:val="003B061C"/>
    <w:rsid w:val="003B2BB0"/>
    <w:rsid w:val="003B2E0F"/>
    <w:rsid w:val="003B3954"/>
    <w:rsid w:val="003B3BA2"/>
    <w:rsid w:val="003B7680"/>
    <w:rsid w:val="003C1E5A"/>
    <w:rsid w:val="003C2CE0"/>
    <w:rsid w:val="003C45CE"/>
    <w:rsid w:val="003C551F"/>
    <w:rsid w:val="003D24F3"/>
    <w:rsid w:val="003D4AC8"/>
    <w:rsid w:val="003D5556"/>
    <w:rsid w:val="003D579F"/>
    <w:rsid w:val="003D6E8C"/>
    <w:rsid w:val="003E4DF7"/>
    <w:rsid w:val="003E5B39"/>
    <w:rsid w:val="003E7F4A"/>
    <w:rsid w:val="003F26CC"/>
    <w:rsid w:val="003F33FD"/>
    <w:rsid w:val="003F6D40"/>
    <w:rsid w:val="003F6DC1"/>
    <w:rsid w:val="00402298"/>
    <w:rsid w:val="0040236F"/>
    <w:rsid w:val="00402E3D"/>
    <w:rsid w:val="004037F9"/>
    <w:rsid w:val="004064AA"/>
    <w:rsid w:val="004068C1"/>
    <w:rsid w:val="0041412E"/>
    <w:rsid w:val="00414335"/>
    <w:rsid w:val="0041634C"/>
    <w:rsid w:val="004207F3"/>
    <w:rsid w:val="0042162F"/>
    <w:rsid w:val="00422CA2"/>
    <w:rsid w:val="00423614"/>
    <w:rsid w:val="004237E6"/>
    <w:rsid w:val="004268CF"/>
    <w:rsid w:val="00427876"/>
    <w:rsid w:val="004345EB"/>
    <w:rsid w:val="004360EC"/>
    <w:rsid w:val="00436808"/>
    <w:rsid w:val="0044114D"/>
    <w:rsid w:val="0044145A"/>
    <w:rsid w:val="00441B9B"/>
    <w:rsid w:val="00442D7E"/>
    <w:rsid w:val="00443947"/>
    <w:rsid w:val="00445D1D"/>
    <w:rsid w:val="00447467"/>
    <w:rsid w:val="004533F4"/>
    <w:rsid w:val="00453839"/>
    <w:rsid w:val="00454E7C"/>
    <w:rsid w:val="0045585D"/>
    <w:rsid w:val="004579F9"/>
    <w:rsid w:val="0046071C"/>
    <w:rsid w:val="00461567"/>
    <w:rsid w:val="0046235B"/>
    <w:rsid w:val="004646D8"/>
    <w:rsid w:val="004675E1"/>
    <w:rsid w:val="00472A15"/>
    <w:rsid w:val="00473EA8"/>
    <w:rsid w:val="00476CDE"/>
    <w:rsid w:val="00477275"/>
    <w:rsid w:val="00482AB6"/>
    <w:rsid w:val="00482FDC"/>
    <w:rsid w:val="00485FCE"/>
    <w:rsid w:val="00490ADB"/>
    <w:rsid w:val="00493D91"/>
    <w:rsid w:val="00495FBE"/>
    <w:rsid w:val="004969F0"/>
    <w:rsid w:val="00496A88"/>
    <w:rsid w:val="00496EC3"/>
    <w:rsid w:val="004A204B"/>
    <w:rsid w:val="004A396B"/>
    <w:rsid w:val="004A7342"/>
    <w:rsid w:val="004A7FAF"/>
    <w:rsid w:val="004B25F4"/>
    <w:rsid w:val="004B27CC"/>
    <w:rsid w:val="004B4D85"/>
    <w:rsid w:val="004B65BF"/>
    <w:rsid w:val="004C0F78"/>
    <w:rsid w:val="004C2184"/>
    <w:rsid w:val="004C318D"/>
    <w:rsid w:val="004D0939"/>
    <w:rsid w:val="004D3364"/>
    <w:rsid w:val="004D434F"/>
    <w:rsid w:val="004D4C9F"/>
    <w:rsid w:val="004D502E"/>
    <w:rsid w:val="004E1606"/>
    <w:rsid w:val="004E2206"/>
    <w:rsid w:val="004E39DE"/>
    <w:rsid w:val="004E6317"/>
    <w:rsid w:val="004E69A7"/>
    <w:rsid w:val="004E6E0B"/>
    <w:rsid w:val="004F234F"/>
    <w:rsid w:val="004F3D11"/>
    <w:rsid w:val="004F4757"/>
    <w:rsid w:val="004F58CD"/>
    <w:rsid w:val="004F723B"/>
    <w:rsid w:val="005025B2"/>
    <w:rsid w:val="00503702"/>
    <w:rsid w:val="00512CAF"/>
    <w:rsid w:val="0051737E"/>
    <w:rsid w:val="00522E27"/>
    <w:rsid w:val="00527537"/>
    <w:rsid w:val="0053383D"/>
    <w:rsid w:val="00534883"/>
    <w:rsid w:val="00535558"/>
    <w:rsid w:val="005358B8"/>
    <w:rsid w:val="005367B4"/>
    <w:rsid w:val="00540D10"/>
    <w:rsid w:val="00544EFE"/>
    <w:rsid w:val="005529B2"/>
    <w:rsid w:val="00554488"/>
    <w:rsid w:val="005565AA"/>
    <w:rsid w:val="00560FA0"/>
    <w:rsid w:val="0056220F"/>
    <w:rsid w:val="00562967"/>
    <w:rsid w:val="00563E38"/>
    <w:rsid w:val="00564E7A"/>
    <w:rsid w:val="005652D6"/>
    <w:rsid w:val="005658E4"/>
    <w:rsid w:val="00565C9A"/>
    <w:rsid w:val="00565FF8"/>
    <w:rsid w:val="00570E19"/>
    <w:rsid w:val="00571C06"/>
    <w:rsid w:val="00575476"/>
    <w:rsid w:val="0057616A"/>
    <w:rsid w:val="0057656E"/>
    <w:rsid w:val="005769DE"/>
    <w:rsid w:val="00577FA2"/>
    <w:rsid w:val="00581451"/>
    <w:rsid w:val="005827D5"/>
    <w:rsid w:val="005831A0"/>
    <w:rsid w:val="00584F03"/>
    <w:rsid w:val="00591E4E"/>
    <w:rsid w:val="005945D6"/>
    <w:rsid w:val="00597ABF"/>
    <w:rsid w:val="005A150E"/>
    <w:rsid w:val="005A2A24"/>
    <w:rsid w:val="005A2B29"/>
    <w:rsid w:val="005A7559"/>
    <w:rsid w:val="005A79C1"/>
    <w:rsid w:val="005B1D9E"/>
    <w:rsid w:val="005C47DD"/>
    <w:rsid w:val="005C745F"/>
    <w:rsid w:val="005D00AB"/>
    <w:rsid w:val="005D0D37"/>
    <w:rsid w:val="005D1CB7"/>
    <w:rsid w:val="005D41F8"/>
    <w:rsid w:val="005E1F8A"/>
    <w:rsid w:val="005E4B0E"/>
    <w:rsid w:val="005E76BD"/>
    <w:rsid w:val="005F138E"/>
    <w:rsid w:val="005F2235"/>
    <w:rsid w:val="005F3989"/>
    <w:rsid w:val="005F4BC3"/>
    <w:rsid w:val="005F7178"/>
    <w:rsid w:val="0060015F"/>
    <w:rsid w:val="00602B04"/>
    <w:rsid w:val="006032D3"/>
    <w:rsid w:val="00603566"/>
    <w:rsid w:val="0060490E"/>
    <w:rsid w:val="006077FE"/>
    <w:rsid w:val="0061081C"/>
    <w:rsid w:val="00612159"/>
    <w:rsid w:val="00616162"/>
    <w:rsid w:val="00617AF1"/>
    <w:rsid w:val="00617E33"/>
    <w:rsid w:val="00621F6B"/>
    <w:rsid w:val="006225BC"/>
    <w:rsid w:val="00625612"/>
    <w:rsid w:val="00625AE5"/>
    <w:rsid w:val="00626AB8"/>
    <w:rsid w:val="00627272"/>
    <w:rsid w:val="00630566"/>
    <w:rsid w:val="00632619"/>
    <w:rsid w:val="00632942"/>
    <w:rsid w:val="00632D5A"/>
    <w:rsid w:val="0063534C"/>
    <w:rsid w:val="00636A2F"/>
    <w:rsid w:val="00636EBD"/>
    <w:rsid w:val="006373DA"/>
    <w:rsid w:val="006378FC"/>
    <w:rsid w:val="00637994"/>
    <w:rsid w:val="006423BB"/>
    <w:rsid w:val="00644C91"/>
    <w:rsid w:val="00647293"/>
    <w:rsid w:val="00647B97"/>
    <w:rsid w:val="00650D37"/>
    <w:rsid w:val="00651C7F"/>
    <w:rsid w:val="00654360"/>
    <w:rsid w:val="00654D2F"/>
    <w:rsid w:val="0065738A"/>
    <w:rsid w:val="0066046A"/>
    <w:rsid w:val="00662B29"/>
    <w:rsid w:val="006654DE"/>
    <w:rsid w:val="006655C9"/>
    <w:rsid w:val="00666B08"/>
    <w:rsid w:val="006679F2"/>
    <w:rsid w:val="00670CF2"/>
    <w:rsid w:val="00672B68"/>
    <w:rsid w:val="0067313F"/>
    <w:rsid w:val="00673189"/>
    <w:rsid w:val="00674011"/>
    <w:rsid w:val="006747C2"/>
    <w:rsid w:val="00674B5C"/>
    <w:rsid w:val="00680023"/>
    <w:rsid w:val="00680E1F"/>
    <w:rsid w:val="006816EB"/>
    <w:rsid w:val="006829EA"/>
    <w:rsid w:val="00682B00"/>
    <w:rsid w:val="006841D8"/>
    <w:rsid w:val="00684831"/>
    <w:rsid w:val="00685211"/>
    <w:rsid w:val="00691934"/>
    <w:rsid w:val="00693245"/>
    <w:rsid w:val="00694DE2"/>
    <w:rsid w:val="00697C9F"/>
    <w:rsid w:val="00697F50"/>
    <w:rsid w:val="006A1F43"/>
    <w:rsid w:val="006A1FF3"/>
    <w:rsid w:val="006A4B3C"/>
    <w:rsid w:val="006A4F62"/>
    <w:rsid w:val="006A5A21"/>
    <w:rsid w:val="006B17E3"/>
    <w:rsid w:val="006B1E98"/>
    <w:rsid w:val="006B2ECA"/>
    <w:rsid w:val="006B4D4C"/>
    <w:rsid w:val="006B5E8D"/>
    <w:rsid w:val="006C0B2B"/>
    <w:rsid w:val="006C10E4"/>
    <w:rsid w:val="006C1267"/>
    <w:rsid w:val="006C1466"/>
    <w:rsid w:val="006C18FE"/>
    <w:rsid w:val="006C2510"/>
    <w:rsid w:val="006C40EC"/>
    <w:rsid w:val="006C6ACF"/>
    <w:rsid w:val="006C71E9"/>
    <w:rsid w:val="006C73FC"/>
    <w:rsid w:val="006D0702"/>
    <w:rsid w:val="006D1415"/>
    <w:rsid w:val="006D4F39"/>
    <w:rsid w:val="006D5D87"/>
    <w:rsid w:val="006D68AC"/>
    <w:rsid w:val="006D6C64"/>
    <w:rsid w:val="006D73BE"/>
    <w:rsid w:val="006E0395"/>
    <w:rsid w:val="006E0A04"/>
    <w:rsid w:val="006E164E"/>
    <w:rsid w:val="006E170B"/>
    <w:rsid w:val="006E689A"/>
    <w:rsid w:val="006E6B5D"/>
    <w:rsid w:val="006E7534"/>
    <w:rsid w:val="006F10DF"/>
    <w:rsid w:val="006F1D82"/>
    <w:rsid w:val="006F2DD3"/>
    <w:rsid w:val="006F46C8"/>
    <w:rsid w:val="006F4D5E"/>
    <w:rsid w:val="006F6497"/>
    <w:rsid w:val="006F740C"/>
    <w:rsid w:val="006F772A"/>
    <w:rsid w:val="006F78FC"/>
    <w:rsid w:val="0070105E"/>
    <w:rsid w:val="00702816"/>
    <w:rsid w:val="00703146"/>
    <w:rsid w:val="007044BE"/>
    <w:rsid w:val="00704872"/>
    <w:rsid w:val="0070496D"/>
    <w:rsid w:val="0070670E"/>
    <w:rsid w:val="00706EE7"/>
    <w:rsid w:val="00711B2D"/>
    <w:rsid w:val="007123F7"/>
    <w:rsid w:val="00712993"/>
    <w:rsid w:val="00715448"/>
    <w:rsid w:val="00716E83"/>
    <w:rsid w:val="00717040"/>
    <w:rsid w:val="00720594"/>
    <w:rsid w:val="00723459"/>
    <w:rsid w:val="007245AA"/>
    <w:rsid w:val="007247EF"/>
    <w:rsid w:val="00726DFA"/>
    <w:rsid w:val="007305C5"/>
    <w:rsid w:val="007310A5"/>
    <w:rsid w:val="00731905"/>
    <w:rsid w:val="007339A5"/>
    <w:rsid w:val="00734A3F"/>
    <w:rsid w:val="007433DA"/>
    <w:rsid w:val="00746C95"/>
    <w:rsid w:val="0075034A"/>
    <w:rsid w:val="00751F05"/>
    <w:rsid w:val="007528E3"/>
    <w:rsid w:val="007529B1"/>
    <w:rsid w:val="0075510D"/>
    <w:rsid w:val="00761F7A"/>
    <w:rsid w:val="007620E2"/>
    <w:rsid w:val="0076217D"/>
    <w:rsid w:val="007622CC"/>
    <w:rsid w:val="00764753"/>
    <w:rsid w:val="00764B82"/>
    <w:rsid w:val="007657C4"/>
    <w:rsid w:val="007664D5"/>
    <w:rsid w:val="007667C3"/>
    <w:rsid w:val="00767D11"/>
    <w:rsid w:val="00774296"/>
    <w:rsid w:val="007805C3"/>
    <w:rsid w:val="00785C6E"/>
    <w:rsid w:val="00786580"/>
    <w:rsid w:val="00791DE1"/>
    <w:rsid w:val="00795DB1"/>
    <w:rsid w:val="007A03EB"/>
    <w:rsid w:val="007A0888"/>
    <w:rsid w:val="007A27A7"/>
    <w:rsid w:val="007A3D27"/>
    <w:rsid w:val="007A6A07"/>
    <w:rsid w:val="007B017B"/>
    <w:rsid w:val="007B086F"/>
    <w:rsid w:val="007B2A7B"/>
    <w:rsid w:val="007B2BDB"/>
    <w:rsid w:val="007B414E"/>
    <w:rsid w:val="007B7778"/>
    <w:rsid w:val="007C2D65"/>
    <w:rsid w:val="007C6176"/>
    <w:rsid w:val="007C6F3A"/>
    <w:rsid w:val="007C72C9"/>
    <w:rsid w:val="007C7827"/>
    <w:rsid w:val="007D0803"/>
    <w:rsid w:val="007D1325"/>
    <w:rsid w:val="007D2591"/>
    <w:rsid w:val="007D42FB"/>
    <w:rsid w:val="007D5B5F"/>
    <w:rsid w:val="007D64DD"/>
    <w:rsid w:val="007D6CAC"/>
    <w:rsid w:val="007E0342"/>
    <w:rsid w:val="007E24E7"/>
    <w:rsid w:val="007E311E"/>
    <w:rsid w:val="007F002C"/>
    <w:rsid w:val="007F2F7D"/>
    <w:rsid w:val="007F5D3D"/>
    <w:rsid w:val="007F7A6B"/>
    <w:rsid w:val="00800307"/>
    <w:rsid w:val="00802D7F"/>
    <w:rsid w:val="0080376F"/>
    <w:rsid w:val="00807364"/>
    <w:rsid w:val="00807BC6"/>
    <w:rsid w:val="00807D2D"/>
    <w:rsid w:val="0081133B"/>
    <w:rsid w:val="00811CD9"/>
    <w:rsid w:val="00813B34"/>
    <w:rsid w:val="00813D89"/>
    <w:rsid w:val="00814284"/>
    <w:rsid w:val="00816B5F"/>
    <w:rsid w:val="00820A2D"/>
    <w:rsid w:val="00825866"/>
    <w:rsid w:val="008279E2"/>
    <w:rsid w:val="00827F2F"/>
    <w:rsid w:val="00830987"/>
    <w:rsid w:val="00831880"/>
    <w:rsid w:val="00831BC7"/>
    <w:rsid w:val="00833F14"/>
    <w:rsid w:val="00834331"/>
    <w:rsid w:val="00834B74"/>
    <w:rsid w:val="0083501C"/>
    <w:rsid w:val="00837970"/>
    <w:rsid w:val="0084246A"/>
    <w:rsid w:val="008424EC"/>
    <w:rsid w:val="0084366A"/>
    <w:rsid w:val="00844A61"/>
    <w:rsid w:val="00845173"/>
    <w:rsid w:val="008461C6"/>
    <w:rsid w:val="00846BB8"/>
    <w:rsid w:val="00850E8F"/>
    <w:rsid w:val="0085343A"/>
    <w:rsid w:val="008540EE"/>
    <w:rsid w:val="00856DA9"/>
    <w:rsid w:val="00857E73"/>
    <w:rsid w:val="0086288C"/>
    <w:rsid w:val="0086603F"/>
    <w:rsid w:val="008703A4"/>
    <w:rsid w:val="00870565"/>
    <w:rsid w:val="008720DA"/>
    <w:rsid w:val="00874413"/>
    <w:rsid w:val="008757E7"/>
    <w:rsid w:val="00876061"/>
    <w:rsid w:val="00876A2B"/>
    <w:rsid w:val="00877683"/>
    <w:rsid w:val="00886317"/>
    <w:rsid w:val="00887A10"/>
    <w:rsid w:val="008927B5"/>
    <w:rsid w:val="00894B91"/>
    <w:rsid w:val="008951BC"/>
    <w:rsid w:val="00896F50"/>
    <w:rsid w:val="008977ED"/>
    <w:rsid w:val="00897FEE"/>
    <w:rsid w:val="008A1E91"/>
    <w:rsid w:val="008A1F0C"/>
    <w:rsid w:val="008A26F3"/>
    <w:rsid w:val="008A7714"/>
    <w:rsid w:val="008A7941"/>
    <w:rsid w:val="008A7AAE"/>
    <w:rsid w:val="008A7F11"/>
    <w:rsid w:val="008A7F15"/>
    <w:rsid w:val="008B0679"/>
    <w:rsid w:val="008B2D37"/>
    <w:rsid w:val="008B2E84"/>
    <w:rsid w:val="008B76D9"/>
    <w:rsid w:val="008C0DA8"/>
    <w:rsid w:val="008C4BB9"/>
    <w:rsid w:val="008C4E62"/>
    <w:rsid w:val="008C5182"/>
    <w:rsid w:val="008C6AB6"/>
    <w:rsid w:val="008D08D5"/>
    <w:rsid w:val="008D0D6D"/>
    <w:rsid w:val="008D0E78"/>
    <w:rsid w:val="008D0E91"/>
    <w:rsid w:val="008D1047"/>
    <w:rsid w:val="008D10B0"/>
    <w:rsid w:val="008D2206"/>
    <w:rsid w:val="008E000C"/>
    <w:rsid w:val="008E169B"/>
    <w:rsid w:val="008E1F79"/>
    <w:rsid w:val="008E46C4"/>
    <w:rsid w:val="008E6D2B"/>
    <w:rsid w:val="008F1C37"/>
    <w:rsid w:val="008F2058"/>
    <w:rsid w:val="008F2B5C"/>
    <w:rsid w:val="008F4521"/>
    <w:rsid w:val="008F4E74"/>
    <w:rsid w:val="008F6E63"/>
    <w:rsid w:val="00901FD4"/>
    <w:rsid w:val="00904496"/>
    <w:rsid w:val="0090494D"/>
    <w:rsid w:val="00904BD4"/>
    <w:rsid w:val="00907856"/>
    <w:rsid w:val="00912983"/>
    <w:rsid w:val="00913C21"/>
    <w:rsid w:val="009144A6"/>
    <w:rsid w:val="00917A15"/>
    <w:rsid w:val="00917B75"/>
    <w:rsid w:val="00924B54"/>
    <w:rsid w:val="00926792"/>
    <w:rsid w:val="009269A6"/>
    <w:rsid w:val="00933BB0"/>
    <w:rsid w:val="00935E6C"/>
    <w:rsid w:val="00935E8E"/>
    <w:rsid w:val="00936AB3"/>
    <w:rsid w:val="009379CD"/>
    <w:rsid w:val="00940094"/>
    <w:rsid w:val="00942359"/>
    <w:rsid w:val="00942CE0"/>
    <w:rsid w:val="00947886"/>
    <w:rsid w:val="00950EE0"/>
    <w:rsid w:val="009514A7"/>
    <w:rsid w:val="009521E9"/>
    <w:rsid w:val="009537B9"/>
    <w:rsid w:val="009544C7"/>
    <w:rsid w:val="0095774E"/>
    <w:rsid w:val="0096209A"/>
    <w:rsid w:val="009625A4"/>
    <w:rsid w:val="0096316B"/>
    <w:rsid w:val="00972041"/>
    <w:rsid w:val="009728B9"/>
    <w:rsid w:val="00973813"/>
    <w:rsid w:val="00976DA8"/>
    <w:rsid w:val="009838CD"/>
    <w:rsid w:val="00983E67"/>
    <w:rsid w:val="0098436E"/>
    <w:rsid w:val="009858BE"/>
    <w:rsid w:val="00985EAC"/>
    <w:rsid w:val="0098705C"/>
    <w:rsid w:val="0099175B"/>
    <w:rsid w:val="00992BDF"/>
    <w:rsid w:val="00993747"/>
    <w:rsid w:val="00994641"/>
    <w:rsid w:val="009A1EA4"/>
    <w:rsid w:val="009A47E1"/>
    <w:rsid w:val="009A47FB"/>
    <w:rsid w:val="009A5718"/>
    <w:rsid w:val="009A5B30"/>
    <w:rsid w:val="009A6F54"/>
    <w:rsid w:val="009A7227"/>
    <w:rsid w:val="009B0325"/>
    <w:rsid w:val="009B348A"/>
    <w:rsid w:val="009B4337"/>
    <w:rsid w:val="009C6998"/>
    <w:rsid w:val="009D33F3"/>
    <w:rsid w:val="009D51AE"/>
    <w:rsid w:val="009D67EE"/>
    <w:rsid w:val="009D6C42"/>
    <w:rsid w:val="009E1137"/>
    <w:rsid w:val="009E2C56"/>
    <w:rsid w:val="009E3B37"/>
    <w:rsid w:val="009E4B53"/>
    <w:rsid w:val="009E5290"/>
    <w:rsid w:val="009E61DD"/>
    <w:rsid w:val="009F08B3"/>
    <w:rsid w:val="009F27DA"/>
    <w:rsid w:val="009F504B"/>
    <w:rsid w:val="009F7AE0"/>
    <w:rsid w:val="00A020AF"/>
    <w:rsid w:val="00A02113"/>
    <w:rsid w:val="00A0289F"/>
    <w:rsid w:val="00A04E9E"/>
    <w:rsid w:val="00A071CF"/>
    <w:rsid w:val="00A13D89"/>
    <w:rsid w:val="00A14A51"/>
    <w:rsid w:val="00A15276"/>
    <w:rsid w:val="00A164EA"/>
    <w:rsid w:val="00A21CB6"/>
    <w:rsid w:val="00A23815"/>
    <w:rsid w:val="00A238E8"/>
    <w:rsid w:val="00A2758B"/>
    <w:rsid w:val="00A34045"/>
    <w:rsid w:val="00A35062"/>
    <w:rsid w:val="00A35DB6"/>
    <w:rsid w:val="00A370B4"/>
    <w:rsid w:val="00A40C6B"/>
    <w:rsid w:val="00A414C2"/>
    <w:rsid w:val="00A414D6"/>
    <w:rsid w:val="00A416FE"/>
    <w:rsid w:val="00A45C62"/>
    <w:rsid w:val="00A50230"/>
    <w:rsid w:val="00A52116"/>
    <w:rsid w:val="00A527CF"/>
    <w:rsid w:val="00A528AD"/>
    <w:rsid w:val="00A532DB"/>
    <w:rsid w:val="00A55BB9"/>
    <w:rsid w:val="00A57614"/>
    <w:rsid w:val="00A60045"/>
    <w:rsid w:val="00A61010"/>
    <w:rsid w:val="00A61BAD"/>
    <w:rsid w:val="00A64B0B"/>
    <w:rsid w:val="00A64DAC"/>
    <w:rsid w:val="00A652C2"/>
    <w:rsid w:val="00A723E9"/>
    <w:rsid w:val="00A72A72"/>
    <w:rsid w:val="00A72ECD"/>
    <w:rsid w:val="00A76300"/>
    <w:rsid w:val="00A778BA"/>
    <w:rsid w:val="00A80672"/>
    <w:rsid w:val="00A847A5"/>
    <w:rsid w:val="00A85452"/>
    <w:rsid w:val="00A85EA6"/>
    <w:rsid w:val="00A85FFA"/>
    <w:rsid w:val="00A869FD"/>
    <w:rsid w:val="00A929E2"/>
    <w:rsid w:val="00A941DD"/>
    <w:rsid w:val="00A95FA6"/>
    <w:rsid w:val="00A97127"/>
    <w:rsid w:val="00A97EC0"/>
    <w:rsid w:val="00AA1542"/>
    <w:rsid w:val="00AA360B"/>
    <w:rsid w:val="00AA7329"/>
    <w:rsid w:val="00AB4943"/>
    <w:rsid w:val="00AB76D9"/>
    <w:rsid w:val="00AB78E6"/>
    <w:rsid w:val="00AB79A9"/>
    <w:rsid w:val="00AC2519"/>
    <w:rsid w:val="00AC46F4"/>
    <w:rsid w:val="00AC4AE0"/>
    <w:rsid w:val="00AC5952"/>
    <w:rsid w:val="00AD0130"/>
    <w:rsid w:val="00AD145C"/>
    <w:rsid w:val="00AD1C75"/>
    <w:rsid w:val="00AD2A78"/>
    <w:rsid w:val="00AD3810"/>
    <w:rsid w:val="00AD38E4"/>
    <w:rsid w:val="00AD3929"/>
    <w:rsid w:val="00AD6FF0"/>
    <w:rsid w:val="00AE27F0"/>
    <w:rsid w:val="00AE351E"/>
    <w:rsid w:val="00AE77C0"/>
    <w:rsid w:val="00AE7E0C"/>
    <w:rsid w:val="00AF0D30"/>
    <w:rsid w:val="00AF1096"/>
    <w:rsid w:val="00AF3476"/>
    <w:rsid w:val="00AF659B"/>
    <w:rsid w:val="00B00127"/>
    <w:rsid w:val="00B018CB"/>
    <w:rsid w:val="00B020E2"/>
    <w:rsid w:val="00B03ED0"/>
    <w:rsid w:val="00B04B14"/>
    <w:rsid w:val="00B051B8"/>
    <w:rsid w:val="00B051EA"/>
    <w:rsid w:val="00B06F09"/>
    <w:rsid w:val="00B1133E"/>
    <w:rsid w:val="00B11A9D"/>
    <w:rsid w:val="00B12A06"/>
    <w:rsid w:val="00B22530"/>
    <w:rsid w:val="00B25A97"/>
    <w:rsid w:val="00B26223"/>
    <w:rsid w:val="00B26E59"/>
    <w:rsid w:val="00B274C5"/>
    <w:rsid w:val="00B314FF"/>
    <w:rsid w:val="00B32298"/>
    <w:rsid w:val="00B32A50"/>
    <w:rsid w:val="00B336AD"/>
    <w:rsid w:val="00B338DE"/>
    <w:rsid w:val="00B34530"/>
    <w:rsid w:val="00B36FDE"/>
    <w:rsid w:val="00B37072"/>
    <w:rsid w:val="00B372F9"/>
    <w:rsid w:val="00B37311"/>
    <w:rsid w:val="00B41483"/>
    <w:rsid w:val="00B422E3"/>
    <w:rsid w:val="00B42402"/>
    <w:rsid w:val="00B45D2F"/>
    <w:rsid w:val="00B463F1"/>
    <w:rsid w:val="00B50784"/>
    <w:rsid w:val="00B54F33"/>
    <w:rsid w:val="00B552FC"/>
    <w:rsid w:val="00B559E0"/>
    <w:rsid w:val="00B64A63"/>
    <w:rsid w:val="00B6562C"/>
    <w:rsid w:val="00B6753D"/>
    <w:rsid w:val="00B70E66"/>
    <w:rsid w:val="00B721B5"/>
    <w:rsid w:val="00B72394"/>
    <w:rsid w:val="00B72961"/>
    <w:rsid w:val="00B75EC3"/>
    <w:rsid w:val="00B762C1"/>
    <w:rsid w:val="00B76384"/>
    <w:rsid w:val="00B817EC"/>
    <w:rsid w:val="00B82C2E"/>
    <w:rsid w:val="00B837F0"/>
    <w:rsid w:val="00B85ED7"/>
    <w:rsid w:val="00B865EC"/>
    <w:rsid w:val="00B9397B"/>
    <w:rsid w:val="00B94965"/>
    <w:rsid w:val="00B95A7F"/>
    <w:rsid w:val="00B97EAD"/>
    <w:rsid w:val="00BA0A72"/>
    <w:rsid w:val="00BA114E"/>
    <w:rsid w:val="00BA2D94"/>
    <w:rsid w:val="00BA7318"/>
    <w:rsid w:val="00BA7C5A"/>
    <w:rsid w:val="00BA7E12"/>
    <w:rsid w:val="00BA7E96"/>
    <w:rsid w:val="00BB0238"/>
    <w:rsid w:val="00BB0F1F"/>
    <w:rsid w:val="00BB1009"/>
    <w:rsid w:val="00BB33C7"/>
    <w:rsid w:val="00BB457B"/>
    <w:rsid w:val="00BB7D5F"/>
    <w:rsid w:val="00BC29D0"/>
    <w:rsid w:val="00BC42DC"/>
    <w:rsid w:val="00BD1DD0"/>
    <w:rsid w:val="00BD2CD0"/>
    <w:rsid w:val="00BD357B"/>
    <w:rsid w:val="00BD3ED4"/>
    <w:rsid w:val="00BE284D"/>
    <w:rsid w:val="00BE3BAE"/>
    <w:rsid w:val="00BE44B0"/>
    <w:rsid w:val="00BE486D"/>
    <w:rsid w:val="00BF11E2"/>
    <w:rsid w:val="00BF178F"/>
    <w:rsid w:val="00BF67CB"/>
    <w:rsid w:val="00BF6F17"/>
    <w:rsid w:val="00BF6FB1"/>
    <w:rsid w:val="00BF7090"/>
    <w:rsid w:val="00C010F0"/>
    <w:rsid w:val="00C0324F"/>
    <w:rsid w:val="00C045E0"/>
    <w:rsid w:val="00C066B4"/>
    <w:rsid w:val="00C07C11"/>
    <w:rsid w:val="00C07F19"/>
    <w:rsid w:val="00C1045C"/>
    <w:rsid w:val="00C13874"/>
    <w:rsid w:val="00C15B34"/>
    <w:rsid w:val="00C274E9"/>
    <w:rsid w:val="00C27C2D"/>
    <w:rsid w:val="00C356BC"/>
    <w:rsid w:val="00C364BF"/>
    <w:rsid w:val="00C370BE"/>
    <w:rsid w:val="00C41382"/>
    <w:rsid w:val="00C42BDD"/>
    <w:rsid w:val="00C45925"/>
    <w:rsid w:val="00C45BD8"/>
    <w:rsid w:val="00C52B8C"/>
    <w:rsid w:val="00C55576"/>
    <w:rsid w:val="00C57079"/>
    <w:rsid w:val="00C604FF"/>
    <w:rsid w:val="00C6071F"/>
    <w:rsid w:val="00C62182"/>
    <w:rsid w:val="00C62388"/>
    <w:rsid w:val="00C636AC"/>
    <w:rsid w:val="00C66BB9"/>
    <w:rsid w:val="00C66E01"/>
    <w:rsid w:val="00C702C8"/>
    <w:rsid w:val="00C70D38"/>
    <w:rsid w:val="00C7253F"/>
    <w:rsid w:val="00C73681"/>
    <w:rsid w:val="00C7477C"/>
    <w:rsid w:val="00C75F48"/>
    <w:rsid w:val="00C80727"/>
    <w:rsid w:val="00C81F8A"/>
    <w:rsid w:val="00C91A0A"/>
    <w:rsid w:val="00C9415F"/>
    <w:rsid w:val="00C95D50"/>
    <w:rsid w:val="00C964AF"/>
    <w:rsid w:val="00C96A72"/>
    <w:rsid w:val="00CA0595"/>
    <w:rsid w:val="00CA178A"/>
    <w:rsid w:val="00CA17BB"/>
    <w:rsid w:val="00CA4BDE"/>
    <w:rsid w:val="00CA5661"/>
    <w:rsid w:val="00CB0DCC"/>
    <w:rsid w:val="00CB2053"/>
    <w:rsid w:val="00CB3572"/>
    <w:rsid w:val="00CB5EE5"/>
    <w:rsid w:val="00CC16E6"/>
    <w:rsid w:val="00CC1D50"/>
    <w:rsid w:val="00CC2915"/>
    <w:rsid w:val="00CC3166"/>
    <w:rsid w:val="00CC483D"/>
    <w:rsid w:val="00CC5383"/>
    <w:rsid w:val="00CC5804"/>
    <w:rsid w:val="00CC6193"/>
    <w:rsid w:val="00CC633D"/>
    <w:rsid w:val="00CD03AA"/>
    <w:rsid w:val="00CD1410"/>
    <w:rsid w:val="00CD715D"/>
    <w:rsid w:val="00CE4599"/>
    <w:rsid w:val="00CE48A5"/>
    <w:rsid w:val="00CE5C37"/>
    <w:rsid w:val="00CE679D"/>
    <w:rsid w:val="00CE70E1"/>
    <w:rsid w:val="00CF08F9"/>
    <w:rsid w:val="00CF0DA5"/>
    <w:rsid w:val="00CF2FC4"/>
    <w:rsid w:val="00CF7AB6"/>
    <w:rsid w:val="00CF7BA9"/>
    <w:rsid w:val="00D01450"/>
    <w:rsid w:val="00D01757"/>
    <w:rsid w:val="00D019B5"/>
    <w:rsid w:val="00D04970"/>
    <w:rsid w:val="00D050F6"/>
    <w:rsid w:val="00D1181C"/>
    <w:rsid w:val="00D13952"/>
    <w:rsid w:val="00D13B8A"/>
    <w:rsid w:val="00D14DBD"/>
    <w:rsid w:val="00D15EE7"/>
    <w:rsid w:val="00D21A54"/>
    <w:rsid w:val="00D27AEA"/>
    <w:rsid w:val="00D27E9F"/>
    <w:rsid w:val="00D3043B"/>
    <w:rsid w:val="00D31742"/>
    <w:rsid w:val="00D336BE"/>
    <w:rsid w:val="00D3690A"/>
    <w:rsid w:val="00D410A9"/>
    <w:rsid w:val="00D42C50"/>
    <w:rsid w:val="00D43256"/>
    <w:rsid w:val="00D43720"/>
    <w:rsid w:val="00D44584"/>
    <w:rsid w:val="00D46325"/>
    <w:rsid w:val="00D5227C"/>
    <w:rsid w:val="00D52AF3"/>
    <w:rsid w:val="00D55F4F"/>
    <w:rsid w:val="00D57422"/>
    <w:rsid w:val="00D57EA2"/>
    <w:rsid w:val="00D6013D"/>
    <w:rsid w:val="00D60A89"/>
    <w:rsid w:val="00D61B98"/>
    <w:rsid w:val="00D621E9"/>
    <w:rsid w:val="00D644E7"/>
    <w:rsid w:val="00D64F28"/>
    <w:rsid w:val="00D6639E"/>
    <w:rsid w:val="00D70D06"/>
    <w:rsid w:val="00D72340"/>
    <w:rsid w:val="00D73AE9"/>
    <w:rsid w:val="00D74574"/>
    <w:rsid w:val="00D77616"/>
    <w:rsid w:val="00D77C4C"/>
    <w:rsid w:val="00D823BB"/>
    <w:rsid w:val="00D82835"/>
    <w:rsid w:val="00D83830"/>
    <w:rsid w:val="00D85007"/>
    <w:rsid w:val="00D86F1B"/>
    <w:rsid w:val="00D91486"/>
    <w:rsid w:val="00D91808"/>
    <w:rsid w:val="00D924D4"/>
    <w:rsid w:val="00D92E6C"/>
    <w:rsid w:val="00D95AED"/>
    <w:rsid w:val="00DA2F92"/>
    <w:rsid w:val="00DA3FBC"/>
    <w:rsid w:val="00DA4C0B"/>
    <w:rsid w:val="00DA6267"/>
    <w:rsid w:val="00DB2AA0"/>
    <w:rsid w:val="00DB4170"/>
    <w:rsid w:val="00DB4608"/>
    <w:rsid w:val="00DB5C1B"/>
    <w:rsid w:val="00DB62E7"/>
    <w:rsid w:val="00DC125E"/>
    <w:rsid w:val="00DC1429"/>
    <w:rsid w:val="00DC40A3"/>
    <w:rsid w:val="00DC569E"/>
    <w:rsid w:val="00DC64C7"/>
    <w:rsid w:val="00DC6527"/>
    <w:rsid w:val="00DC7A50"/>
    <w:rsid w:val="00DD0ACC"/>
    <w:rsid w:val="00DD12EA"/>
    <w:rsid w:val="00DD2474"/>
    <w:rsid w:val="00DD4667"/>
    <w:rsid w:val="00DD58DC"/>
    <w:rsid w:val="00DE10CB"/>
    <w:rsid w:val="00DE14EF"/>
    <w:rsid w:val="00DE62AF"/>
    <w:rsid w:val="00DE6D2B"/>
    <w:rsid w:val="00DE7F19"/>
    <w:rsid w:val="00DF057B"/>
    <w:rsid w:val="00DF06B2"/>
    <w:rsid w:val="00DF077F"/>
    <w:rsid w:val="00DF1E0F"/>
    <w:rsid w:val="00DF2E33"/>
    <w:rsid w:val="00DF2F23"/>
    <w:rsid w:val="00DF7C28"/>
    <w:rsid w:val="00E00E9D"/>
    <w:rsid w:val="00E03870"/>
    <w:rsid w:val="00E048CF"/>
    <w:rsid w:val="00E1035A"/>
    <w:rsid w:val="00E10A61"/>
    <w:rsid w:val="00E134C2"/>
    <w:rsid w:val="00E16DB0"/>
    <w:rsid w:val="00E21524"/>
    <w:rsid w:val="00E22440"/>
    <w:rsid w:val="00E22D6B"/>
    <w:rsid w:val="00E23E51"/>
    <w:rsid w:val="00E24906"/>
    <w:rsid w:val="00E25AA5"/>
    <w:rsid w:val="00E2669A"/>
    <w:rsid w:val="00E26875"/>
    <w:rsid w:val="00E26886"/>
    <w:rsid w:val="00E27C10"/>
    <w:rsid w:val="00E31DB4"/>
    <w:rsid w:val="00E3220D"/>
    <w:rsid w:val="00E32788"/>
    <w:rsid w:val="00E33974"/>
    <w:rsid w:val="00E33CBB"/>
    <w:rsid w:val="00E36B53"/>
    <w:rsid w:val="00E37D61"/>
    <w:rsid w:val="00E42163"/>
    <w:rsid w:val="00E423F0"/>
    <w:rsid w:val="00E430FB"/>
    <w:rsid w:val="00E43AE9"/>
    <w:rsid w:val="00E54216"/>
    <w:rsid w:val="00E5482B"/>
    <w:rsid w:val="00E562C9"/>
    <w:rsid w:val="00E5706A"/>
    <w:rsid w:val="00E61717"/>
    <w:rsid w:val="00E6188A"/>
    <w:rsid w:val="00E628BB"/>
    <w:rsid w:val="00E63DC6"/>
    <w:rsid w:val="00E667D3"/>
    <w:rsid w:val="00E671D1"/>
    <w:rsid w:val="00E70EC7"/>
    <w:rsid w:val="00E71AD6"/>
    <w:rsid w:val="00E73119"/>
    <w:rsid w:val="00E733AD"/>
    <w:rsid w:val="00E7519F"/>
    <w:rsid w:val="00E757F7"/>
    <w:rsid w:val="00E75CA0"/>
    <w:rsid w:val="00E76918"/>
    <w:rsid w:val="00E7735B"/>
    <w:rsid w:val="00E80298"/>
    <w:rsid w:val="00E829AD"/>
    <w:rsid w:val="00E84D0B"/>
    <w:rsid w:val="00E873BC"/>
    <w:rsid w:val="00E9197E"/>
    <w:rsid w:val="00E942A7"/>
    <w:rsid w:val="00E954C0"/>
    <w:rsid w:val="00E95F59"/>
    <w:rsid w:val="00EA1F46"/>
    <w:rsid w:val="00EA2CC4"/>
    <w:rsid w:val="00EA429F"/>
    <w:rsid w:val="00EA4DAF"/>
    <w:rsid w:val="00EA6ACE"/>
    <w:rsid w:val="00EB04BD"/>
    <w:rsid w:val="00EB1DB6"/>
    <w:rsid w:val="00EB26F6"/>
    <w:rsid w:val="00EB5FD3"/>
    <w:rsid w:val="00EB74AE"/>
    <w:rsid w:val="00EC28DC"/>
    <w:rsid w:val="00EC497E"/>
    <w:rsid w:val="00EC5922"/>
    <w:rsid w:val="00ED03F7"/>
    <w:rsid w:val="00ED1DD6"/>
    <w:rsid w:val="00ED6282"/>
    <w:rsid w:val="00ED697C"/>
    <w:rsid w:val="00ED7260"/>
    <w:rsid w:val="00EE00ED"/>
    <w:rsid w:val="00EE1F33"/>
    <w:rsid w:val="00EE63D4"/>
    <w:rsid w:val="00EF0736"/>
    <w:rsid w:val="00EF0E3B"/>
    <w:rsid w:val="00EF1E5E"/>
    <w:rsid w:val="00EF248B"/>
    <w:rsid w:val="00EF3699"/>
    <w:rsid w:val="00EF3C07"/>
    <w:rsid w:val="00EF42DE"/>
    <w:rsid w:val="00F0023D"/>
    <w:rsid w:val="00F00535"/>
    <w:rsid w:val="00F01523"/>
    <w:rsid w:val="00F01A77"/>
    <w:rsid w:val="00F0279F"/>
    <w:rsid w:val="00F03870"/>
    <w:rsid w:val="00F03BB4"/>
    <w:rsid w:val="00F10413"/>
    <w:rsid w:val="00F10824"/>
    <w:rsid w:val="00F117FE"/>
    <w:rsid w:val="00F119E4"/>
    <w:rsid w:val="00F12EB2"/>
    <w:rsid w:val="00F14206"/>
    <w:rsid w:val="00F15CE3"/>
    <w:rsid w:val="00F1646F"/>
    <w:rsid w:val="00F17C6B"/>
    <w:rsid w:val="00F23B3B"/>
    <w:rsid w:val="00F242DB"/>
    <w:rsid w:val="00F304BE"/>
    <w:rsid w:val="00F312D7"/>
    <w:rsid w:val="00F32127"/>
    <w:rsid w:val="00F32129"/>
    <w:rsid w:val="00F32835"/>
    <w:rsid w:val="00F34CD3"/>
    <w:rsid w:val="00F356E6"/>
    <w:rsid w:val="00F35D6F"/>
    <w:rsid w:val="00F4376A"/>
    <w:rsid w:val="00F44321"/>
    <w:rsid w:val="00F4519B"/>
    <w:rsid w:val="00F469D6"/>
    <w:rsid w:val="00F515A0"/>
    <w:rsid w:val="00F5167A"/>
    <w:rsid w:val="00F53566"/>
    <w:rsid w:val="00F537BB"/>
    <w:rsid w:val="00F5391F"/>
    <w:rsid w:val="00F560B1"/>
    <w:rsid w:val="00F57F4A"/>
    <w:rsid w:val="00F6103B"/>
    <w:rsid w:val="00F63DEE"/>
    <w:rsid w:val="00F64FF7"/>
    <w:rsid w:val="00F66B6E"/>
    <w:rsid w:val="00F70085"/>
    <w:rsid w:val="00F71B88"/>
    <w:rsid w:val="00F73412"/>
    <w:rsid w:val="00F743E4"/>
    <w:rsid w:val="00F755CE"/>
    <w:rsid w:val="00F81655"/>
    <w:rsid w:val="00F8255C"/>
    <w:rsid w:val="00F83683"/>
    <w:rsid w:val="00F8529F"/>
    <w:rsid w:val="00F9086F"/>
    <w:rsid w:val="00F91C86"/>
    <w:rsid w:val="00F95F1E"/>
    <w:rsid w:val="00F968A1"/>
    <w:rsid w:val="00F971C4"/>
    <w:rsid w:val="00FA06D3"/>
    <w:rsid w:val="00FA10F4"/>
    <w:rsid w:val="00FA1D45"/>
    <w:rsid w:val="00FA2F38"/>
    <w:rsid w:val="00FA57AB"/>
    <w:rsid w:val="00FA6514"/>
    <w:rsid w:val="00FA7236"/>
    <w:rsid w:val="00FB163B"/>
    <w:rsid w:val="00FB170D"/>
    <w:rsid w:val="00FB1EEE"/>
    <w:rsid w:val="00FB24EF"/>
    <w:rsid w:val="00FB26F4"/>
    <w:rsid w:val="00FB28DC"/>
    <w:rsid w:val="00FB365B"/>
    <w:rsid w:val="00FB5FED"/>
    <w:rsid w:val="00FB6F66"/>
    <w:rsid w:val="00FC00DF"/>
    <w:rsid w:val="00FC1AE6"/>
    <w:rsid w:val="00FC2C0F"/>
    <w:rsid w:val="00FC62C1"/>
    <w:rsid w:val="00FC6DD7"/>
    <w:rsid w:val="00FD209D"/>
    <w:rsid w:val="00FD21EF"/>
    <w:rsid w:val="00FD2EF2"/>
    <w:rsid w:val="00FD531B"/>
    <w:rsid w:val="00FE25CD"/>
    <w:rsid w:val="00FE58F3"/>
    <w:rsid w:val="00FF07B3"/>
    <w:rsid w:val="00FF1461"/>
    <w:rsid w:val="00FF1780"/>
    <w:rsid w:val="00FF2496"/>
    <w:rsid w:val="00FF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7E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146"/>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字符"/>
    <w:basedOn w:val="a0"/>
    <w:link w:val="ab"/>
    <w:uiPriority w:val="99"/>
    <w:qFormat/>
    <w:rPr>
      <w:rFonts w:ascii="Tahoma" w:eastAsia="Microsoft YaHei" w:hAnsi="Tahoma"/>
      <w:sz w:val="18"/>
      <w:szCs w:val="18"/>
    </w:rPr>
  </w:style>
  <w:style w:type="character" w:customStyle="1" w:styleId="aa">
    <w:name w:val="页脚字符"/>
    <w:basedOn w:val="a0"/>
    <w:link w:val="a9"/>
    <w:uiPriority w:val="99"/>
    <w:qFormat/>
    <w:rPr>
      <w:rFonts w:ascii="Tahoma" w:eastAsia="Microsoft YaHei" w:hAnsi="Tahoma"/>
      <w:sz w:val="18"/>
      <w:szCs w:val="18"/>
    </w:rPr>
  </w:style>
  <w:style w:type="character" w:customStyle="1" w:styleId="a6">
    <w:name w:val="批注文字字符"/>
    <w:basedOn w:val="a0"/>
    <w:link w:val="a4"/>
    <w:uiPriority w:val="99"/>
    <w:qFormat/>
    <w:rPr>
      <w:rFonts w:ascii="Tahoma" w:eastAsia="Microsoft YaHei" w:hAnsi="Tahoma"/>
    </w:rPr>
  </w:style>
  <w:style w:type="character" w:customStyle="1" w:styleId="a5">
    <w:name w:val="批注主题字符"/>
    <w:basedOn w:val="a6"/>
    <w:link w:val="a3"/>
    <w:uiPriority w:val="99"/>
    <w:semiHidden/>
    <w:qFormat/>
    <w:rPr>
      <w:rFonts w:ascii="Tahoma" w:eastAsia="Microsoft YaHei" w:hAnsi="Tahoma"/>
      <w:b/>
      <w:bCs/>
    </w:rPr>
  </w:style>
  <w:style w:type="character" w:customStyle="1" w:styleId="a8">
    <w:name w:val="批注框文本字符"/>
    <w:basedOn w:val="a0"/>
    <w:link w:val="a7"/>
    <w:uiPriority w:val="99"/>
    <w:semiHidden/>
    <w:qFormat/>
    <w:rPr>
      <w:rFonts w:ascii="Tahoma" w:eastAsia="Microsoft YaHei"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Microsoft YaHei" w:hAnsi="Tahoma" w:cstheme="minorBidi"/>
      <w:sz w:val="22"/>
      <w:szCs w:val="22"/>
    </w:rPr>
  </w:style>
  <w:style w:type="paragraph" w:styleId="af">
    <w:name w:val="Revision"/>
    <w:hidden/>
    <w:uiPriority w:val="99"/>
    <w:semiHidden/>
    <w:rsid w:val="00935E6C"/>
    <w:rPr>
      <w:rFonts w:ascii="Tahoma" w:eastAsia="Microsoft YaHei"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69069">
      <w:bodyDiv w:val="1"/>
      <w:marLeft w:val="0"/>
      <w:marRight w:val="0"/>
      <w:marTop w:val="0"/>
      <w:marBottom w:val="0"/>
      <w:divBdr>
        <w:top w:val="none" w:sz="0" w:space="0" w:color="auto"/>
        <w:left w:val="none" w:sz="0" w:space="0" w:color="auto"/>
        <w:bottom w:val="none" w:sz="0" w:space="0" w:color="auto"/>
        <w:right w:val="none" w:sz="0" w:space="0" w:color="auto"/>
      </w:divBdr>
    </w:div>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2326</Words>
  <Characters>13259</Characters>
  <Application>Microsoft Macintosh Word</Application>
  <DocSecurity>0</DocSecurity>
  <Lines>110</Lines>
  <Paragraphs>31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Microsoft Office 用户</cp:lastModifiedBy>
  <cp:revision>9</cp:revision>
  <cp:lastPrinted>2019-12-09T16:40:00Z</cp:lastPrinted>
  <dcterms:created xsi:type="dcterms:W3CDTF">2019-12-09T16:40:00Z</dcterms:created>
  <dcterms:modified xsi:type="dcterms:W3CDTF">2019-12-15T01:40:00Z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