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E95338" w14:textId="7F98980C" w:rsidR="00C502D7" w:rsidRPr="00240038" w:rsidDel="00B05AFB" w:rsidRDefault="00BB02F9" w:rsidP="008335D7">
      <w:pPr>
        <w:pStyle w:val="ad"/>
        <w:spacing w:after="0" w:line="330" w:lineRule="exact"/>
        <w:jc w:val="center"/>
        <w:outlineLvl w:val="0"/>
        <w:rPr>
          <w:del w:id="0" w:author="Zhang Yiping" w:date="2019-12-16T11:59:00Z"/>
          <w:rFonts w:ascii="Times New Roman" w:hAnsi="Times New Roman" w:cs="Times New Roman"/>
          <w:sz w:val="28"/>
          <w:szCs w:val="28"/>
          <w:rPrChange w:id="1" w:author="Microsoft Office 用户" w:date="2019-12-16T17:33:00Z">
            <w:rPr>
              <w:del w:id="2" w:author="Zhang Yiping" w:date="2019-12-16T11:59:00Z"/>
              <w:rFonts w:ascii="Times New Roman" w:hAnsi="Times New Roman" w:cs="Times New Roman"/>
              <w:sz w:val="22"/>
            </w:rPr>
          </w:rPrChange>
        </w:rPr>
      </w:pPr>
      <w:bookmarkStart w:id="3" w:name="OLE_LINK31"/>
      <w:bookmarkStart w:id="4" w:name="OLE_LINK32"/>
      <w:bookmarkStart w:id="5" w:name="OLE_LINK33"/>
      <w:bookmarkStart w:id="6" w:name="OLE_LINK36"/>
      <w:bookmarkStart w:id="7" w:name="OLE_LINK113"/>
      <w:bookmarkStart w:id="8" w:name="OLE_LINK114"/>
      <w:ins w:id="9" w:author="Microsoft Office 用户" w:date="2019-12-14T15:59:00Z">
        <w:r w:rsidRPr="00240038">
          <w:rPr>
            <w:rFonts w:ascii="Times New Roman" w:hAnsi="Times New Roman" w:cs="Times New Roman"/>
            <w:b/>
            <w:sz w:val="28"/>
            <w:szCs w:val="28"/>
          </w:rPr>
          <w:t>Statement</w:t>
        </w:r>
      </w:ins>
      <w:ins w:id="10" w:author="Microsoft Office 用户" w:date="2019-12-16T17:32:00Z">
        <w:r w:rsidR="003A39E6" w:rsidRPr="00240038">
          <w:rPr>
            <w:rFonts w:ascii="Times New Roman" w:hAnsi="Times New Roman" w:cs="Times New Roman"/>
            <w:b/>
            <w:sz w:val="28"/>
            <w:szCs w:val="28"/>
          </w:rPr>
          <w:t xml:space="preserve"> of Purpose</w:t>
        </w:r>
      </w:ins>
      <w:ins w:id="11" w:author="Microsoft Office 用户" w:date="2019-12-09T19:53:00Z">
        <w:r w:rsidR="00E14B77" w:rsidRPr="00240038">
          <w:rPr>
            <w:rFonts w:ascii="Times New Roman" w:hAnsi="Times New Roman" w:cs="Times New Roman"/>
            <w:b/>
            <w:sz w:val="28"/>
            <w:szCs w:val="28"/>
            <w:rPrChange w:id="12" w:author="Microsoft Office 用户" w:date="2019-12-16T17:33:00Z">
              <w:rPr>
                <w:rFonts w:ascii="Times New Roman" w:hAnsi="Times New Roman" w:cs="Times New Roman"/>
                <w:sz w:val="28"/>
                <w:szCs w:val="28"/>
              </w:rPr>
            </w:rPrChange>
          </w:rPr>
          <w:t xml:space="preserve"> for </w:t>
        </w:r>
      </w:ins>
      <w:ins w:id="13" w:author="Microsoft Office 用户" w:date="2019-12-16T17:11:00Z">
        <w:r w:rsidR="00FD31B0" w:rsidRPr="00240038">
          <w:rPr>
            <w:rFonts w:ascii="Times New Roman" w:hAnsi="Times New Roman" w:cs="Times New Roman"/>
            <w:b/>
            <w:sz w:val="28"/>
            <w:szCs w:val="28"/>
            <w:rPrChange w:id="14" w:author="Microsoft Office 用户" w:date="2019-12-16T17:33:00Z">
              <w:rPr>
                <w:rFonts w:ascii="Times New Roman" w:hAnsi="Times New Roman" w:cs="Times New Roman"/>
                <w:b/>
              </w:rPr>
            </w:rPrChange>
          </w:rPr>
          <w:t>Computer Engineering</w:t>
        </w:r>
      </w:ins>
      <w:ins w:id="15" w:author="Microsoft Office 用户" w:date="2019-12-15T10:08:00Z">
        <w:r w:rsidR="00496846" w:rsidRPr="00240038">
          <w:rPr>
            <w:rFonts w:ascii="Times New Roman" w:hAnsi="Times New Roman" w:cs="Times New Roman"/>
            <w:b/>
            <w:sz w:val="28"/>
            <w:szCs w:val="28"/>
            <w:rPrChange w:id="16" w:author="Microsoft Office 用户" w:date="2019-12-16T17:33:00Z">
              <w:rPr>
                <w:rFonts w:ascii="Times New Roman" w:hAnsi="Times New Roman" w:cs="Times New Roman"/>
                <w:b/>
                <w:sz w:val="32"/>
                <w:szCs w:val="32"/>
              </w:rPr>
            </w:rPrChange>
          </w:rPr>
          <w:t>, M.S.</w:t>
        </w:r>
      </w:ins>
      <w:ins w:id="17" w:author="Microsoft Office 用户" w:date="2019-12-10T00:22:00Z">
        <w:r w:rsidR="00DF06D4" w:rsidRPr="00240038">
          <w:rPr>
            <w:rFonts w:ascii="Times New Roman" w:hAnsi="Times New Roman" w:cs="Times New Roman"/>
            <w:b/>
            <w:sz w:val="28"/>
            <w:szCs w:val="28"/>
            <w:rPrChange w:id="18" w:author="Microsoft Office 用户" w:date="2019-12-16T17:33:00Z">
              <w:rPr>
                <w:rFonts w:ascii="Times New Roman" w:hAnsi="Times New Roman" w:cs="Times New Roman"/>
                <w:b/>
                <w:sz w:val="32"/>
                <w:szCs w:val="32"/>
              </w:rPr>
            </w:rPrChange>
          </w:rPr>
          <w:t xml:space="preserve"> in CSE, UCSD</w:t>
        </w:r>
      </w:ins>
    </w:p>
    <w:p w14:paraId="3CFCD328" w14:textId="77777777" w:rsidR="00B05AFB" w:rsidRPr="00240038" w:rsidRDefault="00B05AFB">
      <w:pPr>
        <w:pStyle w:val="ad"/>
        <w:spacing w:after="0" w:line="330" w:lineRule="exact"/>
        <w:jc w:val="center"/>
        <w:outlineLvl w:val="0"/>
        <w:rPr>
          <w:ins w:id="19" w:author="Zhang Yiping" w:date="2019-12-16T11:59:00Z"/>
          <w:rFonts w:ascii="Times New Roman" w:hAnsi="Times New Roman" w:cs="Times New Roman"/>
          <w:b/>
          <w:sz w:val="28"/>
          <w:szCs w:val="28"/>
          <w:rPrChange w:id="20" w:author="Microsoft Office 用户" w:date="2019-12-16T17:33:00Z">
            <w:rPr>
              <w:ins w:id="21" w:author="Zhang Yiping" w:date="2019-12-16T11:59:00Z"/>
              <w:rFonts w:ascii="Times New Roman" w:hAnsi="Times New Roman" w:cs="Times New Roman"/>
              <w:sz w:val="22"/>
            </w:rPr>
          </w:rPrChange>
        </w:rPr>
        <w:pPrChange w:id="22" w:author="Microsoft Office 用户" w:date="2019-12-14T16:29:00Z">
          <w:pPr>
            <w:pStyle w:val="ad"/>
            <w:spacing w:after="0" w:line="320" w:lineRule="exact"/>
            <w:jc w:val="both"/>
          </w:pPr>
        </w:pPrChange>
      </w:pPr>
    </w:p>
    <w:p w14:paraId="602A5094" w14:textId="77777777" w:rsidR="00C502D7" w:rsidRPr="00E10007" w:rsidDel="00B05AFB" w:rsidRDefault="00C502D7">
      <w:pPr>
        <w:pStyle w:val="ad"/>
        <w:spacing w:after="0" w:line="330" w:lineRule="exact"/>
        <w:jc w:val="both"/>
        <w:rPr>
          <w:ins w:id="23" w:author="Microsoft Office 用户" w:date="2019-12-10T00:24:00Z"/>
          <w:del w:id="24" w:author="Zhang Yiping" w:date="2019-12-16T11:59:00Z"/>
          <w:rFonts w:ascii="Times New Roman" w:hAnsi="Times New Roman" w:cs="Times New Roman"/>
          <w:sz w:val="22"/>
        </w:rPr>
        <w:pPrChange w:id="25" w:author="Microsoft Office 用户" w:date="2019-12-14T16:29:00Z">
          <w:pPr>
            <w:pStyle w:val="ad"/>
            <w:spacing w:after="0" w:line="320" w:lineRule="exact"/>
            <w:jc w:val="both"/>
          </w:pPr>
        </w:pPrChange>
      </w:pPr>
    </w:p>
    <w:p w14:paraId="35DA103B" w14:textId="77777777" w:rsidR="00A55F2E" w:rsidRPr="00E10007" w:rsidRDefault="00A55F2E">
      <w:pPr>
        <w:pStyle w:val="ad"/>
        <w:spacing w:after="0" w:line="330" w:lineRule="exact"/>
        <w:ind w:leftChars="246" w:left="541"/>
        <w:jc w:val="center"/>
        <w:rPr>
          <w:ins w:id="26" w:author="Microsoft Office 用户" w:date="2019-12-09T19:53:00Z"/>
          <w:rFonts w:ascii="Times New Roman" w:hAnsi="Times New Roman" w:cs="Times New Roman"/>
          <w:sz w:val="22"/>
        </w:rPr>
        <w:pPrChange w:id="27" w:author="Zhang Yiping" w:date="2019-12-16T11:59:00Z">
          <w:pPr>
            <w:pStyle w:val="ad"/>
            <w:spacing w:after="0" w:line="320" w:lineRule="exact"/>
            <w:jc w:val="both"/>
          </w:pPr>
        </w:pPrChange>
      </w:pPr>
    </w:p>
    <w:p w14:paraId="3AA08E87" w14:textId="4E72A365" w:rsidR="004102F7" w:rsidRPr="00E10007" w:rsidRDefault="00C91316" w:rsidP="004102F7">
      <w:pPr>
        <w:pStyle w:val="ad"/>
        <w:spacing w:after="0" w:line="330" w:lineRule="exact"/>
        <w:jc w:val="both"/>
        <w:rPr>
          <w:ins w:id="28" w:author="Microsoft Office 用户" w:date="2019-12-16T17:20:00Z"/>
          <w:rFonts w:ascii="Times New Roman" w:hAnsi="Times New Roman" w:cs="Times New Roman"/>
          <w:sz w:val="22"/>
        </w:rPr>
      </w:pPr>
      <w:r w:rsidRPr="00E10007">
        <w:rPr>
          <w:rFonts w:ascii="Times New Roman" w:hAnsi="Times New Roman" w:cs="Times New Roman"/>
          <w:sz w:val="22"/>
        </w:rPr>
        <w:t xml:space="preserve">The first time I used computer was during an information competition </w:t>
      </w:r>
      <w:del w:id="29" w:author="Yiping ZHANG" w:date="2019-12-08T15:19:00Z">
        <w:r w:rsidRPr="00E10007" w:rsidDel="00735E3B">
          <w:rPr>
            <w:rFonts w:ascii="Times New Roman" w:hAnsi="Times New Roman" w:cs="Times New Roman"/>
            <w:sz w:val="22"/>
          </w:rPr>
          <w:delText xml:space="preserve">in Grade Three </w:delText>
        </w:r>
      </w:del>
      <w:r w:rsidRPr="00E10007">
        <w:rPr>
          <w:rFonts w:ascii="Times New Roman" w:hAnsi="Times New Roman" w:cs="Times New Roman"/>
          <w:sz w:val="22"/>
        </w:rPr>
        <w:t xml:space="preserve">in </w:t>
      </w:r>
      <w:del w:id="30" w:author="Microsoft Office 用户" w:date="2019-12-15T09:37:00Z">
        <w:r w:rsidRPr="00E10007" w:rsidDel="00C17A03">
          <w:rPr>
            <w:rFonts w:ascii="Times New Roman" w:hAnsi="Times New Roman" w:cs="Times New Roman"/>
            <w:sz w:val="22"/>
          </w:rPr>
          <w:delText>the primary</w:delText>
        </w:r>
      </w:del>
      <w:ins w:id="31" w:author="Microsoft Office 用户" w:date="2019-12-15T09:37:00Z">
        <w:r w:rsidR="00C17A03" w:rsidRPr="00E10007">
          <w:rPr>
            <w:rFonts w:ascii="Times New Roman" w:hAnsi="Times New Roman" w:cs="Times New Roman"/>
            <w:sz w:val="22"/>
          </w:rPr>
          <w:t>high</w:t>
        </w:r>
      </w:ins>
      <w:r w:rsidRPr="00E10007">
        <w:rPr>
          <w:rFonts w:ascii="Times New Roman" w:hAnsi="Times New Roman" w:cs="Times New Roman"/>
          <w:sz w:val="22"/>
        </w:rPr>
        <w:t xml:space="preserve"> school when I tried to program in Pascal under the guidance of my computer teacher. </w:t>
      </w:r>
      <w:ins w:id="32" w:author="Microsoft Office 用户" w:date="2019-12-15T09:39:00Z">
        <w:r w:rsidR="003C6B01" w:rsidRPr="00E10007">
          <w:rPr>
            <w:rFonts w:ascii="Times New Roman" w:hAnsi="Times New Roman" w:cs="Times New Roman"/>
            <w:sz w:val="22"/>
          </w:rPr>
          <w:t>As I grow up, Computer Engineering has become an increasingly important subject in my life, which inspires me to learn more about computer and programming.</w:t>
        </w:r>
      </w:ins>
      <w:del w:id="33" w:author="Microsoft Office 用户" w:date="2019-12-15T09:39:00Z">
        <w:r w:rsidR="00D73AE9" w:rsidRPr="00E10007" w:rsidDel="003C6B01">
          <w:rPr>
            <w:rFonts w:ascii="Times New Roman" w:hAnsi="Times New Roman" w:cs="Times New Roman"/>
            <w:sz w:val="22"/>
          </w:rPr>
          <w:delText>As I gre</w:delText>
        </w:r>
        <w:r w:rsidR="00DB62E7" w:rsidRPr="00E10007" w:rsidDel="003C6B01">
          <w:rPr>
            <w:rFonts w:ascii="Times New Roman" w:hAnsi="Times New Roman" w:cs="Times New Roman"/>
            <w:sz w:val="22"/>
          </w:rPr>
          <w:delText>w up, I found</w:delText>
        </w:r>
        <w:r w:rsidR="004068C1" w:rsidRPr="00E10007" w:rsidDel="003C6B01">
          <w:rPr>
            <w:rFonts w:ascii="Times New Roman" w:hAnsi="Times New Roman" w:cs="Times New Roman"/>
            <w:sz w:val="22"/>
          </w:rPr>
          <w:delText xml:space="preserve"> </w:delText>
        </w:r>
        <w:r w:rsidR="00EB26F6" w:rsidRPr="00E10007" w:rsidDel="003C6B01">
          <w:rPr>
            <w:rFonts w:ascii="Times New Roman" w:hAnsi="Times New Roman" w:cs="Times New Roman"/>
            <w:sz w:val="22"/>
          </w:rPr>
          <w:delText xml:space="preserve">the black </w:delText>
        </w:r>
        <w:r w:rsidR="001626E4" w:rsidRPr="00E10007" w:rsidDel="003C6B01">
          <w:rPr>
            <w:rFonts w:ascii="Times New Roman" w:hAnsi="Times New Roman" w:cs="Times New Roman"/>
            <w:sz w:val="22"/>
          </w:rPr>
          <w:delText>boxes of Computer S</w:delText>
        </w:r>
        <w:r w:rsidR="00185EA9" w:rsidRPr="00E10007" w:rsidDel="003C6B01">
          <w:rPr>
            <w:rFonts w:ascii="Times New Roman" w:hAnsi="Times New Roman" w:cs="Times New Roman"/>
            <w:sz w:val="22"/>
          </w:rPr>
          <w:delText>cience</w:delText>
        </w:r>
        <w:r w:rsidR="00942844" w:rsidRPr="00E10007" w:rsidDel="003C6B01">
          <w:rPr>
            <w:rFonts w:ascii="Times New Roman" w:hAnsi="Times New Roman" w:cs="Times New Roman"/>
            <w:sz w:val="22"/>
          </w:rPr>
          <w:delText xml:space="preserve"> (CS)</w:delText>
        </w:r>
        <w:r w:rsidR="00185EA9" w:rsidRPr="00E10007" w:rsidDel="003C6B01">
          <w:rPr>
            <w:rFonts w:ascii="Times New Roman" w:hAnsi="Times New Roman" w:cs="Times New Roman"/>
            <w:sz w:val="22"/>
          </w:rPr>
          <w:delText xml:space="preserve"> so common </w:delText>
        </w:r>
        <w:r w:rsidR="008A1F0C" w:rsidRPr="00E10007" w:rsidDel="003C6B01">
          <w:rPr>
            <w:rFonts w:ascii="Times New Roman" w:hAnsi="Times New Roman" w:cs="Times New Roman"/>
            <w:sz w:val="22"/>
          </w:rPr>
          <w:delText>that they</w:delText>
        </w:r>
        <w:r w:rsidR="00D13B8A" w:rsidRPr="00E10007" w:rsidDel="003C6B01">
          <w:rPr>
            <w:rFonts w:ascii="Times New Roman" w:hAnsi="Times New Roman" w:cs="Times New Roman"/>
            <w:sz w:val="22"/>
          </w:rPr>
          <w:delText xml:space="preserve"> </w:delText>
        </w:r>
        <w:r w:rsidR="00477275" w:rsidRPr="00E10007" w:rsidDel="003C6B01">
          <w:rPr>
            <w:rFonts w:ascii="Times New Roman" w:hAnsi="Times New Roman" w:cs="Times New Roman"/>
            <w:sz w:val="22"/>
          </w:rPr>
          <w:delText>ha</w:delText>
        </w:r>
      </w:del>
      <w:ins w:id="34" w:author="Yiping ZHANG" w:date="2019-12-08T15:19:00Z">
        <w:del w:id="35" w:author="Microsoft Office 用户" w:date="2019-12-15T09:39:00Z">
          <w:r w:rsidR="00735E3B" w:rsidRPr="00E10007" w:rsidDel="003C6B01">
            <w:rPr>
              <w:rFonts w:ascii="Times New Roman" w:hAnsi="Times New Roman" w:cs="Times New Roman"/>
              <w:sz w:val="22"/>
            </w:rPr>
            <w:delText>ve</w:delText>
          </w:r>
        </w:del>
      </w:ins>
      <w:del w:id="36" w:author="Microsoft Office 用户" w:date="2019-12-15T09:39:00Z">
        <w:r w:rsidR="00477275" w:rsidRPr="00E10007" w:rsidDel="003C6B01">
          <w:rPr>
            <w:rFonts w:ascii="Times New Roman" w:hAnsi="Times New Roman" w:cs="Times New Roman"/>
            <w:sz w:val="22"/>
          </w:rPr>
          <w:delText>d</w:delText>
        </w:r>
        <w:r w:rsidR="00EA6ACE" w:rsidRPr="00E10007" w:rsidDel="003C6B01">
          <w:rPr>
            <w:rFonts w:ascii="Times New Roman" w:hAnsi="Times New Roman" w:cs="Times New Roman"/>
            <w:sz w:val="22"/>
          </w:rPr>
          <w:delText xml:space="preserve"> been</w:delText>
        </w:r>
        <w:r w:rsidR="0067313F" w:rsidRPr="00E10007" w:rsidDel="003C6B01">
          <w:rPr>
            <w:rFonts w:ascii="Times New Roman" w:hAnsi="Times New Roman" w:cs="Times New Roman"/>
            <w:sz w:val="22"/>
          </w:rPr>
          <w:delText xml:space="preserve"> </w:delText>
        </w:r>
        <w:r w:rsidR="00F17C6B" w:rsidRPr="00E10007" w:rsidDel="003C6B01">
          <w:rPr>
            <w:rFonts w:ascii="Times New Roman" w:hAnsi="Times New Roman" w:cs="Times New Roman"/>
            <w:sz w:val="22"/>
          </w:rPr>
          <w:delText>dramatically</w:delText>
        </w:r>
        <w:r w:rsidR="00D13B8A" w:rsidRPr="00E10007" w:rsidDel="003C6B01">
          <w:rPr>
            <w:rFonts w:ascii="Times New Roman" w:hAnsi="Times New Roman" w:cs="Times New Roman"/>
            <w:sz w:val="22"/>
          </w:rPr>
          <w:delText xml:space="preserve"> chang</w:delText>
        </w:r>
        <w:r w:rsidR="0067313F" w:rsidRPr="00E10007" w:rsidDel="003C6B01">
          <w:rPr>
            <w:rFonts w:ascii="Times New Roman" w:hAnsi="Times New Roman" w:cs="Times New Roman"/>
            <w:sz w:val="22"/>
          </w:rPr>
          <w:delText>ing</w:delText>
        </w:r>
        <w:r w:rsidR="00FB24EF" w:rsidRPr="00E10007" w:rsidDel="003C6B01">
          <w:rPr>
            <w:rFonts w:ascii="Times New Roman" w:hAnsi="Times New Roman" w:cs="Times New Roman"/>
            <w:sz w:val="22"/>
          </w:rPr>
          <w:delText xml:space="preserve"> </w:delText>
        </w:r>
      </w:del>
      <w:ins w:id="37" w:author="Yiping ZHANG" w:date="2019-12-08T15:19:00Z">
        <w:del w:id="38" w:author="Microsoft Office 用户" w:date="2019-12-15T09:39:00Z">
          <w:r w:rsidR="00735E3B" w:rsidRPr="00E10007" w:rsidDel="003C6B01">
            <w:rPr>
              <w:rFonts w:ascii="Times New Roman" w:hAnsi="Times New Roman" w:cs="Times New Roman"/>
              <w:sz w:val="22"/>
            </w:rPr>
            <w:delText xml:space="preserve">changed </w:delText>
          </w:r>
        </w:del>
      </w:ins>
      <w:del w:id="39" w:author="Microsoft Office 用户" w:date="2019-12-15T09:39:00Z">
        <w:r w:rsidR="00FB24EF" w:rsidRPr="00E10007" w:rsidDel="003C6B01">
          <w:rPr>
            <w:rFonts w:ascii="Times New Roman" w:hAnsi="Times New Roman" w:cs="Times New Roman"/>
            <w:sz w:val="22"/>
          </w:rPr>
          <w:delText>our lives</w:delText>
        </w:r>
        <w:r w:rsidR="004068C1" w:rsidRPr="00E10007" w:rsidDel="003C6B01">
          <w:rPr>
            <w:rFonts w:ascii="Times New Roman" w:hAnsi="Times New Roman" w:cs="Times New Roman"/>
            <w:sz w:val="22"/>
          </w:rPr>
          <w:delText>.</w:delText>
        </w:r>
      </w:del>
      <w:r w:rsidR="004068C1" w:rsidRPr="00E10007">
        <w:rPr>
          <w:rFonts w:ascii="Times New Roman" w:hAnsi="Times New Roman" w:cs="Times New Roman"/>
          <w:sz w:val="22"/>
        </w:rPr>
        <w:t xml:space="preserve"> </w:t>
      </w:r>
      <w:bookmarkStart w:id="40" w:name="OLE_LINK20"/>
      <w:bookmarkStart w:id="41" w:name="OLE_LINK21"/>
      <w:bookmarkStart w:id="42" w:name="OLE_LINK74"/>
      <w:bookmarkStart w:id="43" w:name="OLE_LINK75"/>
      <w:r w:rsidR="00C274E9" w:rsidRPr="00E10007">
        <w:rPr>
          <w:rFonts w:ascii="Times New Roman" w:hAnsi="Times New Roman" w:cs="Times New Roman"/>
          <w:sz w:val="22"/>
        </w:rPr>
        <w:t xml:space="preserve">How could </w:t>
      </w:r>
      <w:proofErr w:type="spellStart"/>
      <w:r w:rsidR="00C274E9" w:rsidRPr="00E10007">
        <w:rPr>
          <w:rFonts w:ascii="Times New Roman" w:hAnsi="Times New Roman" w:cs="Times New Roman"/>
          <w:sz w:val="22"/>
        </w:rPr>
        <w:t>AlphaGo</w:t>
      </w:r>
      <w:proofErr w:type="spellEnd"/>
      <w:r w:rsidR="00616162" w:rsidRPr="00E10007">
        <w:rPr>
          <w:rFonts w:ascii="Times New Roman" w:hAnsi="Times New Roman" w:cs="Times New Roman"/>
          <w:sz w:val="22"/>
        </w:rPr>
        <w:t xml:space="preserve"> program</w:t>
      </w:r>
      <w:r w:rsidR="00C274E9" w:rsidRPr="00E10007">
        <w:rPr>
          <w:rFonts w:ascii="Times New Roman" w:hAnsi="Times New Roman" w:cs="Times New Roman"/>
          <w:sz w:val="22"/>
        </w:rPr>
        <w:t xml:space="preserve"> defeat Lee </w:t>
      </w:r>
      <w:proofErr w:type="spellStart"/>
      <w:r w:rsidR="00C274E9" w:rsidRPr="00E10007">
        <w:rPr>
          <w:rFonts w:ascii="Times New Roman" w:hAnsi="Times New Roman" w:cs="Times New Roman"/>
          <w:sz w:val="22"/>
        </w:rPr>
        <w:t>Sedol</w:t>
      </w:r>
      <w:proofErr w:type="spellEnd"/>
      <w:r w:rsidR="00C274E9" w:rsidRPr="00E10007">
        <w:rPr>
          <w:rFonts w:ascii="Times New Roman" w:hAnsi="Times New Roman" w:cs="Times New Roman"/>
          <w:sz w:val="22"/>
        </w:rPr>
        <w:t xml:space="preserve">? </w:t>
      </w:r>
      <w:bookmarkEnd w:id="40"/>
      <w:bookmarkEnd w:id="41"/>
      <w:r w:rsidR="00774296" w:rsidRPr="00E10007">
        <w:rPr>
          <w:rFonts w:ascii="Times New Roman" w:hAnsi="Times New Roman" w:cs="Times New Roman"/>
          <w:sz w:val="22"/>
        </w:rPr>
        <w:t xml:space="preserve">What is the use of </w:t>
      </w:r>
      <w:proofErr w:type="spellStart"/>
      <w:r w:rsidR="00E048CF" w:rsidRPr="00E10007">
        <w:rPr>
          <w:rFonts w:ascii="Times New Roman" w:hAnsi="Times New Roman" w:cs="Times New Roman"/>
          <w:sz w:val="22"/>
        </w:rPr>
        <w:t>N</w:t>
      </w:r>
      <w:r w:rsidR="00774296" w:rsidRPr="00E10007">
        <w:rPr>
          <w:rFonts w:ascii="Times New Roman" w:hAnsi="Times New Roman" w:cs="Times New Roman"/>
          <w:sz w:val="22"/>
        </w:rPr>
        <w:t>akamoto's</w:t>
      </w:r>
      <w:proofErr w:type="spellEnd"/>
      <w:r w:rsidR="00774296" w:rsidRPr="00E10007">
        <w:rPr>
          <w:rFonts w:ascii="Times New Roman" w:hAnsi="Times New Roman" w:cs="Times New Roman"/>
          <w:sz w:val="22"/>
        </w:rPr>
        <w:t xml:space="preserve"> </w:t>
      </w:r>
      <w:r w:rsidR="00E048CF" w:rsidRPr="00E10007">
        <w:rPr>
          <w:rFonts w:ascii="Times New Roman" w:hAnsi="Times New Roman" w:cs="Times New Roman"/>
          <w:sz w:val="22"/>
        </w:rPr>
        <w:t>B</w:t>
      </w:r>
      <w:r w:rsidR="00774296" w:rsidRPr="00E10007">
        <w:rPr>
          <w:rFonts w:ascii="Times New Roman" w:hAnsi="Times New Roman" w:cs="Times New Roman"/>
          <w:sz w:val="22"/>
        </w:rPr>
        <w:t>itcoin</w:t>
      </w:r>
      <w:r w:rsidR="00E048CF" w:rsidRPr="00E10007">
        <w:rPr>
          <w:rFonts w:ascii="Times New Roman" w:hAnsi="Times New Roman" w:cs="Times New Roman"/>
          <w:sz w:val="22"/>
        </w:rPr>
        <w:t>?</w:t>
      </w:r>
      <w:r w:rsidR="00BA2D94" w:rsidRPr="00E10007">
        <w:rPr>
          <w:rFonts w:ascii="Times New Roman" w:hAnsi="Times New Roman" w:cs="Times New Roman"/>
          <w:sz w:val="22"/>
        </w:rPr>
        <w:t xml:space="preserve"> </w:t>
      </w:r>
      <w:bookmarkStart w:id="44" w:name="OLE_LINK76"/>
      <w:bookmarkStart w:id="45" w:name="OLE_LINK77"/>
      <w:r w:rsidR="00253551" w:rsidRPr="00E10007">
        <w:rPr>
          <w:rFonts w:ascii="Times New Roman" w:hAnsi="Times New Roman" w:cs="Times New Roman"/>
          <w:sz w:val="22"/>
        </w:rPr>
        <w:t>How</w:t>
      </w:r>
      <w:r w:rsidR="00A37FCD" w:rsidRPr="00E10007">
        <w:rPr>
          <w:rFonts w:ascii="Times New Roman" w:hAnsi="Times New Roman" w:cs="Times New Roman"/>
          <w:sz w:val="22"/>
        </w:rPr>
        <w:t xml:space="preserve"> do</w:t>
      </w:r>
      <w:del w:id="46" w:author="Yiping ZHANG" w:date="2019-12-08T15:22:00Z">
        <w:r w:rsidR="00A37FCD" w:rsidRPr="00E10007" w:rsidDel="00735E3B">
          <w:rPr>
            <w:rFonts w:ascii="Times New Roman" w:hAnsi="Times New Roman" w:cs="Times New Roman"/>
            <w:sz w:val="22"/>
          </w:rPr>
          <w:delText>es</w:delText>
        </w:r>
      </w:del>
      <w:r w:rsidR="00A37FCD" w:rsidRPr="00E10007">
        <w:rPr>
          <w:rFonts w:ascii="Times New Roman" w:hAnsi="Times New Roman" w:cs="Times New Roman"/>
          <w:sz w:val="22"/>
        </w:rPr>
        <w:t xml:space="preserve"> computer</w:t>
      </w:r>
      <w:ins w:id="47" w:author="Yiping ZHANG" w:date="2019-12-08T15:22:00Z">
        <w:r w:rsidR="00735E3B" w:rsidRPr="00E10007">
          <w:rPr>
            <w:rFonts w:ascii="Times New Roman" w:hAnsi="Times New Roman" w:cs="Times New Roman"/>
            <w:sz w:val="22"/>
          </w:rPr>
          <w:t>s</w:t>
        </w:r>
      </w:ins>
      <w:r w:rsidR="00A37FCD" w:rsidRPr="00E10007">
        <w:rPr>
          <w:rFonts w:ascii="Times New Roman" w:hAnsi="Times New Roman" w:cs="Times New Roman"/>
          <w:sz w:val="22"/>
        </w:rPr>
        <w:t xml:space="preserve"> store and process massive data</w:t>
      </w:r>
      <w:r w:rsidR="00253551" w:rsidRPr="00E10007">
        <w:rPr>
          <w:rFonts w:ascii="Times New Roman" w:hAnsi="Times New Roman" w:cs="Times New Roman"/>
          <w:sz w:val="22"/>
        </w:rPr>
        <w:t>?</w:t>
      </w:r>
      <w:bookmarkEnd w:id="42"/>
      <w:bookmarkEnd w:id="43"/>
      <w:r w:rsidR="00253551" w:rsidRPr="00E10007">
        <w:rPr>
          <w:rFonts w:ascii="Times New Roman" w:hAnsi="Times New Roman" w:cs="Times New Roman"/>
          <w:sz w:val="22"/>
        </w:rPr>
        <w:t xml:space="preserve"> </w:t>
      </w:r>
      <w:bookmarkEnd w:id="44"/>
      <w:bookmarkEnd w:id="45"/>
      <w:r w:rsidR="00315F4E" w:rsidRPr="00E10007">
        <w:rPr>
          <w:rFonts w:ascii="Times New Roman" w:hAnsi="Times New Roman" w:cs="Times New Roman"/>
          <w:sz w:val="22"/>
        </w:rPr>
        <w:t xml:space="preserve">All </w:t>
      </w:r>
      <w:r w:rsidR="00CD03AA" w:rsidRPr="00E10007">
        <w:rPr>
          <w:rFonts w:ascii="Times New Roman" w:hAnsi="Times New Roman" w:cs="Times New Roman"/>
          <w:sz w:val="22"/>
        </w:rPr>
        <w:t xml:space="preserve">of </w:t>
      </w:r>
      <w:r w:rsidR="00315F4E" w:rsidRPr="00E10007">
        <w:rPr>
          <w:rFonts w:ascii="Times New Roman" w:hAnsi="Times New Roman" w:cs="Times New Roman"/>
          <w:sz w:val="22"/>
        </w:rPr>
        <w:t>these arouse</w:t>
      </w:r>
      <w:r w:rsidR="00D74574" w:rsidRPr="00E10007">
        <w:rPr>
          <w:rFonts w:ascii="Times New Roman" w:hAnsi="Times New Roman" w:cs="Times New Roman"/>
          <w:sz w:val="22"/>
        </w:rPr>
        <w:t>d</w:t>
      </w:r>
      <w:r w:rsidR="00315F4E" w:rsidRPr="00E10007">
        <w:rPr>
          <w:rFonts w:ascii="Times New Roman" w:hAnsi="Times New Roman" w:cs="Times New Roman"/>
          <w:sz w:val="22"/>
        </w:rPr>
        <w:t xml:space="preserve"> my interest</w:t>
      </w:r>
      <w:ins w:id="48" w:author="Yiping ZHANG" w:date="2019-12-08T15:22:00Z">
        <w:r w:rsidR="00735E3B" w:rsidRPr="00E10007">
          <w:rPr>
            <w:rFonts w:ascii="Times New Roman" w:hAnsi="Times New Roman" w:cs="Times New Roman"/>
            <w:sz w:val="22"/>
          </w:rPr>
          <w:t>s</w:t>
        </w:r>
      </w:ins>
      <w:r w:rsidR="00315F4E" w:rsidRPr="00E10007">
        <w:rPr>
          <w:rFonts w:ascii="Times New Roman" w:hAnsi="Times New Roman" w:cs="Times New Roman"/>
          <w:sz w:val="22"/>
        </w:rPr>
        <w:t xml:space="preserve"> to </w:t>
      </w:r>
      <w:r w:rsidR="00477275" w:rsidRPr="00E10007">
        <w:rPr>
          <w:rFonts w:ascii="Times New Roman" w:hAnsi="Times New Roman" w:cs="Times New Roman"/>
          <w:sz w:val="22"/>
        </w:rPr>
        <w:t>dive</w:t>
      </w:r>
      <w:r w:rsidR="00706EE7" w:rsidRPr="00E10007">
        <w:rPr>
          <w:rFonts w:ascii="Times New Roman" w:hAnsi="Times New Roman" w:cs="Times New Roman"/>
          <w:sz w:val="22"/>
        </w:rPr>
        <w:t xml:space="preserve"> into this field</w:t>
      </w:r>
      <w:ins w:id="49" w:author="Yiping ZHANG" w:date="2019-12-08T15:22:00Z">
        <w:r w:rsidR="00735E3B" w:rsidRPr="00E10007">
          <w:rPr>
            <w:rFonts w:ascii="Times New Roman" w:hAnsi="Times New Roman" w:cs="Times New Roman"/>
            <w:sz w:val="22"/>
          </w:rPr>
          <w:t>.</w:t>
        </w:r>
      </w:ins>
      <w:del w:id="50" w:author="Yiping ZHANG" w:date="2019-12-08T15:22:00Z">
        <w:r w:rsidR="00315F4E" w:rsidRPr="00E10007" w:rsidDel="00735E3B">
          <w:rPr>
            <w:rFonts w:ascii="Times New Roman" w:hAnsi="Times New Roman" w:cs="Times New Roman"/>
            <w:sz w:val="22"/>
          </w:rPr>
          <w:delText>, and</w:delText>
        </w:r>
      </w:del>
      <w:r w:rsidR="00315F4E" w:rsidRPr="00E10007">
        <w:rPr>
          <w:rFonts w:ascii="Times New Roman" w:hAnsi="Times New Roman" w:cs="Times New Roman"/>
          <w:sz w:val="22"/>
        </w:rPr>
        <w:t xml:space="preserve"> </w:t>
      </w:r>
      <w:del w:id="51" w:author="Microsoft Office 用户" w:date="2019-12-14T15:45:00Z">
        <w:r w:rsidR="00315F4E" w:rsidRPr="00E10007" w:rsidDel="00C32215">
          <w:rPr>
            <w:rFonts w:ascii="Times New Roman" w:hAnsi="Times New Roman" w:cs="Times New Roman"/>
            <w:sz w:val="22"/>
          </w:rPr>
          <w:delText>I realize</w:delText>
        </w:r>
        <w:r w:rsidR="00706EE7" w:rsidRPr="00E10007" w:rsidDel="00C32215">
          <w:rPr>
            <w:rFonts w:ascii="Times New Roman" w:hAnsi="Times New Roman" w:cs="Times New Roman"/>
            <w:sz w:val="22"/>
          </w:rPr>
          <w:delText>d</w:delText>
        </w:r>
        <w:r w:rsidR="00315F4E" w:rsidRPr="00E10007" w:rsidDel="00C32215">
          <w:rPr>
            <w:rFonts w:ascii="Times New Roman" w:hAnsi="Times New Roman" w:cs="Times New Roman"/>
            <w:sz w:val="22"/>
          </w:rPr>
          <w:delText xml:space="preserve"> that </w:delText>
        </w:r>
        <w:bookmarkStart w:id="52" w:name="OLE_LINK24"/>
        <w:r w:rsidR="00A50230" w:rsidRPr="00E10007" w:rsidDel="00C32215">
          <w:rPr>
            <w:rFonts w:ascii="Times New Roman" w:hAnsi="Times New Roman" w:cs="Times New Roman"/>
            <w:sz w:val="22"/>
          </w:rPr>
          <w:delText xml:space="preserve">I needed </w:delText>
        </w:r>
        <w:r w:rsidR="00315F4E" w:rsidRPr="00E10007" w:rsidDel="00C32215">
          <w:rPr>
            <w:rFonts w:ascii="Times New Roman" w:hAnsi="Times New Roman" w:cs="Times New Roman"/>
            <w:sz w:val="22"/>
          </w:rPr>
          <w:delText xml:space="preserve">a </w:delText>
        </w:r>
        <w:r w:rsidR="001626E4" w:rsidRPr="00E10007" w:rsidDel="00C32215">
          <w:rPr>
            <w:rFonts w:ascii="Times New Roman" w:hAnsi="Times New Roman" w:cs="Times New Roman"/>
            <w:sz w:val="22"/>
          </w:rPr>
          <w:delText>b</w:delText>
        </w:r>
        <w:r w:rsidR="00477275" w:rsidRPr="00E10007" w:rsidDel="00C32215">
          <w:rPr>
            <w:rFonts w:ascii="Times New Roman" w:hAnsi="Times New Roman" w:cs="Times New Roman"/>
            <w:sz w:val="22"/>
          </w:rPr>
          <w:delText>roa</w:delText>
        </w:r>
        <w:r w:rsidR="001626E4" w:rsidRPr="00E10007" w:rsidDel="00C32215">
          <w:rPr>
            <w:rFonts w:ascii="Times New Roman" w:hAnsi="Times New Roman" w:cs="Times New Roman"/>
            <w:sz w:val="22"/>
          </w:rPr>
          <w:delText>d</w:delText>
        </w:r>
      </w:del>
      <w:ins w:id="53" w:author="Yiping ZHANG" w:date="2019-12-08T15:22:00Z">
        <w:del w:id="54" w:author="Microsoft Office 用户" w:date="2019-12-14T15:45:00Z">
          <w:r w:rsidR="00735E3B" w:rsidRPr="00E10007" w:rsidDel="00C32215">
            <w:rPr>
              <w:rFonts w:ascii="Times New Roman" w:hAnsi="Times New Roman" w:cs="Times New Roman"/>
              <w:sz w:val="22"/>
            </w:rPr>
            <w:delText>er</w:delText>
          </w:r>
        </w:del>
      </w:ins>
      <w:del w:id="55" w:author="Microsoft Office 用户" w:date="2019-12-14T15:45:00Z">
        <w:r w:rsidR="001626E4" w:rsidRPr="00E10007" w:rsidDel="00C32215">
          <w:rPr>
            <w:rFonts w:ascii="Times New Roman" w:hAnsi="Times New Roman" w:cs="Times New Roman"/>
            <w:sz w:val="22"/>
          </w:rPr>
          <w:delText xml:space="preserve"> C</w:delText>
        </w:r>
        <w:r w:rsidR="00942844" w:rsidRPr="00E10007" w:rsidDel="00C32215">
          <w:rPr>
            <w:rFonts w:ascii="Times New Roman" w:hAnsi="Times New Roman" w:cs="Times New Roman"/>
            <w:sz w:val="22"/>
          </w:rPr>
          <w:delText>S</w:delText>
        </w:r>
        <w:r w:rsidR="001677ED" w:rsidRPr="00E10007" w:rsidDel="00C32215">
          <w:rPr>
            <w:rFonts w:ascii="Times New Roman" w:hAnsi="Times New Roman" w:cs="Times New Roman"/>
            <w:sz w:val="22"/>
          </w:rPr>
          <w:delText xml:space="preserve"> base</w:delText>
        </w:r>
        <w:r w:rsidR="00315F4E" w:rsidRPr="00E10007" w:rsidDel="00C32215">
          <w:rPr>
            <w:rFonts w:ascii="Times New Roman" w:hAnsi="Times New Roman" w:cs="Times New Roman"/>
            <w:sz w:val="22"/>
          </w:rPr>
          <w:delText xml:space="preserve"> </w:delText>
        </w:r>
        <w:bookmarkEnd w:id="52"/>
        <w:r w:rsidR="00315F4E" w:rsidRPr="00E10007" w:rsidDel="00C32215">
          <w:rPr>
            <w:rFonts w:ascii="Times New Roman" w:hAnsi="Times New Roman" w:cs="Times New Roman"/>
            <w:sz w:val="22"/>
          </w:rPr>
          <w:delText xml:space="preserve">to </w:delText>
        </w:r>
        <w:r w:rsidR="00F04D79" w:rsidRPr="00E10007" w:rsidDel="00C32215">
          <w:rPr>
            <w:rFonts w:ascii="Times New Roman" w:hAnsi="Times New Roman" w:cs="Times New Roman"/>
            <w:sz w:val="22"/>
          </w:rPr>
          <w:delText xml:space="preserve">further </w:delText>
        </w:r>
        <w:bookmarkStart w:id="56" w:name="OLE_LINK26"/>
        <w:bookmarkStart w:id="57" w:name="OLE_LINK27"/>
        <w:r w:rsidR="00F04D79" w:rsidRPr="00E10007" w:rsidDel="00C32215">
          <w:rPr>
            <w:rFonts w:ascii="Times New Roman" w:hAnsi="Times New Roman" w:cs="Times New Roman"/>
            <w:sz w:val="22"/>
          </w:rPr>
          <w:delText>understand</w:delText>
        </w:r>
        <w:r w:rsidR="00315F4E" w:rsidRPr="00E10007" w:rsidDel="00C32215">
          <w:rPr>
            <w:rFonts w:ascii="Times New Roman" w:hAnsi="Times New Roman" w:cs="Times New Roman"/>
            <w:sz w:val="22"/>
          </w:rPr>
          <w:delText xml:space="preserve"> these </w:delText>
        </w:r>
      </w:del>
      <w:ins w:id="58" w:author="Yiping ZHANG" w:date="2019-12-08T15:23:00Z">
        <w:del w:id="59" w:author="Microsoft Office 用户" w:date="2019-12-14T15:45:00Z">
          <w:r w:rsidR="00735E3B" w:rsidRPr="00E10007" w:rsidDel="00C32215">
            <w:rPr>
              <w:rFonts w:ascii="Times New Roman" w:hAnsi="Times New Roman" w:cs="Times New Roman"/>
              <w:sz w:val="22"/>
            </w:rPr>
            <w:delText>advanced</w:delText>
          </w:r>
        </w:del>
      </w:ins>
      <w:del w:id="60" w:author="Microsoft Office 用户" w:date="2019-12-14T15:45:00Z">
        <w:r w:rsidR="00315F4E" w:rsidRPr="00E10007" w:rsidDel="00C32215">
          <w:rPr>
            <w:rFonts w:ascii="Times New Roman" w:hAnsi="Times New Roman" w:cs="Times New Roman"/>
            <w:sz w:val="22"/>
          </w:rPr>
          <w:delText>fancy technologies</w:delText>
        </w:r>
        <w:bookmarkEnd w:id="56"/>
        <w:bookmarkEnd w:id="57"/>
        <w:r w:rsidR="00315F4E" w:rsidRPr="00E10007" w:rsidDel="00C32215">
          <w:rPr>
            <w:rFonts w:ascii="Times New Roman" w:hAnsi="Times New Roman" w:cs="Times New Roman"/>
            <w:sz w:val="22"/>
          </w:rPr>
          <w:delText>.</w:delText>
        </w:r>
        <w:r w:rsidR="005D41F8" w:rsidRPr="00E10007" w:rsidDel="00C32215">
          <w:rPr>
            <w:rFonts w:ascii="Times New Roman" w:hAnsi="Times New Roman" w:cs="Times New Roman"/>
            <w:sz w:val="22"/>
          </w:rPr>
          <w:delText xml:space="preserve"> </w:delText>
        </w:r>
      </w:del>
      <w:r w:rsidR="00F71B88" w:rsidRPr="00E10007">
        <w:rPr>
          <w:rFonts w:ascii="Times New Roman" w:hAnsi="Times New Roman" w:cs="Times New Roman"/>
          <w:sz w:val="22"/>
        </w:rPr>
        <w:t>D</w:t>
      </w:r>
      <w:ins w:id="61" w:author="Yiping ZHANG" w:date="2019-12-08T15:23:00Z">
        <w:r w:rsidR="00735E3B" w:rsidRPr="00E10007">
          <w:rPr>
            <w:rFonts w:ascii="Times New Roman" w:hAnsi="Times New Roman" w:cs="Times New Roman"/>
            <w:sz w:val="22"/>
          </w:rPr>
          <w:t xml:space="preserve">ue </w:t>
        </w:r>
      </w:ins>
      <w:del w:id="62" w:author="Yiping ZHANG" w:date="2019-12-08T15:23:00Z">
        <w:r w:rsidR="003E7F4A" w:rsidRPr="00E10007" w:rsidDel="00735E3B">
          <w:rPr>
            <w:rFonts w:ascii="Times New Roman" w:hAnsi="Times New Roman" w:cs="Times New Roman"/>
            <w:sz w:val="22"/>
          </w:rPr>
          <w:delText xml:space="preserve">riven </w:delText>
        </w:r>
      </w:del>
      <w:ins w:id="63" w:author="Yiping ZHANG" w:date="2019-12-08T15:23:00Z">
        <w:r w:rsidR="00735E3B" w:rsidRPr="00E10007">
          <w:rPr>
            <w:rFonts w:ascii="Times New Roman" w:hAnsi="Times New Roman" w:cs="Times New Roman"/>
            <w:sz w:val="22"/>
          </w:rPr>
          <w:t>to</w:t>
        </w:r>
      </w:ins>
      <w:del w:id="64" w:author="Yiping ZHANG" w:date="2019-12-08T15:23:00Z">
        <w:r w:rsidR="003E7F4A" w:rsidRPr="00E10007" w:rsidDel="00735E3B">
          <w:rPr>
            <w:rFonts w:ascii="Times New Roman" w:hAnsi="Times New Roman" w:cs="Times New Roman"/>
            <w:sz w:val="22"/>
          </w:rPr>
          <w:delText>by</w:delText>
        </w:r>
      </w:del>
      <w:r w:rsidR="00F71B88" w:rsidRPr="00E10007">
        <w:rPr>
          <w:rFonts w:ascii="Times New Roman" w:hAnsi="Times New Roman" w:cs="Times New Roman"/>
          <w:sz w:val="22"/>
        </w:rPr>
        <w:t xml:space="preserve"> my passion </w:t>
      </w:r>
      <w:del w:id="65" w:author="Zhang Yiping" w:date="2019-12-16T10:36:00Z">
        <w:r w:rsidR="00F71B88" w:rsidRPr="00E10007" w:rsidDel="00386745">
          <w:rPr>
            <w:rFonts w:ascii="Times New Roman" w:hAnsi="Times New Roman" w:cs="Times New Roman"/>
            <w:sz w:val="22"/>
          </w:rPr>
          <w:delText xml:space="preserve">in </w:delText>
        </w:r>
      </w:del>
      <w:ins w:id="66" w:author="Microsoft Office 用户" w:date="2019-12-14T18:19:00Z">
        <w:del w:id="67" w:author="Zhang Yiping" w:date="2019-12-16T10:36:00Z">
          <w:r w:rsidR="00AA7DB0" w:rsidRPr="00E10007" w:rsidDel="00386745">
            <w:rPr>
              <w:rFonts w:ascii="Times New Roman" w:hAnsi="Times New Roman" w:cs="Times New Roman"/>
              <w:sz w:val="22"/>
            </w:rPr>
            <w:delText xml:space="preserve">the </w:delText>
          </w:r>
        </w:del>
      </w:ins>
      <w:ins w:id="68" w:author="Zhang Yiping" w:date="2019-12-16T10:36:00Z">
        <w:r w:rsidR="00386745" w:rsidRPr="00E10007">
          <w:rPr>
            <w:rFonts w:ascii="Times New Roman" w:hAnsi="Times New Roman" w:cs="Times New Roman"/>
            <w:sz w:val="22"/>
          </w:rPr>
          <w:t xml:space="preserve">for </w:t>
        </w:r>
      </w:ins>
      <w:r w:rsidR="00F71B88" w:rsidRPr="00E10007">
        <w:rPr>
          <w:rFonts w:ascii="Times New Roman" w:hAnsi="Times New Roman" w:cs="Times New Roman"/>
          <w:sz w:val="22"/>
        </w:rPr>
        <w:t>computer</w:t>
      </w:r>
      <w:ins w:id="69" w:author="Microsoft Office 用户" w:date="2019-12-15T09:40:00Z">
        <w:r w:rsidR="001F6A29" w:rsidRPr="00E10007">
          <w:rPr>
            <w:rFonts w:ascii="Times New Roman" w:hAnsi="Times New Roman" w:cs="Times New Roman"/>
            <w:sz w:val="22"/>
          </w:rPr>
          <w:t>s</w:t>
        </w:r>
      </w:ins>
      <w:r w:rsidR="00F71B88" w:rsidRPr="00E10007">
        <w:rPr>
          <w:rFonts w:ascii="Times New Roman" w:hAnsi="Times New Roman" w:cs="Times New Roman"/>
          <w:sz w:val="22"/>
        </w:rPr>
        <w:t xml:space="preserve"> and </w:t>
      </w:r>
      <w:ins w:id="70" w:author="Yiping ZHANG" w:date="2019-12-08T15:23:00Z">
        <w:r w:rsidR="00735E3B" w:rsidRPr="00E10007">
          <w:rPr>
            <w:rFonts w:ascii="Times New Roman" w:hAnsi="Times New Roman" w:cs="Times New Roman"/>
            <w:sz w:val="22"/>
          </w:rPr>
          <w:t>talents</w:t>
        </w:r>
      </w:ins>
      <w:del w:id="71" w:author="Yiping ZHANG" w:date="2019-12-08T15:23:00Z">
        <w:r w:rsidR="002A58E4" w:rsidRPr="00E10007" w:rsidDel="00735E3B">
          <w:rPr>
            <w:rFonts w:ascii="Times New Roman" w:hAnsi="Times New Roman" w:cs="Times New Roman"/>
            <w:sz w:val="22"/>
          </w:rPr>
          <w:delText>gift</w:delText>
        </w:r>
      </w:del>
      <w:r w:rsidR="002A58E4" w:rsidRPr="00E10007">
        <w:rPr>
          <w:rFonts w:ascii="Times New Roman" w:hAnsi="Times New Roman" w:cs="Times New Roman"/>
          <w:sz w:val="22"/>
        </w:rPr>
        <w:t xml:space="preserve"> in </w:t>
      </w:r>
      <w:r w:rsidR="00A13879" w:rsidRPr="00E10007">
        <w:rPr>
          <w:rFonts w:ascii="Times New Roman" w:hAnsi="Times New Roman" w:cs="Times New Roman"/>
          <w:sz w:val="22"/>
        </w:rPr>
        <w:t>mathematics</w:t>
      </w:r>
      <w:r w:rsidR="005D41F8" w:rsidRPr="00E10007">
        <w:rPr>
          <w:rFonts w:ascii="Times New Roman" w:hAnsi="Times New Roman" w:cs="Times New Roman"/>
          <w:sz w:val="22"/>
        </w:rPr>
        <w:t>, I chose Software Engine</w:t>
      </w:r>
      <w:r w:rsidR="00BD1DD0" w:rsidRPr="00E10007">
        <w:rPr>
          <w:rFonts w:ascii="Times New Roman" w:hAnsi="Times New Roman" w:cs="Times New Roman"/>
          <w:sz w:val="22"/>
        </w:rPr>
        <w:t xml:space="preserve">ering as my undergraduate major </w:t>
      </w:r>
      <w:r w:rsidR="00080984" w:rsidRPr="00E10007">
        <w:rPr>
          <w:rFonts w:ascii="Times New Roman" w:hAnsi="Times New Roman" w:cs="Times New Roman"/>
          <w:sz w:val="22"/>
        </w:rPr>
        <w:t>in S</w:t>
      </w:r>
      <w:r w:rsidR="0006723A" w:rsidRPr="00E10007">
        <w:rPr>
          <w:rFonts w:ascii="Times New Roman" w:hAnsi="Times New Roman" w:cs="Times New Roman"/>
          <w:sz w:val="22"/>
        </w:rPr>
        <w:t xml:space="preserve">un </w:t>
      </w:r>
      <w:proofErr w:type="spellStart"/>
      <w:r w:rsidR="00080984" w:rsidRPr="00E10007">
        <w:rPr>
          <w:rFonts w:ascii="Times New Roman" w:hAnsi="Times New Roman" w:cs="Times New Roman"/>
          <w:sz w:val="22"/>
        </w:rPr>
        <w:t>Y</w:t>
      </w:r>
      <w:r w:rsidR="0006723A" w:rsidRPr="00E10007">
        <w:rPr>
          <w:rFonts w:ascii="Times New Roman" w:hAnsi="Times New Roman" w:cs="Times New Roman"/>
          <w:sz w:val="22"/>
        </w:rPr>
        <w:t>at-sen</w:t>
      </w:r>
      <w:proofErr w:type="spellEnd"/>
      <w:r w:rsidR="0006723A" w:rsidRPr="00E10007">
        <w:rPr>
          <w:rFonts w:ascii="Times New Roman" w:hAnsi="Times New Roman" w:cs="Times New Roman"/>
          <w:sz w:val="22"/>
        </w:rPr>
        <w:t xml:space="preserve"> </w:t>
      </w:r>
      <w:r w:rsidR="00080984" w:rsidRPr="00E10007">
        <w:rPr>
          <w:rFonts w:ascii="Times New Roman" w:hAnsi="Times New Roman" w:cs="Times New Roman"/>
          <w:sz w:val="22"/>
        </w:rPr>
        <w:t>U</w:t>
      </w:r>
      <w:r w:rsidR="0006723A" w:rsidRPr="00E10007">
        <w:rPr>
          <w:rFonts w:ascii="Times New Roman" w:hAnsi="Times New Roman" w:cs="Times New Roman"/>
          <w:sz w:val="22"/>
        </w:rPr>
        <w:t>niversity</w:t>
      </w:r>
      <w:ins w:id="72" w:author="Microsoft Office 用户" w:date="2019-12-14T15:44:00Z">
        <w:r w:rsidR="00C32215" w:rsidRPr="00E10007">
          <w:rPr>
            <w:rFonts w:ascii="Times New Roman" w:hAnsi="Times New Roman" w:cs="Times New Roman"/>
            <w:sz w:val="22"/>
          </w:rPr>
          <w:t xml:space="preserve">. </w:t>
        </w:r>
      </w:ins>
      <w:ins w:id="73" w:author="Microsoft Office 用户" w:date="2019-12-14T15:46:00Z">
        <w:r w:rsidR="00C32215" w:rsidRPr="00E10007">
          <w:rPr>
            <w:rFonts w:ascii="Times New Roman" w:hAnsi="Times New Roman" w:cs="Times New Roman"/>
            <w:sz w:val="22"/>
          </w:rPr>
          <w:t>Gradually, I realized that I still need</w:t>
        </w:r>
        <w:del w:id="74" w:author="Zhang Yiping" w:date="2019-12-16T10:37:00Z">
          <w:r w:rsidR="00C32215" w:rsidRPr="00E10007" w:rsidDel="00386745">
            <w:rPr>
              <w:rFonts w:ascii="Times New Roman" w:hAnsi="Times New Roman" w:cs="Times New Roman"/>
              <w:sz w:val="22"/>
            </w:rPr>
            <w:delText>ed</w:delText>
          </w:r>
        </w:del>
        <w:r w:rsidR="00C32215" w:rsidRPr="00E10007">
          <w:rPr>
            <w:rFonts w:ascii="Times New Roman" w:hAnsi="Times New Roman" w:cs="Times New Roman"/>
            <w:sz w:val="22"/>
          </w:rPr>
          <w:t xml:space="preserve"> to accumulate more knowledge and technical skills</w:t>
        </w:r>
        <w:r w:rsidR="00C32215" w:rsidRPr="00E10007">
          <w:rPr>
            <w:sz w:val="22"/>
            <w:rPrChange w:id="75" w:author="Microsoft Office 用户" w:date="2019-12-16T17:33:00Z">
              <w:rPr/>
            </w:rPrChange>
          </w:rPr>
          <w:t xml:space="preserve"> </w:t>
        </w:r>
        <w:r w:rsidR="00C32215" w:rsidRPr="00E10007">
          <w:rPr>
            <w:rFonts w:ascii="Times New Roman" w:hAnsi="Times New Roman" w:cs="Times New Roman"/>
            <w:sz w:val="22"/>
          </w:rPr>
          <w:t>in graduate program to give further play to my capability and creativity in this promising field.</w:t>
        </w:r>
      </w:ins>
      <w:ins w:id="76" w:author="Microsoft Office 用户" w:date="2019-12-14T16:04:00Z">
        <w:r w:rsidR="00B16EFD" w:rsidRPr="00E10007">
          <w:rPr>
            <w:rFonts w:ascii="Times New Roman" w:hAnsi="Times New Roman" w:cs="Times New Roman"/>
            <w:sz w:val="22"/>
          </w:rPr>
          <w:t xml:space="preserve"> </w:t>
        </w:r>
      </w:ins>
      <w:ins w:id="77" w:author="Microsoft Office 用户" w:date="2019-12-14T16:19:00Z">
        <w:r w:rsidR="00D718D8" w:rsidRPr="00E10007">
          <w:rPr>
            <w:rFonts w:ascii="Times New Roman" w:hAnsi="Times New Roman" w:cs="Times New Roman"/>
            <w:sz w:val="22"/>
          </w:rPr>
          <w:t>With a prestige faculty and a wide platform, the Master</w:t>
        </w:r>
      </w:ins>
      <w:ins w:id="78" w:author="Zhang Yiping" w:date="2019-12-16T10:39:00Z">
        <w:r w:rsidR="00386745" w:rsidRPr="00E10007">
          <w:rPr>
            <w:rFonts w:ascii="Times New Roman" w:hAnsi="Times New Roman" w:cs="Times New Roman"/>
            <w:sz w:val="22"/>
          </w:rPr>
          <w:t xml:space="preserve"> program</w:t>
        </w:r>
      </w:ins>
      <w:ins w:id="79" w:author="Microsoft Office 用户" w:date="2019-12-14T16:19:00Z">
        <w:del w:id="80" w:author="Zhang Yiping" w:date="2019-12-16T10:39:00Z">
          <w:r w:rsidR="00D718D8" w:rsidRPr="00E10007" w:rsidDel="00386745">
            <w:rPr>
              <w:rFonts w:ascii="Times New Roman" w:hAnsi="Times New Roman" w:cs="Times New Roman"/>
              <w:sz w:val="22"/>
            </w:rPr>
            <w:delText>’s</w:delText>
          </w:r>
        </w:del>
        <w:r w:rsidR="00D718D8" w:rsidRPr="00E10007">
          <w:rPr>
            <w:rFonts w:ascii="Times New Roman" w:hAnsi="Times New Roman" w:cs="Times New Roman"/>
            <w:sz w:val="22"/>
          </w:rPr>
          <w:t xml:space="preserve"> in </w:t>
        </w:r>
      </w:ins>
      <w:ins w:id="81" w:author="Microsoft Office 用户" w:date="2019-12-15T09:42:00Z">
        <w:r w:rsidR="009E2CDE" w:rsidRPr="00E10007">
          <w:rPr>
            <w:rFonts w:ascii="Times New Roman" w:hAnsi="Times New Roman" w:cs="Times New Roman"/>
            <w:sz w:val="22"/>
          </w:rPr>
          <w:t>CS76 in UCSD</w:t>
        </w:r>
      </w:ins>
      <w:ins w:id="82" w:author="Microsoft Office 用户" w:date="2019-12-14T16:19:00Z">
        <w:r w:rsidR="00D718D8" w:rsidRPr="00E10007">
          <w:rPr>
            <w:rFonts w:ascii="Times New Roman" w:hAnsi="Times New Roman" w:cs="Times New Roman"/>
            <w:sz w:val="22"/>
          </w:rPr>
          <w:t xml:space="preserve"> </w:t>
        </w:r>
      </w:ins>
      <w:ins w:id="83" w:author="Microsoft Office 用户" w:date="2019-12-14T18:19:00Z">
        <w:r w:rsidR="00AB1CAE" w:rsidRPr="00E10007">
          <w:rPr>
            <w:rFonts w:ascii="Times New Roman" w:hAnsi="Times New Roman" w:cs="Times New Roman"/>
            <w:sz w:val="22"/>
          </w:rPr>
          <w:t xml:space="preserve">can </w:t>
        </w:r>
      </w:ins>
      <w:ins w:id="84" w:author="Microsoft Office 用户" w:date="2019-12-14T16:19:00Z">
        <w:r w:rsidR="00AB1CAE" w:rsidRPr="00E10007">
          <w:rPr>
            <w:rFonts w:ascii="Times New Roman" w:hAnsi="Times New Roman" w:cs="Times New Roman"/>
            <w:sz w:val="22"/>
          </w:rPr>
          <w:t>provide</w:t>
        </w:r>
        <w:r w:rsidR="00D718D8" w:rsidRPr="00E10007">
          <w:rPr>
            <w:rFonts w:ascii="Times New Roman" w:hAnsi="Times New Roman" w:cs="Times New Roman"/>
            <w:sz w:val="22"/>
          </w:rPr>
          <w:t xml:space="preserve"> me with the opportunity to study in-depth specialization about this subject to achieve my dream</w:t>
        </w:r>
      </w:ins>
      <w:ins w:id="85" w:author="Microsoft Office 用户" w:date="2019-12-14T16:22:00Z">
        <w:r w:rsidR="00450C35" w:rsidRPr="00E10007">
          <w:rPr>
            <w:rFonts w:ascii="Times New Roman" w:hAnsi="Times New Roman" w:cs="Times New Roman"/>
            <w:sz w:val="22"/>
          </w:rPr>
          <w:t>,</w:t>
        </w:r>
        <w:r w:rsidR="008E7C32" w:rsidRPr="00E10007">
          <w:rPr>
            <w:rFonts w:ascii="Times New Roman" w:hAnsi="Times New Roman" w:cs="Times New Roman"/>
            <w:sz w:val="22"/>
          </w:rPr>
          <w:t xml:space="preserve"> and</w:t>
        </w:r>
      </w:ins>
      <w:ins w:id="86" w:author="Microsoft Office 用户" w:date="2019-12-14T16:19:00Z">
        <w:r w:rsidR="00D718D8" w:rsidRPr="00E10007">
          <w:rPr>
            <w:rFonts w:ascii="Times New Roman" w:hAnsi="Times New Roman" w:cs="Times New Roman"/>
            <w:sz w:val="22"/>
          </w:rPr>
          <w:t xml:space="preserve"> </w:t>
        </w:r>
      </w:ins>
      <w:ins w:id="87" w:author="Zhang Yiping" w:date="2019-12-16T10:52:00Z">
        <w:del w:id="88" w:author="Microsoft Office 用户" w:date="2019-12-16T20:58:00Z">
          <w:r w:rsidR="008C0AF4" w:rsidRPr="00E10007" w:rsidDel="00EE1B53">
            <w:rPr>
              <w:rFonts w:ascii="Times New Roman" w:hAnsi="Times New Roman" w:cs="Times New Roman"/>
              <w:sz w:val="22"/>
            </w:rPr>
            <w:delText xml:space="preserve"> that</w:delText>
          </w:r>
        </w:del>
      </w:ins>
      <w:ins w:id="89" w:author="Microsoft Office 用户" w:date="2019-12-14T16:19:00Z">
        <w:r w:rsidR="00D718D8" w:rsidRPr="00E10007">
          <w:rPr>
            <w:rFonts w:ascii="Times New Roman" w:hAnsi="Times New Roman" w:cs="Times New Roman"/>
            <w:sz w:val="22"/>
          </w:rPr>
          <w:t xml:space="preserve">the </w:t>
        </w:r>
        <w:del w:id="90" w:author="Zhang Yiping" w:date="2019-12-16T10:53:00Z">
          <w:r w:rsidR="00D718D8" w:rsidRPr="00E10007" w:rsidDel="008C0AF4">
            <w:rPr>
              <w:rFonts w:ascii="Times New Roman" w:hAnsi="Times New Roman" w:cs="Times New Roman"/>
              <w:sz w:val="22"/>
            </w:rPr>
            <w:delText>outstanding alumni</w:delText>
          </w:r>
        </w:del>
      </w:ins>
      <w:ins w:id="91" w:author="Zhang Yiping" w:date="2019-12-16T10:53:00Z">
        <w:r w:rsidR="008C0AF4" w:rsidRPr="00E10007">
          <w:rPr>
            <w:rFonts w:ascii="Times New Roman" w:hAnsi="Times New Roman" w:cs="Times New Roman"/>
            <w:sz w:val="22"/>
          </w:rPr>
          <w:t>alumni network</w:t>
        </w:r>
      </w:ins>
      <w:ins w:id="92" w:author="Microsoft Office 用户" w:date="2019-12-14T16:19:00Z">
        <w:r w:rsidR="00D718D8" w:rsidRPr="00E10007">
          <w:rPr>
            <w:rFonts w:ascii="Times New Roman" w:hAnsi="Times New Roman" w:cs="Times New Roman"/>
            <w:sz w:val="22"/>
          </w:rPr>
          <w:t xml:space="preserve"> of USC </w:t>
        </w:r>
      </w:ins>
      <w:ins w:id="93" w:author="Microsoft Office 用户" w:date="2019-12-14T16:20:00Z">
        <w:r w:rsidR="008E7C32" w:rsidRPr="00E10007">
          <w:rPr>
            <w:rFonts w:ascii="Times New Roman" w:hAnsi="Times New Roman" w:cs="Times New Roman"/>
            <w:sz w:val="22"/>
          </w:rPr>
          <w:t>c</w:t>
        </w:r>
        <w:del w:id="94" w:author="Zhang Yiping" w:date="2019-12-16T10:53:00Z">
          <w:r w:rsidR="008E7C32" w:rsidRPr="00E10007" w:rsidDel="008C0AF4">
            <w:rPr>
              <w:rFonts w:ascii="Times New Roman" w:hAnsi="Times New Roman" w:cs="Times New Roman"/>
              <w:sz w:val="22"/>
            </w:rPr>
            <w:delText>ould</w:delText>
          </w:r>
        </w:del>
      </w:ins>
      <w:ins w:id="95" w:author="Zhang Yiping" w:date="2019-12-16T10:53:00Z">
        <w:r w:rsidR="008C0AF4" w:rsidRPr="00E10007">
          <w:rPr>
            <w:rFonts w:ascii="Times New Roman" w:hAnsi="Times New Roman" w:cs="Times New Roman"/>
            <w:sz w:val="22"/>
          </w:rPr>
          <w:t>an</w:t>
        </w:r>
      </w:ins>
      <w:ins w:id="96" w:author="Microsoft Office 用户" w:date="2019-12-14T16:21:00Z">
        <w:r w:rsidR="00176D41" w:rsidRPr="00E10007">
          <w:rPr>
            <w:rFonts w:ascii="Times New Roman" w:hAnsi="Times New Roman" w:cs="Times New Roman"/>
            <w:sz w:val="22"/>
          </w:rPr>
          <w:t xml:space="preserve"> </w:t>
        </w:r>
      </w:ins>
      <w:ins w:id="97" w:author="Microsoft Office 用户" w:date="2019-12-14T16:22:00Z">
        <w:r w:rsidR="008E7C32" w:rsidRPr="00E10007">
          <w:rPr>
            <w:rFonts w:ascii="Times New Roman" w:hAnsi="Times New Roman" w:cs="Times New Roman"/>
            <w:sz w:val="22"/>
          </w:rPr>
          <w:t>be</w:t>
        </w:r>
      </w:ins>
      <w:ins w:id="98" w:author="Microsoft Office 用户" w:date="2019-12-14T16:21:00Z">
        <w:r w:rsidR="00643BD9" w:rsidRPr="00E10007">
          <w:rPr>
            <w:rFonts w:ascii="Times New Roman" w:hAnsi="Times New Roman" w:cs="Times New Roman"/>
            <w:sz w:val="22"/>
          </w:rPr>
          <w:t xml:space="preserve"> a</w:t>
        </w:r>
        <w:r w:rsidR="00176D41" w:rsidRPr="00E10007">
          <w:rPr>
            <w:rFonts w:ascii="Times New Roman" w:hAnsi="Times New Roman" w:cs="Times New Roman"/>
            <w:sz w:val="22"/>
          </w:rPr>
          <w:t xml:space="preserve"> </w:t>
        </w:r>
      </w:ins>
      <w:ins w:id="99" w:author="Microsoft Office 用户" w:date="2019-12-14T16:35:00Z">
        <w:r w:rsidR="00790E55" w:rsidRPr="00E10007">
          <w:rPr>
            <w:rFonts w:ascii="Times New Roman" w:hAnsi="Times New Roman" w:cs="Times New Roman"/>
            <w:sz w:val="22"/>
          </w:rPr>
          <w:t xml:space="preserve">great </w:t>
        </w:r>
      </w:ins>
      <w:ins w:id="100" w:author="Microsoft Office 用户" w:date="2019-12-14T16:21:00Z">
        <w:r w:rsidR="00176D41" w:rsidRPr="00E10007">
          <w:rPr>
            <w:rFonts w:ascii="Times New Roman" w:hAnsi="Times New Roman" w:cs="Times New Roman"/>
            <w:sz w:val="22"/>
          </w:rPr>
          <w:t xml:space="preserve">asset to my future development. </w:t>
        </w:r>
      </w:ins>
      <w:ins w:id="101" w:author="Microsoft Office 用户" w:date="2019-12-14T16:04:00Z">
        <w:r w:rsidR="00B16EFD" w:rsidRPr="00E10007">
          <w:rPr>
            <w:rFonts w:ascii="Times New Roman" w:hAnsi="Times New Roman" w:cs="Times New Roman"/>
            <w:sz w:val="22"/>
          </w:rPr>
          <w:t xml:space="preserve">Thus, </w:t>
        </w:r>
        <w:r w:rsidR="00DF6057" w:rsidRPr="00E10007">
          <w:rPr>
            <w:rFonts w:ascii="Times New Roman" w:hAnsi="Times New Roman" w:cs="Times New Roman"/>
            <w:sz w:val="22"/>
          </w:rPr>
          <w:t>I would like to pursue my</w:t>
        </w:r>
        <w:r w:rsidR="00B16EFD" w:rsidRPr="00E10007">
          <w:rPr>
            <w:rFonts w:ascii="Times New Roman" w:hAnsi="Times New Roman" w:cs="Times New Roman"/>
            <w:sz w:val="22"/>
          </w:rPr>
          <w:t xml:space="preserve"> graduate </w:t>
        </w:r>
      </w:ins>
      <w:ins w:id="102" w:author="Microsoft Office 用户" w:date="2019-12-14T16:21:00Z">
        <w:r w:rsidR="00176D41" w:rsidRPr="00E10007">
          <w:rPr>
            <w:rFonts w:ascii="Times New Roman" w:hAnsi="Times New Roman" w:cs="Times New Roman"/>
            <w:sz w:val="22"/>
          </w:rPr>
          <w:t xml:space="preserve">program in </w:t>
        </w:r>
      </w:ins>
      <w:ins w:id="103" w:author="Microsoft Office 用户" w:date="2019-12-14T16:29:00Z">
        <w:r w:rsidR="005A420A" w:rsidRPr="00E10007">
          <w:rPr>
            <w:rFonts w:ascii="Times New Roman" w:hAnsi="Times New Roman" w:cs="Times New Roman"/>
            <w:sz w:val="22"/>
          </w:rPr>
          <w:t>the Department of Computer Science</w:t>
        </w:r>
      </w:ins>
      <w:ins w:id="104" w:author="Microsoft Office 用户" w:date="2019-12-15T09:42:00Z">
        <w:r w:rsidR="004642EA" w:rsidRPr="00E10007">
          <w:rPr>
            <w:rFonts w:ascii="Times New Roman" w:hAnsi="Times New Roman" w:cs="Times New Roman"/>
            <w:sz w:val="22"/>
          </w:rPr>
          <w:t xml:space="preserve"> and Engineering</w:t>
        </w:r>
      </w:ins>
      <w:ins w:id="105" w:author="Microsoft Office 用户" w:date="2019-12-14T16:29:00Z">
        <w:r w:rsidR="004642EA" w:rsidRPr="00E10007">
          <w:rPr>
            <w:rFonts w:ascii="Times New Roman" w:hAnsi="Times New Roman" w:cs="Times New Roman"/>
            <w:sz w:val="22"/>
          </w:rPr>
          <w:t>, U</w:t>
        </w:r>
        <w:r w:rsidR="005A420A" w:rsidRPr="00E10007">
          <w:rPr>
            <w:rFonts w:ascii="Times New Roman" w:hAnsi="Times New Roman" w:cs="Times New Roman"/>
            <w:sz w:val="22"/>
          </w:rPr>
          <w:t>C</w:t>
        </w:r>
      </w:ins>
      <w:ins w:id="106" w:author="Microsoft Office 用户" w:date="2019-12-15T09:42:00Z">
        <w:r w:rsidR="004642EA" w:rsidRPr="00E10007">
          <w:rPr>
            <w:rFonts w:ascii="Times New Roman" w:hAnsi="Times New Roman" w:cs="Times New Roman"/>
            <w:sz w:val="22"/>
          </w:rPr>
          <w:t>SD</w:t>
        </w:r>
      </w:ins>
      <w:bookmarkStart w:id="107" w:name="OLE_LINK37"/>
      <w:bookmarkStart w:id="108" w:name="OLE_LINK38"/>
      <w:ins w:id="109" w:author="Microsoft Office 用户" w:date="2019-12-16T17:20:00Z">
        <w:r w:rsidR="004102F7" w:rsidRPr="00E10007">
          <w:rPr>
            <w:rFonts w:ascii="Times New Roman" w:hAnsi="Times New Roman" w:cs="Times New Roman"/>
            <w:sz w:val="22"/>
          </w:rPr>
          <w:t>.</w:t>
        </w:r>
      </w:ins>
    </w:p>
    <w:p w14:paraId="3C88B54C" w14:textId="77777777" w:rsidR="004102F7" w:rsidRPr="00E10007" w:rsidRDefault="004102F7" w:rsidP="004102F7">
      <w:pPr>
        <w:pStyle w:val="ad"/>
        <w:spacing w:after="0" w:line="330" w:lineRule="exact"/>
        <w:jc w:val="both"/>
        <w:rPr>
          <w:ins w:id="110" w:author="Microsoft Office 用户" w:date="2019-12-16T17:20:00Z"/>
          <w:rFonts w:ascii="Times New Roman" w:hAnsi="Times New Roman" w:cs="Times New Roman"/>
          <w:sz w:val="22"/>
        </w:rPr>
      </w:pPr>
    </w:p>
    <w:p w14:paraId="331291A0" w14:textId="0BC8B3B6" w:rsidR="007C13D1" w:rsidRPr="00E10007" w:rsidRDefault="009A4A8B">
      <w:pPr>
        <w:pStyle w:val="ad"/>
        <w:spacing w:after="0" w:line="330" w:lineRule="exact"/>
        <w:jc w:val="both"/>
        <w:rPr>
          <w:rFonts w:ascii="Times New Roman" w:hAnsi="Times New Roman" w:cs="Times New Roman"/>
          <w:sz w:val="22"/>
        </w:rPr>
        <w:pPrChange w:id="111" w:author="Microsoft Office 用户" w:date="2019-12-14T16:29:00Z">
          <w:pPr>
            <w:pStyle w:val="ad"/>
            <w:spacing w:after="0" w:line="320" w:lineRule="exact"/>
            <w:jc w:val="both"/>
          </w:pPr>
        </w:pPrChange>
      </w:pPr>
      <w:ins w:id="112" w:author="Microsoft Office 用户" w:date="2019-12-15T15:06:00Z">
        <w:r w:rsidRPr="00E10007">
          <w:rPr>
            <w:rFonts w:ascii="Times New Roman" w:hAnsi="Times New Roman" w:cs="Times New Roman"/>
            <w:sz w:val="22"/>
          </w:rPr>
          <w:t>In my</w:t>
        </w:r>
      </w:ins>
      <w:ins w:id="113" w:author="Microsoft Office 用户" w:date="2019-12-15T15:05:00Z">
        <w:r w:rsidR="00D97E9E" w:rsidRPr="00E10007">
          <w:rPr>
            <w:rFonts w:ascii="Times New Roman" w:hAnsi="Times New Roman" w:cs="Times New Roman"/>
            <w:sz w:val="22"/>
          </w:rPr>
          <w:t xml:space="preserve"> undergraduate s</w:t>
        </w:r>
      </w:ins>
      <w:ins w:id="114" w:author="Microsoft Office 用户" w:date="2019-12-15T15:06:00Z">
        <w:r w:rsidRPr="00E10007">
          <w:rPr>
            <w:rFonts w:ascii="Times New Roman" w:hAnsi="Times New Roman" w:cs="Times New Roman"/>
            <w:sz w:val="22"/>
          </w:rPr>
          <w:t>tudy</w:t>
        </w:r>
      </w:ins>
      <w:ins w:id="115" w:author="Microsoft Office 用户" w:date="2019-12-15T15:05:00Z">
        <w:r w:rsidR="00D97E9E" w:rsidRPr="00E10007">
          <w:rPr>
            <w:rFonts w:ascii="Times New Roman" w:hAnsi="Times New Roman" w:cs="Times New Roman"/>
            <w:sz w:val="22"/>
          </w:rPr>
          <w:t xml:space="preserve">, I </w:t>
        </w:r>
      </w:ins>
      <w:ins w:id="116" w:author="Microsoft Office 用户" w:date="2019-12-15T15:22:00Z">
        <w:r w:rsidR="002C1921" w:rsidRPr="00E10007">
          <w:rPr>
            <w:rFonts w:ascii="Times New Roman" w:hAnsi="Times New Roman" w:cs="Times New Roman"/>
            <w:sz w:val="22"/>
          </w:rPr>
          <w:t>have</w:t>
        </w:r>
      </w:ins>
      <w:ins w:id="117" w:author="Microsoft Office 用户" w:date="2019-12-15T15:05:00Z">
        <w:r w:rsidR="00D97E9E" w:rsidRPr="00E10007">
          <w:rPr>
            <w:rFonts w:ascii="Times New Roman" w:hAnsi="Times New Roman" w:cs="Times New Roman"/>
            <w:sz w:val="22"/>
          </w:rPr>
          <w:t xml:space="preserve"> accumulate</w:t>
        </w:r>
      </w:ins>
      <w:ins w:id="118" w:author="Microsoft Office 用户" w:date="2019-12-15T15:22:00Z">
        <w:r w:rsidR="002C1921" w:rsidRPr="00E10007">
          <w:rPr>
            <w:rFonts w:ascii="Times New Roman" w:hAnsi="Times New Roman" w:cs="Times New Roman"/>
            <w:sz w:val="22"/>
          </w:rPr>
          <w:t>d</w:t>
        </w:r>
      </w:ins>
      <w:ins w:id="119" w:author="Microsoft Office 用户" w:date="2019-12-15T15:05:00Z">
        <w:r w:rsidR="00D97E9E" w:rsidRPr="00E10007">
          <w:rPr>
            <w:rFonts w:ascii="Times New Roman" w:hAnsi="Times New Roman" w:cs="Times New Roman"/>
            <w:sz w:val="22"/>
          </w:rPr>
          <w:t xml:space="preserve"> a fair amount of knowledge and skills</w:t>
        </w:r>
        <w:r w:rsidR="00E80171" w:rsidRPr="00E10007">
          <w:rPr>
            <w:rFonts w:ascii="Times New Roman" w:hAnsi="Times New Roman" w:cs="Times New Roman"/>
            <w:sz w:val="22"/>
          </w:rPr>
          <w:t xml:space="preserve"> about</w:t>
        </w:r>
        <w:r w:rsidR="00D97E9E" w:rsidRPr="00E10007">
          <w:rPr>
            <w:rFonts w:ascii="Times New Roman" w:hAnsi="Times New Roman" w:cs="Times New Roman"/>
            <w:sz w:val="22"/>
          </w:rPr>
          <w:t xml:space="preserve"> Machine Learning</w:t>
        </w:r>
      </w:ins>
      <w:ins w:id="120" w:author="Microsoft Office 用户" w:date="2019-12-15T15:34:00Z">
        <w:r w:rsidR="00900326" w:rsidRPr="00E10007">
          <w:rPr>
            <w:rFonts w:ascii="Times New Roman" w:hAnsi="Times New Roman" w:cs="Times New Roman"/>
            <w:sz w:val="22"/>
          </w:rPr>
          <w:t xml:space="preserve">, especially </w:t>
        </w:r>
      </w:ins>
      <w:ins w:id="121" w:author="Microsoft Office 用户" w:date="2019-12-15T15:05:00Z">
        <w:r w:rsidR="00D97E9E" w:rsidRPr="00E10007">
          <w:rPr>
            <w:rFonts w:ascii="Times New Roman" w:hAnsi="Times New Roman" w:cs="Times New Roman"/>
            <w:sz w:val="22"/>
          </w:rPr>
          <w:t xml:space="preserve">Data Mining and Computer Vision. </w:t>
        </w:r>
      </w:ins>
      <w:ins w:id="122" w:author="Microsoft Office 用户" w:date="2019-12-15T15:54:00Z">
        <w:r w:rsidR="00DB32C5" w:rsidRPr="00E10007">
          <w:rPr>
            <w:rFonts w:ascii="Times New Roman" w:hAnsi="Times New Roman" w:cs="Times New Roman"/>
            <w:sz w:val="22"/>
          </w:rPr>
          <w:t xml:space="preserve">In 2019 Mathematical Contest in Modeling, my teammates and </w:t>
        </w:r>
      </w:ins>
      <w:ins w:id="123" w:author="Microsoft Office 用户" w:date="2019-12-15T15:11:00Z">
        <w:r w:rsidR="00181DAC" w:rsidRPr="00E10007">
          <w:rPr>
            <w:rFonts w:ascii="Times New Roman" w:hAnsi="Times New Roman" w:cs="Times New Roman"/>
            <w:sz w:val="22"/>
          </w:rPr>
          <w:t xml:space="preserve">I completed a </w:t>
        </w:r>
      </w:ins>
      <w:ins w:id="124" w:author="Microsoft Office 用户" w:date="2019-12-15T15:05:00Z">
        <w:r w:rsidR="00D97E9E" w:rsidRPr="00E10007">
          <w:rPr>
            <w:rFonts w:ascii="Times New Roman" w:hAnsi="Times New Roman" w:cs="Times New Roman"/>
            <w:sz w:val="22"/>
          </w:rPr>
          <w:t xml:space="preserve">project about </w:t>
        </w:r>
      </w:ins>
      <w:ins w:id="125" w:author="Microsoft Office 用户" w:date="2019-12-15T15:11:00Z">
        <w:r w:rsidR="00181DAC" w:rsidRPr="00E10007">
          <w:rPr>
            <w:rFonts w:ascii="Times New Roman" w:hAnsi="Times New Roman" w:cs="Times New Roman"/>
            <w:sz w:val="22"/>
          </w:rPr>
          <w:t>Opioid Crisis</w:t>
        </w:r>
      </w:ins>
      <w:ins w:id="126" w:author="Microsoft Office 用户" w:date="2019-12-15T15:05:00Z">
        <w:r w:rsidR="00D97E9E" w:rsidRPr="00E10007">
          <w:rPr>
            <w:rFonts w:ascii="Times New Roman" w:hAnsi="Times New Roman" w:cs="Times New Roman"/>
            <w:sz w:val="22"/>
          </w:rPr>
          <w:t xml:space="preserve">. </w:t>
        </w:r>
      </w:ins>
      <w:ins w:id="127" w:author="Microsoft Office 用户" w:date="2019-12-15T15:11:00Z">
        <w:r w:rsidR="00181DAC" w:rsidRPr="00E10007">
          <w:rPr>
            <w:rFonts w:ascii="Times New Roman" w:hAnsi="Times New Roman" w:cs="Times New Roman"/>
            <w:sz w:val="22"/>
          </w:rPr>
          <w:t>We</w:t>
        </w:r>
      </w:ins>
      <w:ins w:id="128" w:author="Microsoft Office 用户" w:date="2019-12-15T15:05:00Z">
        <w:r w:rsidR="00D97E9E" w:rsidRPr="00E10007">
          <w:rPr>
            <w:rFonts w:ascii="Times New Roman" w:hAnsi="Times New Roman" w:cs="Times New Roman"/>
            <w:sz w:val="22"/>
          </w:rPr>
          <w:t xml:space="preserve"> analyzed the data from National Forensic Laboratory Information System, and found growth pattern of drug reported quantity and important demographic features</w:t>
        </w:r>
      </w:ins>
      <w:ins w:id="129" w:author="Zhang Yiping" w:date="2019-12-16T11:01:00Z">
        <w:del w:id="130" w:author="Microsoft Office 用户" w:date="2019-12-16T17:12:00Z">
          <w:r w:rsidR="008C0AF4" w:rsidRPr="00E10007" w:rsidDel="009D5A64">
            <w:rPr>
              <w:rFonts w:ascii="Times New Roman" w:hAnsi="Times New Roman" w:cs="Times New Roman"/>
              <w:sz w:val="22"/>
            </w:rPr>
            <w:delText>,</w:delText>
          </w:r>
        </w:del>
        <w:r w:rsidR="008C0AF4" w:rsidRPr="00E10007">
          <w:rPr>
            <w:rFonts w:ascii="Times New Roman" w:hAnsi="Times New Roman" w:cs="Times New Roman"/>
            <w:sz w:val="22"/>
          </w:rPr>
          <w:t xml:space="preserve"> </w:t>
        </w:r>
      </w:ins>
      <w:ins w:id="131" w:author="Microsoft Office 用户" w:date="2019-12-15T15:05:00Z">
        <w:del w:id="132" w:author="Zhang Yiping" w:date="2019-12-16T11:01:00Z">
          <w:r w:rsidR="00D97E9E" w:rsidRPr="00E10007" w:rsidDel="008C0AF4">
            <w:rPr>
              <w:rFonts w:ascii="Times New Roman" w:hAnsi="Times New Roman" w:cs="Times New Roman"/>
              <w:sz w:val="22"/>
            </w:rPr>
            <w:delText xml:space="preserve"> </w:delText>
          </w:r>
        </w:del>
      </w:ins>
      <w:ins w:id="133" w:author="Microsoft Office 用户" w:date="2019-12-15T15:38:00Z">
        <w:r w:rsidR="00C11C9A" w:rsidRPr="00E10007">
          <w:rPr>
            <w:rFonts w:ascii="Times New Roman" w:hAnsi="Times New Roman" w:cs="Times New Roman"/>
            <w:sz w:val="22"/>
          </w:rPr>
          <w:t xml:space="preserve">which are </w:t>
        </w:r>
      </w:ins>
      <w:ins w:id="134" w:author="Microsoft Office 用户" w:date="2019-12-15T15:05:00Z">
        <w:r w:rsidR="00D97E9E" w:rsidRPr="00E10007">
          <w:rPr>
            <w:rFonts w:ascii="Times New Roman" w:hAnsi="Times New Roman" w:cs="Times New Roman"/>
            <w:sz w:val="22"/>
          </w:rPr>
          <w:t xml:space="preserve">highly </w:t>
        </w:r>
        <w:del w:id="135" w:author="Zhang Yiping" w:date="2019-12-16T11:02:00Z">
          <w:r w:rsidR="00D97E9E" w:rsidRPr="00E10007" w:rsidDel="008C0AF4">
            <w:rPr>
              <w:rFonts w:ascii="Times New Roman" w:hAnsi="Times New Roman" w:cs="Times New Roman"/>
              <w:sz w:val="22"/>
            </w:rPr>
            <w:delText>relate</w:delText>
          </w:r>
        </w:del>
      </w:ins>
      <w:ins w:id="136" w:author="Zhang Yiping" w:date="2019-12-16T11:02:00Z">
        <w:r w:rsidR="008C0AF4" w:rsidRPr="00E10007">
          <w:rPr>
            <w:rFonts w:ascii="Times New Roman" w:hAnsi="Times New Roman" w:cs="Times New Roman"/>
            <w:sz w:val="22"/>
          </w:rPr>
          <w:t>relevant</w:t>
        </w:r>
      </w:ins>
      <w:ins w:id="137" w:author="Microsoft Office 用户" w:date="2019-12-15T15:05:00Z">
        <w:del w:id="138" w:author="Zhang Yiping" w:date="2019-12-16T11:02:00Z">
          <w:r w:rsidR="00D97E9E" w:rsidRPr="00E10007" w:rsidDel="008C0AF4">
            <w:rPr>
              <w:rFonts w:ascii="Times New Roman" w:hAnsi="Times New Roman" w:cs="Times New Roman"/>
              <w:sz w:val="22"/>
            </w:rPr>
            <w:delText>d</w:delText>
          </w:r>
        </w:del>
        <w:r w:rsidR="00D97E9E" w:rsidRPr="00E10007">
          <w:rPr>
            <w:rFonts w:ascii="Times New Roman" w:hAnsi="Times New Roman" w:cs="Times New Roman"/>
            <w:sz w:val="22"/>
          </w:rPr>
          <w:t xml:space="preserve"> to drug abuse. </w:t>
        </w:r>
      </w:ins>
      <w:ins w:id="139" w:author="Microsoft Office 用户" w:date="2019-12-15T16:02:00Z">
        <w:r w:rsidR="007E57EF" w:rsidRPr="00E10007">
          <w:rPr>
            <w:rFonts w:ascii="Times New Roman" w:hAnsi="Times New Roman" w:cs="Times New Roman"/>
            <w:sz w:val="22"/>
          </w:rPr>
          <w:t xml:space="preserve">Based on </w:t>
        </w:r>
      </w:ins>
      <w:ins w:id="140" w:author="Microsoft Office 用户" w:date="2019-12-15T18:42:00Z">
        <w:r w:rsidR="00721B68" w:rsidRPr="00E10007">
          <w:rPr>
            <w:rFonts w:ascii="Times New Roman" w:hAnsi="Times New Roman" w:cs="Times New Roman"/>
            <w:sz w:val="22"/>
          </w:rPr>
          <w:t>it</w:t>
        </w:r>
      </w:ins>
      <w:ins w:id="141" w:author="Microsoft Office 用户" w:date="2019-12-15T15:05:00Z">
        <w:r w:rsidR="00D97E9E" w:rsidRPr="00E10007">
          <w:rPr>
            <w:rFonts w:ascii="Times New Roman" w:hAnsi="Times New Roman" w:cs="Times New Roman"/>
            <w:sz w:val="22"/>
          </w:rPr>
          <w:t xml:space="preserve">, we made a breakouts prediction, </w:t>
        </w:r>
        <w:r w:rsidR="00D97E9E" w:rsidRPr="00E10007">
          <w:rPr>
            <w:rFonts w:ascii="Times New Roman" w:hAnsi="Times New Roman" w:cs="Times New Roman"/>
            <w:i/>
            <w:sz w:val="22"/>
          </w:rPr>
          <w:t>i.e.</w:t>
        </w:r>
        <w:r w:rsidR="00D97E9E" w:rsidRPr="00E10007">
          <w:rPr>
            <w:rFonts w:ascii="Times New Roman" w:hAnsi="Times New Roman" w:cs="Times New Roman"/>
            <w:sz w:val="22"/>
          </w:rPr>
          <w:t xml:space="preserve"> when and where</w:t>
        </w:r>
      </w:ins>
      <w:ins w:id="142" w:author="Microsoft Office 用户" w:date="2019-12-15T15:13:00Z">
        <w:r w:rsidR="00851763" w:rsidRPr="00E10007">
          <w:rPr>
            <w:rFonts w:ascii="Times New Roman" w:hAnsi="Times New Roman" w:cs="Times New Roman"/>
            <w:sz w:val="22"/>
          </w:rPr>
          <w:t xml:space="preserve"> </w:t>
        </w:r>
        <w:r w:rsidR="00715826" w:rsidRPr="00E10007">
          <w:rPr>
            <w:rFonts w:ascii="Times New Roman" w:hAnsi="Times New Roman" w:cs="Times New Roman"/>
            <w:sz w:val="22"/>
          </w:rPr>
          <w:t>a</w:t>
        </w:r>
        <w:r w:rsidR="00851763" w:rsidRPr="00E10007">
          <w:rPr>
            <w:rFonts w:ascii="Times New Roman" w:hAnsi="Times New Roman" w:cs="Times New Roman"/>
            <w:sz w:val="22"/>
          </w:rPr>
          <w:t xml:space="preserve"> drug</w:t>
        </w:r>
        <w:r w:rsidR="00F74035" w:rsidRPr="00E10007">
          <w:rPr>
            <w:rFonts w:ascii="Times New Roman" w:hAnsi="Times New Roman" w:cs="Times New Roman"/>
            <w:sz w:val="22"/>
          </w:rPr>
          <w:t xml:space="preserve"> </w:t>
        </w:r>
        <w:r w:rsidR="00851763" w:rsidRPr="00E10007">
          <w:rPr>
            <w:rFonts w:ascii="Times New Roman" w:hAnsi="Times New Roman" w:cs="Times New Roman"/>
            <w:sz w:val="22"/>
          </w:rPr>
          <w:t>epidemic</w:t>
        </w:r>
      </w:ins>
      <w:ins w:id="143" w:author="Microsoft Office 用户" w:date="2019-12-15T15:14:00Z">
        <w:r w:rsidR="00F74035" w:rsidRPr="00E10007">
          <w:rPr>
            <w:rFonts w:ascii="Times New Roman" w:hAnsi="Times New Roman" w:cs="Times New Roman"/>
            <w:sz w:val="22"/>
          </w:rPr>
          <w:t xml:space="preserve"> will occur</w:t>
        </w:r>
      </w:ins>
      <w:ins w:id="144" w:author="Microsoft Office 用户" w:date="2019-12-15T15:05:00Z">
        <w:r w:rsidR="00D97E9E" w:rsidRPr="00E10007">
          <w:rPr>
            <w:rFonts w:ascii="Times New Roman" w:hAnsi="Times New Roman" w:cs="Times New Roman"/>
            <w:sz w:val="22"/>
          </w:rPr>
          <w:t xml:space="preserve">, and recommended administration to strengthen control for </w:t>
        </w:r>
      </w:ins>
      <w:ins w:id="145" w:author="Microsoft Office 用户" w:date="2019-12-15T16:40:00Z">
        <w:r w:rsidR="00311AE5" w:rsidRPr="00E10007">
          <w:rPr>
            <w:rFonts w:ascii="Times New Roman" w:hAnsi="Times New Roman" w:cs="Times New Roman"/>
            <w:sz w:val="22"/>
          </w:rPr>
          <w:t xml:space="preserve">some </w:t>
        </w:r>
      </w:ins>
      <w:ins w:id="146" w:author="Microsoft Office 用户" w:date="2019-12-15T15:05:00Z">
        <w:r w:rsidR="00D97E9E" w:rsidRPr="00E10007">
          <w:rPr>
            <w:rFonts w:ascii="Times New Roman" w:hAnsi="Times New Roman" w:cs="Times New Roman"/>
            <w:sz w:val="22"/>
          </w:rPr>
          <w:t>s</w:t>
        </w:r>
      </w:ins>
      <w:ins w:id="147" w:author="Microsoft Office 用户" w:date="2019-12-15T15:14:00Z">
        <w:r w:rsidR="001A07C2" w:rsidRPr="00E10007">
          <w:rPr>
            <w:rFonts w:ascii="Times New Roman" w:hAnsi="Times New Roman" w:cs="Times New Roman"/>
            <w:sz w:val="22"/>
          </w:rPr>
          <w:t>pecific</w:t>
        </w:r>
      </w:ins>
      <w:ins w:id="148" w:author="Microsoft Office 用户" w:date="2019-12-15T15:05:00Z">
        <w:r w:rsidR="00D97E9E" w:rsidRPr="00E10007">
          <w:rPr>
            <w:rFonts w:ascii="Times New Roman" w:hAnsi="Times New Roman" w:cs="Times New Roman"/>
            <w:sz w:val="22"/>
          </w:rPr>
          <w:t xml:space="preserve"> groups. </w:t>
        </w:r>
      </w:ins>
      <w:ins w:id="149" w:author="Microsoft Office 用户" w:date="2019-12-15T16:41:00Z">
        <w:r w:rsidR="001F7C22" w:rsidRPr="00E10007">
          <w:rPr>
            <w:rFonts w:ascii="Times New Roman" w:hAnsi="Times New Roman" w:cs="Times New Roman"/>
            <w:sz w:val="22"/>
          </w:rPr>
          <w:t>Moreover</w:t>
        </w:r>
      </w:ins>
      <w:ins w:id="150" w:author="Microsoft Office 用户" w:date="2019-12-15T15:05:00Z">
        <w:r w:rsidR="001F7C22" w:rsidRPr="00E10007">
          <w:rPr>
            <w:rFonts w:ascii="Times New Roman" w:hAnsi="Times New Roman" w:cs="Times New Roman"/>
            <w:sz w:val="22"/>
          </w:rPr>
          <w:t>, I</w:t>
        </w:r>
      </w:ins>
      <w:ins w:id="151" w:author="Microsoft Office 用户" w:date="2019-12-15T16:02:00Z">
        <w:r w:rsidR="00C606BF" w:rsidRPr="00E10007">
          <w:rPr>
            <w:rFonts w:ascii="Times New Roman" w:hAnsi="Times New Roman" w:cs="Times New Roman"/>
            <w:sz w:val="22"/>
          </w:rPr>
          <w:t xml:space="preserve"> </w:t>
        </w:r>
      </w:ins>
      <w:ins w:id="152" w:author="Microsoft Office 用户" w:date="2019-12-15T15:39:00Z">
        <w:r w:rsidR="00AC26B3" w:rsidRPr="00E10007">
          <w:rPr>
            <w:rFonts w:ascii="Times New Roman" w:hAnsi="Times New Roman" w:cs="Times New Roman"/>
            <w:sz w:val="22"/>
          </w:rPr>
          <w:t>predicted the</w:t>
        </w:r>
      </w:ins>
      <w:ins w:id="153" w:author="Microsoft Office 用户" w:date="2019-12-15T15:05:00Z">
        <w:r w:rsidR="00D97E9E" w:rsidRPr="00E10007">
          <w:rPr>
            <w:rFonts w:ascii="Times New Roman" w:hAnsi="Times New Roman" w:cs="Times New Roman"/>
            <w:sz w:val="22"/>
          </w:rPr>
          <w:t xml:space="preserve"> NBA players’ salary in my final projects of </w:t>
        </w:r>
        <w:r w:rsidR="00D97E9E" w:rsidRPr="00E10007">
          <w:rPr>
            <w:rFonts w:ascii="Times New Roman" w:hAnsi="Times New Roman" w:cs="Times New Roman"/>
            <w:i/>
            <w:sz w:val="22"/>
          </w:rPr>
          <w:t xml:space="preserve">Introduction to Data Mining </w:t>
        </w:r>
        <w:r w:rsidR="00D97E9E" w:rsidRPr="00E10007">
          <w:rPr>
            <w:rFonts w:ascii="Times New Roman" w:hAnsi="Times New Roman" w:cs="Times New Roman"/>
            <w:sz w:val="22"/>
          </w:rPr>
          <w:t>course (scored 99, ranked 1st)</w:t>
        </w:r>
      </w:ins>
      <w:ins w:id="154" w:author="Microsoft Office 用户" w:date="2019-12-15T16:03:00Z">
        <w:r w:rsidR="00075335" w:rsidRPr="00E10007">
          <w:rPr>
            <w:rFonts w:ascii="Times New Roman" w:hAnsi="Times New Roman" w:cs="Times New Roman"/>
            <w:sz w:val="22"/>
          </w:rPr>
          <w:t>.</w:t>
        </w:r>
      </w:ins>
      <w:ins w:id="155" w:author="Microsoft Office 用户" w:date="2019-12-15T16:42:00Z">
        <w:r w:rsidR="00075335" w:rsidRPr="00E10007">
          <w:rPr>
            <w:rFonts w:ascii="Times New Roman" w:hAnsi="Times New Roman" w:cs="Times New Roman"/>
            <w:sz w:val="22"/>
          </w:rPr>
          <w:t xml:space="preserve"> </w:t>
        </w:r>
      </w:ins>
      <w:ins w:id="156" w:author="Microsoft Office 用户" w:date="2019-12-16T21:01:00Z">
        <w:r w:rsidR="00BA1116">
          <w:rPr>
            <w:rFonts w:ascii="Times New Roman" w:hAnsi="Times New Roman" w:cs="Times New Roman"/>
            <w:sz w:val="22"/>
          </w:rPr>
          <w:t xml:space="preserve">In this project, </w:t>
        </w:r>
      </w:ins>
      <w:ins w:id="157" w:author="Microsoft Office 用户" w:date="2019-12-15T16:03:00Z">
        <w:r w:rsidR="00501DAF" w:rsidRPr="00E10007">
          <w:rPr>
            <w:rFonts w:ascii="Times New Roman" w:hAnsi="Times New Roman" w:cs="Times New Roman"/>
            <w:sz w:val="22"/>
          </w:rPr>
          <w:t>I</w:t>
        </w:r>
      </w:ins>
      <w:ins w:id="158" w:author="Microsoft Office 用户" w:date="2019-12-15T15:05:00Z">
        <w:r w:rsidR="00D97E9E" w:rsidRPr="00E10007">
          <w:rPr>
            <w:rFonts w:ascii="Times New Roman" w:hAnsi="Times New Roman" w:cs="Times New Roman"/>
            <w:sz w:val="22"/>
          </w:rPr>
          <w:t xml:space="preserve"> </w:t>
        </w:r>
      </w:ins>
      <w:ins w:id="159" w:author="Microsoft Office 用户" w:date="2019-12-16T21:02:00Z">
        <w:r w:rsidR="005369F1">
          <w:rPr>
            <w:rFonts w:ascii="Times New Roman" w:hAnsi="Times New Roman" w:cs="Times New Roman"/>
            <w:sz w:val="22"/>
          </w:rPr>
          <w:t xml:space="preserve">first </w:t>
        </w:r>
      </w:ins>
      <w:ins w:id="160" w:author="Microsoft Office 用户" w:date="2019-12-15T15:05:00Z">
        <w:r w:rsidR="00D97E9E" w:rsidRPr="00E10007">
          <w:rPr>
            <w:rFonts w:ascii="Times New Roman" w:hAnsi="Times New Roman" w:cs="Times New Roman"/>
            <w:sz w:val="22"/>
          </w:rPr>
          <w:t xml:space="preserve">made a correlation analysis between players’ performance and earnings </w:t>
        </w:r>
        <w:r w:rsidR="002E6221" w:rsidRPr="00E10007">
          <w:rPr>
            <w:rFonts w:ascii="Times New Roman" w:hAnsi="Times New Roman" w:cs="Times New Roman"/>
            <w:sz w:val="22"/>
          </w:rPr>
          <w:t>from</w:t>
        </w:r>
        <w:r w:rsidR="00D97E9E" w:rsidRPr="00E10007">
          <w:rPr>
            <w:rFonts w:ascii="Times New Roman" w:hAnsi="Times New Roman" w:cs="Times New Roman"/>
            <w:sz w:val="22"/>
          </w:rPr>
          <w:t xml:space="preserve"> Basketball Reference</w:t>
        </w:r>
      </w:ins>
      <w:ins w:id="161" w:author="Microsoft Office 用户" w:date="2019-12-15T15:39:00Z">
        <w:r w:rsidR="00E73E70" w:rsidRPr="00E10007">
          <w:rPr>
            <w:rFonts w:ascii="Times New Roman" w:hAnsi="Times New Roman" w:cs="Times New Roman"/>
            <w:sz w:val="22"/>
          </w:rPr>
          <w:t xml:space="preserve"> records</w:t>
        </w:r>
      </w:ins>
      <w:ins w:id="162" w:author="Microsoft Office 用户" w:date="2019-12-15T15:05:00Z">
        <w:r w:rsidR="00D97E9E" w:rsidRPr="00E10007">
          <w:rPr>
            <w:rFonts w:ascii="Times New Roman" w:hAnsi="Times New Roman" w:cs="Times New Roman"/>
            <w:sz w:val="22"/>
          </w:rPr>
          <w:t xml:space="preserve">, and </w:t>
        </w:r>
      </w:ins>
      <w:ins w:id="163" w:author="Microsoft Office 用户" w:date="2019-12-15T16:42:00Z">
        <w:r w:rsidR="00B04EF0" w:rsidRPr="00E10007">
          <w:rPr>
            <w:rFonts w:ascii="Times New Roman" w:hAnsi="Times New Roman" w:cs="Times New Roman"/>
            <w:sz w:val="22"/>
          </w:rPr>
          <w:t xml:space="preserve">then </w:t>
        </w:r>
      </w:ins>
      <w:ins w:id="164" w:author="Microsoft Office 用户" w:date="2019-12-15T15:05:00Z">
        <w:r w:rsidR="00D97E9E" w:rsidRPr="00E10007">
          <w:rPr>
            <w:rFonts w:ascii="Times New Roman" w:hAnsi="Times New Roman" w:cs="Times New Roman"/>
            <w:sz w:val="22"/>
          </w:rPr>
          <w:t>employed various regression methods to predict their future salaries.</w:t>
        </w:r>
      </w:ins>
      <w:ins w:id="165" w:author="Microsoft Office 用户" w:date="2019-12-15T15:16:00Z">
        <w:r w:rsidR="00814F4F" w:rsidRPr="00E10007">
          <w:rPr>
            <w:rFonts w:ascii="Times New Roman" w:hAnsi="Times New Roman" w:cs="Times New Roman"/>
            <w:sz w:val="22"/>
          </w:rPr>
          <w:t xml:space="preserve"> </w:t>
        </w:r>
      </w:ins>
      <w:ins w:id="166" w:author="Zhang Yiping" w:date="2019-12-16T11:04:00Z">
        <w:r w:rsidR="004B68AF" w:rsidRPr="00E10007">
          <w:rPr>
            <w:rFonts w:ascii="Times New Roman" w:hAnsi="Times New Roman" w:cs="Times New Roman"/>
            <w:sz w:val="22"/>
          </w:rPr>
          <w:t>From t</w:t>
        </w:r>
      </w:ins>
      <w:ins w:id="167" w:author="Microsoft Office 用户" w:date="2019-12-15T16:43:00Z">
        <w:del w:id="168" w:author="Zhang Yiping" w:date="2019-12-16T11:04:00Z">
          <w:r w:rsidR="006E16E8" w:rsidRPr="00E10007" w:rsidDel="004B68AF">
            <w:rPr>
              <w:rFonts w:ascii="Times New Roman" w:hAnsi="Times New Roman" w:cs="Times New Roman"/>
              <w:sz w:val="22"/>
            </w:rPr>
            <w:delText>T</w:delText>
          </w:r>
        </w:del>
        <w:r w:rsidR="006E16E8" w:rsidRPr="00E10007">
          <w:rPr>
            <w:rFonts w:ascii="Times New Roman" w:hAnsi="Times New Roman" w:cs="Times New Roman"/>
            <w:sz w:val="22"/>
          </w:rPr>
          <w:t>hese experiences</w:t>
        </w:r>
      </w:ins>
      <w:ins w:id="169" w:author="Zhang Yiping" w:date="2019-12-16T11:04:00Z">
        <w:r w:rsidR="004B68AF" w:rsidRPr="00E10007">
          <w:rPr>
            <w:rFonts w:ascii="Times New Roman" w:hAnsi="Times New Roman" w:cs="Times New Roman"/>
            <w:sz w:val="22"/>
          </w:rPr>
          <w:t>, I become familiar</w:t>
        </w:r>
      </w:ins>
      <w:ins w:id="170" w:author="Microsoft Office 用户" w:date="2019-12-15T15:16:00Z">
        <w:del w:id="171" w:author="Zhang Yiping" w:date="2019-12-16T11:04:00Z">
          <w:r w:rsidR="00814F4F" w:rsidRPr="00E10007" w:rsidDel="004B68AF">
            <w:rPr>
              <w:rFonts w:ascii="Times New Roman" w:hAnsi="Times New Roman" w:cs="Times New Roman"/>
              <w:sz w:val="22"/>
            </w:rPr>
            <w:delText xml:space="preserve"> familiarize me</w:delText>
          </w:r>
        </w:del>
        <w:r w:rsidR="00814F4F" w:rsidRPr="00E10007">
          <w:rPr>
            <w:rFonts w:ascii="Times New Roman" w:hAnsi="Times New Roman" w:cs="Times New Roman"/>
            <w:sz w:val="22"/>
          </w:rPr>
          <w:t xml:space="preserve"> with the process and methods of Data Mining</w:t>
        </w:r>
      </w:ins>
      <w:ins w:id="172" w:author="Microsoft Office 用户" w:date="2019-12-15T15:17:00Z">
        <w:r w:rsidR="00814F4F" w:rsidRPr="00E10007">
          <w:rPr>
            <w:rFonts w:ascii="Times New Roman" w:hAnsi="Times New Roman" w:cs="Times New Roman"/>
            <w:sz w:val="22"/>
          </w:rPr>
          <w:t>,</w:t>
        </w:r>
      </w:ins>
      <w:ins w:id="173" w:author="Microsoft Office 用户" w:date="2019-12-15T15:22:00Z">
        <w:r w:rsidR="008956EE" w:rsidRPr="00E10007">
          <w:rPr>
            <w:rFonts w:ascii="Times New Roman" w:hAnsi="Times New Roman" w:cs="Times New Roman"/>
            <w:sz w:val="22"/>
          </w:rPr>
          <w:t xml:space="preserve"> such as data prep</w:t>
        </w:r>
      </w:ins>
      <w:ins w:id="174" w:author="Microsoft Office 用户" w:date="2019-12-15T15:51:00Z">
        <w:r w:rsidR="006A5DA7" w:rsidRPr="00E10007">
          <w:rPr>
            <w:rFonts w:ascii="Times New Roman" w:hAnsi="Times New Roman" w:cs="Times New Roman"/>
            <w:sz w:val="22"/>
          </w:rPr>
          <w:t>aration</w:t>
        </w:r>
      </w:ins>
      <w:ins w:id="175" w:author="Microsoft Office 用户" w:date="2019-12-15T15:22:00Z">
        <w:r w:rsidR="008956EE" w:rsidRPr="00E10007">
          <w:rPr>
            <w:rFonts w:ascii="Times New Roman" w:hAnsi="Times New Roman" w:cs="Times New Roman"/>
            <w:sz w:val="22"/>
          </w:rPr>
          <w:t xml:space="preserve">, correlation analysis, </w:t>
        </w:r>
      </w:ins>
      <w:ins w:id="176" w:author="Microsoft Office 用户" w:date="2019-12-15T15:51:00Z">
        <w:r w:rsidR="00B25682" w:rsidRPr="00E10007">
          <w:rPr>
            <w:rFonts w:ascii="Times New Roman" w:hAnsi="Times New Roman" w:cs="Times New Roman"/>
            <w:sz w:val="22"/>
          </w:rPr>
          <w:t>classification algorithms</w:t>
        </w:r>
      </w:ins>
      <w:ins w:id="177" w:author="Microsoft Office 用户" w:date="2019-12-15T15:24:00Z">
        <w:r w:rsidR="008956EE" w:rsidRPr="00E10007">
          <w:rPr>
            <w:rFonts w:ascii="Times New Roman" w:hAnsi="Times New Roman" w:cs="Times New Roman"/>
            <w:sz w:val="22"/>
          </w:rPr>
          <w:t>, and etc.</w:t>
        </w:r>
      </w:ins>
      <w:ins w:id="178" w:author="Microsoft Office 用户" w:date="2019-12-15T15:17:00Z">
        <w:r w:rsidR="00814F4F" w:rsidRPr="00E10007">
          <w:rPr>
            <w:rFonts w:ascii="Times New Roman" w:hAnsi="Times New Roman" w:cs="Times New Roman"/>
            <w:sz w:val="22"/>
          </w:rPr>
          <w:t xml:space="preserve"> </w:t>
        </w:r>
      </w:ins>
      <w:ins w:id="179" w:author="Microsoft Office 用户" w:date="2019-12-15T16:49:00Z">
        <w:r w:rsidR="001D5810" w:rsidRPr="00E10007">
          <w:rPr>
            <w:rFonts w:ascii="Times New Roman" w:hAnsi="Times New Roman" w:cs="Times New Roman"/>
            <w:sz w:val="22"/>
          </w:rPr>
          <w:t>My understanding of</w:t>
        </w:r>
      </w:ins>
      <w:ins w:id="180" w:author="Microsoft Office 用户" w:date="2019-12-15T15:56:00Z">
        <w:r w:rsidR="001D5810" w:rsidRPr="00E10007">
          <w:rPr>
            <w:rFonts w:ascii="Times New Roman" w:hAnsi="Times New Roman" w:cs="Times New Roman"/>
            <w:sz w:val="22"/>
          </w:rPr>
          <w:t xml:space="preserve"> </w:t>
        </w:r>
        <w:r w:rsidR="0084059F" w:rsidRPr="00E10007">
          <w:rPr>
            <w:rFonts w:ascii="Times New Roman" w:hAnsi="Times New Roman" w:cs="Times New Roman"/>
            <w:sz w:val="22"/>
          </w:rPr>
          <w:t>Computer Vision</w:t>
        </w:r>
      </w:ins>
      <w:ins w:id="181" w:author="Microsoft Office 用户" w:date="2019-12-15T15:05:00Z">
        <w:r w:rsidR="00D97E9E" w:rsidRPr="00E10007">
          <w:rPr>
            <w:rFonts w:ascii="Times New Roman" w:hAnsi="Times New Roman" w:cs="Times New Roman"/>
            <w:sz w:val="22"/>
          </w:rPr>
          <w:t xml:space="preserve"> </w:t>
        </w:r>
      </w:ins>
      <w:ins w:id="182" w:author="Microsoft Office 用户" w:date="2019-12-15T16:49:00Z">
        <w:r w:rsidR="002A497F" w:rsidRPr="00E10007">
          <w:rPr>
            <w:rFonts w:ascii="Times New Roman" w:hAnsi="Times New Roman" w:cs="Times New Roman"/>
            <w:sz w:val="22"/>
          </w:rPr>
          <w:t xml:space="preserve">stemmed </w:t>
        </w:r>
      </w:ins>
      <w:ins w:id="183" w:author="Microsoft Office 用户" w:date="2019-12-15T15:57:00Z">
        <w:r w:rsidR="00FA6E55" w:rsidRPr="00E10007">
          <w:rPr>
            <w:rFonts w:ascii="Times New Roman" w:hAnsi="Times New Roman" w:cs="Times New Roman"/>
            <w:sz w:val="22"/>
          </w:rPr>
          <w:t xml:space="preserve">from </w:t>
        </w:r>
      </w:ins>
      <w:ins w:id="184" w:author="Microsoft Office 用户" w:date="2019-12-15T15:05:00Z">
        <w:r w:rsidR="00D97E9E" w:rsidRPr="00E10007">
          <w:rPr>
            <w:rFonts w:ascii="Times New Roman" w:hAnsi="Times New Roman" w:cs="Times New Roman"/>
            <w:sz w:val="22"/>
          </w:rPr>
          <w:t xml:space="preserve">my </w:t>
        </w:r>
        <w:r w:rsidR="00D97E9E" w:rsidRPr="00E10007">
          <w:rPr>
            <w:rFonts w:ascii="Times New Roman" w:hAnsi="Times New Roman" w:cs="Times New Roman"/>
            <w:i/>
            <w:sz w:val="22"/>
          </w:rPr>
          <w:t>Artificial Neural Networks</w:t>
        </w:r>
        <w:r w:rsidR="00D97E9E" w:rsidRPr="00E10007">
          <w:rPr>
            <w:rFonts w:ascii="Times New Roman" w:hAnsi="Times New Roman" w:cs="Times New Roman"/>
            <w:sz w:val="22"/>
          </w:rPr>
          <w:t xml:space="preserve"> course (scored 99, ranked 1st)</w:t>
        </w:r>
      </w:ins>
      <w:ins w:id="185" w:author="Microsoft Office 用户" w:date="2019-12-15T16:04:00Z">
        <w:r w:rsidR="00F0384C" w:rsidRPr="00E10007">
          <w:rPr>
            <w:rFonts w:ascii="Times New Roman" w:hAnsi="Times New Roman" w:cs="Times New Roman"/>
            <w:sz w:val="22"/>
          </w:rPr>
          <w:t xml:space="preserve"> and </w:t>
        </w:r>
        <w:r w:rsidR="00690789" w:rsidRPr="00E10007">
          <w:rPr>
            <w:rFonts w:ascii="Times New Roman" w:hAnsi="Times New Roman" w:cs="Times New Roman"/>
            <w:sz w:val="22"/>
          </w:rPr>
          <w:t xml:space="preserve">research in </w:t>
        </w:r>
      </w:ins>
      <w:ins w:id="186" w:author="Microsoft Office 用户" w:date="2019-12-15T16:05:00Z">
        <w:r w:rsidR="00690789" w:rsidRPr="00E10007">
          <w:rPr>
            <w:rFonts w:ascii="Times New Roman" w:hAnsi="Times New Roman" w:cs="Times New Roman"/>
            <w:sz w:val="22"/>
          </w:rPr>
          <w:t>China University of Mining &amp; Technology</w:t>
        </w:r>
      </w:ins>
      <w:ins w:id="187" w:author="Microsoft Office 用户" w:date="2019-12-15T16:10:00Z">
        <w:r w:rsidR="00392580" w:rsidRPr="00E10007">
          <w:rPr>
            <w:rFonts w:ascii="Times New Roman" w:hAnsi="Times New Roman" w:cs="Times New Roman"/>
            <w:sz w:val="22"/>
          </w:rPr>
          <w:t xml:space="preserve"> (</w:t>
        </w:r>
      </w:ins>
      <w:ins w:id="188" w:author="Microsoft Office 用户" w:date="2019-12-15T16:11:00Z">
        <w:r w:rsidR="00392580" w:rsidRPr="00E10007">
          <w:rPr>
            <w:rFonts w:ascii="Times New Roman" w:hAnsi="Times New Roman" w:cs="Times New Roman"/>
            <w:sz w:val="22"/>
          </w:rPr>
          <w:t>CUMT</w:t>
        </w:r>
      </w:ins>
      <w:ins w:id="189" w:author="Microsoft Office 用户" w:date="2019-12-15T16:10:00Z">
        <w:r w:rsidR="00392580" w:rsidRPr="00E10007">
          <w:rPr>
            <w:rFonts w:ascii="Times New Roman" w:hAnsi="Times New Roman" w:cs="Times New Roman"/>
            <w:sz w:val="22"/>
          </w:rPr>
          <w:t>)</w:t>
        </w:r>
      </w:ins>
      <w:ins w:id="190" w:author="Microsoft Office 用户" w:date="2019-12-15T15:57:00Z">
        <w:r w:rsidR="00322A36" w:rsidRPr="00E10007">
          <w:rPr>
            <w:rFonts w:ascii="Times New Roman" w:hAnsi="Times New Roman" w:cs="Times New Roman"/>
            <w:sz w:val="22"/>
          </w:rPr>
          <w:t>.</w:t>
        </w:r>
        <w:r w:rsidR="005549E2" w:rsidRPr="00E10007">
          <w:rPr>
            <w:rFonts w:ascii="Times New Roman" w:hAnsi="Times New Roman" w:cs="Times New Roman"/>
            <w:sz w:val="22"/>
          </w:rPr>
          <w:t xml:space="preserve"> </w:t>
        </w:r>
      </w:ins>
      <w:ins w:id="191" w:author="Microsoft Office 用户" w:date="2019-12-15T16:53:00Z">
        <w:r w:rsidR="0001292E" w:rsidRPr="00E10007">
          <w:rPr>
            <w:rFonts w:ascii="Times New Roman" w:hAnsi="Times New Roman" w:cs="Times New Roman"/>
            <w:sz w:val="22"/>
          </w:rPr>
          <w:t xml:space="preserve">During this course, </w:t>
        </w:r>
      </w:ins>
      <w:ins w:id="192" w:author="Microsoft Office 用户" w:date="2019-12-15T15:05:00Z">
        <w:r w:rsidR="00D97E9E" w:rsidRPr="00E10007">
          <w:rPr>
            <w:rFonts w:ascii="Times New Roman" w:hAnsi="Times New Roman" w:cs="Times New Roman"/>
            <w:sz w:val="22"/>
          </w:rPr>
          <w:t xml:space="preserve">I </w:t>
        </w:r>
      </w:ins>
      <w:ins w:id="193" w:author="Microsoft Office 用户" w:date="2019-12-15T16:11:00Z">
        <w:r w:rsidR="009F1B95" w:rsidRPr="00E10007">
          <w:rPr>
            <w:rFonts w:ascii="Times New Roman" w:hAnsi="Times New Roman" w:cs="Times New Roman"/>
            <w:sz w:val="22"/>
          </w:rPr>
          <w:t>employed</w:t>
        </w:r>
      </w:ins>
      <w:ins w:id="194" w:author="Microsoft Office 用户" w:date="2019-12-15T15:05:00Z">
        <w:r w:rsidR="00D97E9E" w:rsidRPr="00E10007">
          <w:rPr>
            <w:rFonts w:ascii="Times New Roman" w:hAnsi="Times New Roman" w:cs="Times New Roman"/>
            <w:sz w:val="22"/>
          </w:rPr>
          <w:t xml:space="preserve"> several neural networks, such as </w:t>
        </w:r>
        <w:proofErr w:type="spellStart"/>
        <w:r w:rsidR="00D97E9E" w:rsidRPr="00E10007">
          <w:rPr>
            <w:rFonts w:ascii="Times New Roman" w:hAnsi="Times New Roman" w:cs="Times New Roman"/>
            <w:sz w:val="22"/>
          </w:rPr>
          <w:t>VGGNet</w:t>
        </w:r>
        <w:proofErr w:type="spellEnd"/>
        <w:r w:rsidR="00D97E9E" w:rsidRPr="00E10007">
          <w:rPr>
            <w:rFonts w:ascii="Times New Roman" w:hAnsi="Times New Roman" w:cs="Times New Roman"/>
            <w:sz w:val="22"/>
          </w:rPr>
          <w:t xml:space="preserve">, </w:t>
        </w:r>
        <w:proofErr w:type="spellStart"/>
        <w:r w:rsidR="00D97E9E" w:rsidRPr="00E10007">
          <w:rPr>
            <w:rFonts w:ascii="Times New Roman" w:hAnsi="Times New Roman" w:cs="Times New Roman"/>
            <w:sz w:val="22"/>
          </w:rPr>
          <w:t>ResNet</w:t>
        </w:r>
        <w:proofErr w:type="spellEnd"/>
        <w:r w:rsidR="00D97E9E" w:rsidRPr="00E10007">
          <w:rPr>
            <w:rFonts w:ascii="Times New Roman" w:hAnsi="Times New Roman" w:cs="Times New Roman"/>
            <w:sz w:val="22"/>
          </w:rPr>
          <w:t xml:space="preserve">, </w:t>
        </w:r>
        <w:proofErr w:type="spellStart"/>
        <w:r w:rsidR="00D97E9E" w:rsidRPr="00E10007">
          <w:rPr>
            <w:rFonts w:ascii="Times New Roman" w:hAnsi="Times New Roman" w:cs="Times New Roman"/>
            <w:sz w:val="22"/>
          </w:rPr>
          <w:t>DenseNet</w:t>
        </w:r>
        <w:proofErr w:type="spellEnd"/>
        <w:r w:rsidR="00D97E9E" w:rsidRPr="00E10007">
          <w:rPr>
            <w:rFonts w:ascii="Times New Roman" w:hAnsi="Times New Roman" w:cs="Times New Roman"/>
            <w:sz w:val="22"/>
          </w:rPr>
          <w:t>, and etc.</w:t>
        </w:r>
      </w:ins>
      <w:ins w:id="195" w:author="Microsoft Office 用户" w:date="2019-12-15T16:45:00Z">
        <w:r w:rsidR="00C43825" w:rsidRPr="00E10007">
          <w:rPr>
            <w:rFonts w:ascii="Times New Roman" w:hAnsi="Times New Roman" w:cs="Times New Roman"/>
            <w:sz w:val="22"/>
          </w:rPr>
          <w:t>,</w:t>
        </w:r>
      </w:ins>
      <w:ins w:id="196" w:author="Microsoft Office 用户" w:date="2019-12-15T15:05:00Z">
        <w:r w:rsidR="00D97E9E" w:rsidRPr="00E10007">
          <w:rPr>
            <w:rFonts w:ascii="Times New Roman" w:hAnsi="Times New Roman" w:cs="Times New Roman"/>
            <w:sz w:val="22"/>
          </w:rPr>
          <w:t xml:space="preserve"> to </w:t>
        </w:r>
      </w:ins>
      <w:ins w:id="197" w:author="Microsoft Office 用户" w:date="2019-12-15T16:52:00Z">
        <w:r w:rsidR="00B959FA" w:rsidRPr="00E10007">
          <w:rPr>
            <w:rFonts w:ascii="Times New Roman" w:hAnsi="Times New Roman" w:cs="Times New Roman"/>
            <w:sz w:val="22"/>
          </w:rPr>
          <w:t>recognize objects</w:t>
        </w:r>
      </w:ins>
      <w:ins w:id="198" w:author="Microsoft Office 用户" w:date="2019-12-15T15:05:00Z">
        <w:r w:rsidR="00D97E9E" w:rsidRPr="00E10007">
          <w:rPr>
            <w:rFonts w:ascii="Times New Roman" w:hAnsi="Times New Roman" w:cs="Times New Roman"/>
            <w:sz w:val="22"/>
          </w:rPr>
          <w:t xml:space="preserve"> </w:t>
        </w:r>
      </w:ins>
      <w:ins w:id="199" w:author="Microsoft Office 用户" w:date="2019-12-15T16:52:00Z">
        <w:r w:rsidR="00F329BF" w:rsidRPr="00E10007">
          <w:rPr>
            <w:rFonts w:ascii="Times New Roman" w:hAnsi="Times New Roman" w:cs="Times New Roman"/>
            <w:sz w:val="22"/>
          </w:rPr>
          <w:t xml:space="preserve">in </w:t>
        </w:r>
      </w:ins>
      <w:ins w:id="200" w:author="Microsoft Office 用户" w:date="2019-12-15T15:05:00Z">
        <w:r w:rsidR="00D97E9E" w:rsidRPr="00E10007">
          <w:rPr>
            <w:rFonts w:ascii="Times New Roman" w:hAnsi="Times New Roman" w:cs="Times New Roman"/>
            <w:sz w:val="22"/>
          </w:rPr>
          <w:t>images and implemented a Cycle-Consistent Adversary Network to realize</w:t>
        </w:r>
      </w:ins>
      <w:ins w:id="201" w:author="Microsoft Office 用户" w:date="2019-12-15T16:07:00Z">
        <w:r w:rsidR="00E77A04" w:rsidRPr="00E10007">
          <w:rPr>
            <w:rFonts w:ascii="Times New Roman" w:hAnsi="Times New Roman" w:cs="Times New Roman"/>
            <w:sz w:val="22"/>
          </w:rPr>
          <w:t xml:space="preserve"> </w:t>
        </w:r>
      </w:ins>
      <w:ins w:id="202" w:author="Microsoft Office 用户" w:date="2019-12-15T15:05:00Z">
        <w:r w:rsidR="00D97E9E" w:rsidRPr="00E10007">
          <w:rPr>
            <w:rFonts w:ascii="Times New Roman" w:hAnsi="Times New Roman" w:cs="Times New Roman"/>
            <w:sz w:val="22"/>
          </w:rPr>
          <w:t xml:space="preserve">style transmission. I </w:t>
        </w:r>
      </w:ins>
      <w:ins w:id="203" w:author="Microsoft Office 用户" w:date="2019-12-15T16:53:00Z">
        <w:r w:rsidR="000716C3" w:rsidRPr="00E10007">
          <w:rPr>
            <w:rFonts w:ascii="Times New Roman" w:hAnsi="Times New Roman" w:cs="Times New Roman"/>
            <w:sz w:val="22"/>
          </w:rPr>
          <w:t xml:space="preserve">also </w:t>
        </w:r>
      </w:ins>
      <w:ins w:id="204" w:author="Microsoft Office 用户" w:date="2019-12-15T15:05:00Z">
        <w:r w:rsidR="00D97E9E" w:rsidRPr="00E10007">
          <w:rPr>
            <w:rFonts w:ascii="Times New Roman" w:hAnsi="Times New Roman" w:cs="Times New Roman"/>
            <w:sz w:val="22"/>
          </w:rPr>
          <w:t xml:space="preserve">led a team in a </w:t>
        </w:r>
        <w:proofErr w:type="spellStart"/>
        <w:r w:rsidR="00D97E9E" w:rsidRPr="00E10007">
          <w:rPr>
            <w:rFonts w:ascii="Times New Roman" w:hAnsi="Times New Roman" w:cs="Times New Roman"/>
            <w:sz w:val="22"/>
          </w:rPr>
          <w:t>Kaggle</w:t>
        </w:r>
        <w:proofErr w:type="spellEnd"/>
        <w:r w:rsidR="00D97E9E" w:rsidRPr="00E10007">
          <w:rPr>
            <w:rFonts w:ascii="Times New Roman" w:hAnsi="Times New Roman" w:cs="Times New Roman"/>
            <w:sz w:val="22"/>
          </w:rPr>
          <w:t xml:space="preserve"> competition relevant to cactus identification</w:t>
        </w:r>
        <w:r w:rsidR="00E77A04" w:rsidRPr="00E10007">
          <w:rPr>
            <w:rFonts w:ascii="Times New Roman" w:hAnsi="Times New Roman" w:cs="Times New Roman"/>
            <w:sz w:val="22"/>
          </w:rPr>
          <w:t xml:space="preserve"> and</w:t>
        </w:r>
        <w:r w:rsidR="00D97E9E" w:rsidRPr="00E10007">
          <w:rPr>
            <w:rFonts w:ascii="Times New Roman" w:hAnsi="Times New Roman" w:cs="Times New Roman"/>
            <w:sz w:val="22"/>
          </w:rPr>
          <w:t xml:space="preserve"> achieved a 99.97% identification accuracy in the test set. </w:t>
        </w:r>
      </w:ins>
      <w:ins w:id="205" w:author="Microsoft Office 用户" w:date="2019-12-15T16:08:00Z">
        <w:r w:rsidR="00B416CA" w:rsidRPr="00E10007">
          <w:rPr>
            <w:rFonts w:ascii="Times New Roman" w:hAnsi="Times New Roman" w:cs="Times New Roman"/>
            <w:sz w:val="22"/>
          </w:rPr>
          <w:t xml:space="preserve">After that, I </w:t>
        </w:r>
        <w:del w:id="206" w:author="Zhang Yiping" w:date="2019-12-16T11:07:00Z">
          <w:r w:rsidR="00B416CA" w:rsidRPr="00E10007" w:rsidDel="004B68AF">
            <w:rPr>
              <w:rFonts w:ascii="Times New Roman" w:hAnsi="Times New Roman" w:cs="Times New Roman"/>
              <w:sz w:val="22"/>
              <w:highlight w:val="yellow"/>
              <w:rPrChange w:id="207" w:author="Microsoft Office 用户" w:date="2019-12-16T17:33:00Z">
                <w:rPr>
                  <w:rFonts w:ascii="Times New Roman" w:hAnsi="Times New Roman" w:cs="Times New Roman"/>
                  <w:sz w:val="22"/>
                </w:rPr>
              </w:rPrChange>
            </w:rPr>
            <w:delText xml:space="preserve">extended my </w:delText>
          </w:r>
        </w:del>
      </w:ins>
      <w:ins w:id="208" w:author="Microsoft Office 用户" w:date="2019-12-15T16:53:00Z">
        <w:del w:id="209" w:author="Zhang Yiping" w:date="2019-12-16T11:07:00Z">
          <w:r w:rsidR="002C288C" w:rsidRPr="00E10007" w:rsidDel="004B68AF">
            <w:rPr>
              <w:rFonts w:ascii="Times New Roman" w:hAnsi="Times New Roman" w:cs="Times New Roman"/>
              <w:sz w:val="22"/>
              <w:highlight w:val="yellow"/>
              <w:rPrChange w:id="210" w:author="Microsoft Office 用户" w:date="2019-12-16T17:33:00Z">
                <w:rPr>
                  <w:rFonts w:ascii="Times New Roman" w:hAnsi="Times New Roman" w:cs="Times New Roman"/>
                  <w:sz w:val="22"/>
                </w:rPr>
              </w:rPrChange>
            </w:rPr>
            <w:delText>study</w:delText>
          </w:r>
        </w:del>
      </w:ins>
      <w:ins w:id="211" w:author="Zhang Yiping" w:date="2019-12-16T11:07:00Z">
        <w:del w:id="212" w:author="Microsoft Office 用户" w:date="2019-12-16T17:15:00Z">
          <w:r w:rsidR="004B68AF" w:rsidRPr="00E10007" w:rsidDel="00EB1FE4">
            <w:rPr>
              <w:rFonts w:ascii="Times New Roman" w:hAnsi="Times New Roman" w:cs="Times New Roman"/>
              <w:sz w:val="22"/>
            </w:rPr>
            <w:delText>further</w:delText>
          </w:r>
        </w:del>
      </w:ins>
      <w:ins w:id="213" w:author="Microsoft Office 用户" w:date="2019-12-16T17:15:00Z">
        <w:r w:rsidR="00EB1FE4" w:rsidRPr="00E10007">
          <w:rPr>
            <w:rFonts w:ascii="Times New Roman" w:hAnsi="Times New Roman" w:cs="Times New Roman"/>
            <w:sz w:val="22"/>
          </w:rPr>
          <w:t>extended my</w:t>
        </w:r>
      </w:ins>
      <w:ins w:id="214" w:author="Zhang Yiping" w:date="2019-12-16T11:07:00Z">
        <w:r w:rsidR="004B68AF" w:rsidRPr="00E10007">
          <w:rPr>
            <w:rFonts w:ascii="Times New Roman" w:hAnsi="Times New Roman" w:cs="Times New Roman"/>
            <w:sz w:val="22"/>
          </w:rPr>
          <w:t xml:space="preserve"> stud</w:t>
        </w:r>
      </w:ins>
      <w:ins w:id="215" w:author="Microsoft Office 用户" w:date="2019-12-16T17:16:00Z">
        <w:r w:rsidR="00EB1FE4" w:rsidRPr="00E10007">
          <w:rPr>
            <w:rFonts w:ascii="Times New Roman" w:hAnsi="Times New Roman" w:cs="Times New Roman"/>
            <w:sz w:val="22"/>
          </w:rPr>
          <w:t>y</w:t>
        </w:r>
      </w:ins>
      <w:ins w:id="216" w:author="Zhang Yiping" w:date="2019-12-16T11:07:00Z">
        <w:del w:id="217" w:author="Microsoft Office 用户" w:date="2019-12-16T17:16:00Z">
          <w:r w:rsidR="004B68AF" w:rsidRPr="00E10007" w:rsidDel="00EB1FE4">
            <w:rPr>
              <w:rFonts w:ascii="Times New Roman" w:hAnsi="Times New Roman" w:cs="Times New Roman"/>
              <w:sz w:val="22"/>
            </w:rPr>
            <w:delText>ied</w:delText>
          </w:r>
        </w:del>
      </w:ins>
      <w:ins w:id="218" w:author="Microsoft Office 用户" w:date="2019-12-15T16:08:00Z">
        <w:r w:rsidR="00B416CA" w:rsidRPr="00E10007">
          <w:rPr>
            <w:rFonts w:ascii="Times New Roman" w:hAnsi="Times New Roman" w:cs="Times New Roman"/>
            <w:sz w:val="22"/>
          </w:rPr>
          <w:t xml:space="preserve"> </w:t>
        </w:r>
      </w:ins>
      <w:ins w:id="219" w:author="Microsoft Office 用户" w:date="2019-12-16T17:16:00Z">
        <w:r w:rsidR="00EB1FE4" w:rsidRPr="00E10007">
          <w:rPr>
            <w:rFonts w:ascii="Times New Roman" w:hAnsi="Times New Roman" w:cs="Times New Roman"/>
            <w:sz w:val="22"/>
          </w:rPr>
          <w:t>to</w:t>
        </w:r>
      </w:ins>
      <w:ins w:id="220" w:author="Microsoft Office 用户" w:date="2019-12-15T16:08:00Z">
        <w:del w:id="221" w:author="Zhang Yiping" w:date="2019-12-16T11:07:00Z">
          <w:r w:rsidR="00392580" w:rsidRPr="00E10007" w:rsidDel="004B68AF">
            <w:rPr>
              <w:rFonts w:ascii="Times New Roman" w:hAnsi="Times New Roman" w:cs="Times New Roman"/>
              <w:sz w:val="22"/>
            </w:rPr>
            <w:delText>to</w:delText>
          </w:r>
        </w:del>
        <w:r w:rsidR="00392580" w:rsidRPr="00E10007">
          <w:rPr>
            <w:rFonts w:ascii="Times New Roman" w:hAnsi="Times New Roman" w:cs="Times New Roman"/>
            <w:sz w:val="22"/>
          </w:rPr>
          <w:t xml:space="preserve"> dynamic objects capture</w:t>
        </w:r>
      </w:ins>
      <w:ins w:id="222" w:author="Microsoft Office 用户" w:date="2019-12-15T16:54:00Z">
        <w:r w:rsidR="00D82640" w:rsidRPr="00E10007">
          <w:rPr>
            <w:rFonts w:ascii="Times New Roman" w:hAnsi="Times New Roman" w:cs="Times New Roman"/>
            <w:sz w:val="22"/>
          </w:rPr>
          <w:t xml:space="preserve"> </w:t>
        </w:r>
        <w:del w:id="223" w:author="Zhang Yiping" w:date="2019-12-16T11:07:00Z">
          <w:r w:rsidR="00D82640" w:rsidRPr="00E10007" w:rsidDel="004B68AF">
            <w:rPr>
              <w:rFonts w:ascii="Times New Roman" w:hAnsi="Times New Roman" w:cs="Times New Roman"/>
              <w:sz w:val="22"/>
            </w:rPr>
            <w:delText xml:space="preserve">in </w:delText>
          </w:r>
        </w:del>
      </w:ins>
      <w:ins w:id="224" w:author="Zhang Yiping" w:date="2019-12-16T11:07:00Z">
        <w:r w:rsidR="004B68AF" w:rsidRPr="00E10007">
          <w:rPr>
            <w:rFonts w:ascii="Times New Roman" w:hAnsi="Times New Roman" w:cs="Times New Roman"/>
            <w:sz w:val="22"/>
          </w:rPr>
          <w:t>through my</w:t>
        </w:r>
      </w:ins>
      <w:ins w:id="225" w:author="Microsoft Office 用户" w:date="2019-12-15T16:54:00Z">
        <w:del w:id="226" w:author="Zhang Yiping" w:date="2019-12-16T11:07:00Z">
          <w:r w:rsidR="00FF6DBA" w:rsidRPr="00E10007" w:rsidDel="004B68AF">
            <w:rPr>
              <w:rFonts w:ascii="Times New Roman" w:hAnsi="Times New Roman" w:cs="Times New Roman"/>
              <w:sz w:val="22"/>
            </w:rPr>
            <w:delText>my</w:delText>
          </w:r>
        </w:del>
        <w:r w:rsidR="00FF6DBA" w:rsidRPr="00E10007">
          <w:rPr>
            <w:rFonts w:ascii="Times New Roman" w:hAnsi="Times New Roman" w:cs="Times New Roman"/>
            <w:sz w:val="22"/>
          </w:rPr>
          <w:t xml:space="preserve"> research in </w:t>
        </w:r>
        <w:r w:rsidR="00D82640" w:rsidRPr="00E10007">
          <w:rPr>
            <w:rFonts w:ascii="Times New Roman" w:hAnsi="Times New Roman" w:cs="Times New Roman"/>
            <w:sz w:val="22"/>
          </w:rPr>
          <w:t>CUMT</w:t>
        </w:r>
      </w:ins>
      <w:ins w:id="227" w:author="Zhang Yiping" w:date="2019-12-16T11:08:00Z">
        <w:del w:id="228" w:author="Microsoft Office 用户" w:date="2019-12-16T17:16:00Z">
          <w:r w:rsidR="004B68AF" w:rsidRPr="00E10007" w:rsidDel="00BD2AA4">
            <w:rPr>
              <w:rFonts w:ascii="Times New Roman" w:hAnsi="Times New Roman" w:cs="Times New Roman"/>
              <w:sz w:val="22"/>
            </w:rPr>
            <w:delText xml:space="preserve"> and</w:delText>
          </w:r>
        </w:del>
      </w:ins>
      <w:ins w:id="229" w:author="Microsoft Office 用户" w:date="2019-12-16T17:16:00Z">
        <w:r w:rsidR="00BD2AA4" w:rsidRPr="00E10007">
          <w:rPr>
            <w:rFonts w:ascii="Times New Roman" w:hAnsi="Times New Roman" w:cs="Times New Roman"/>
            <w:sz w:val="22"/>
          </w:rPr>
          <w:t>. I</w:t>
        </w:r>
      </w:ins>
      <w:ins w:id="230" w:author="Microsoft Office 用户" w:date="2019-12-15T16:13:00Z">
        <w:del w:id="231" w:author="Zhang Yiping" w:date="2019-12-16T11:08:00Z">
          <w:r w:rsidR="00F31D0D" w:rsidRPr="00E10007" w:rsidDel="004B68AF">
            <w:rPr>
              <w:rFonts w:ascii="Times New Roman" w:hAnsi="Times New Roman" w:cs="Times New Roman"/>
              <w:sz w:val="22"/>
            </w:rPr>
            <w:delText>. I</w:delText>
          </w:r>
        </w:del>
      </w:ins>
      <w:ins w:id="232" w:author="Microsoft Office 用户" w:date="2019-12-15T16:11:00Z">
        <w:r w:rsidR="009F1B95" w:rsidRPr="00E10007">
          <w:rPr>
            <w:rFonts w:ascii="Times New Roman" w:hAnsi="Times New Roman" w:cs="Times New Roman"/>
            <w:sz w:val="22"/>
          </w:rPr>
          <w:t xml:space="preserve"> managed to use </w:t>
        </w:r>
      </w:ins>
      <w:ins w:id="233" w:author="Microsoft Office 用户" w:date="2019-12-15T16:12:00Z">
        <w:r w:rsidR="009F1B95" w:rsidRPr="00E10007">
          <w:rPr>
            <w:rFonts w:ascii="Times New Roman" w:hAnsi="Times New Roman" w:cs="Times New Roman"/>
            <w:sz w:val="22"/>
          </w:rPr>
          <w:t xml:space="preserve">Back Propagation Neural Network and Partial Swarm Optimization </w:t>
        </w:r>
        <w:r w:rsidR="007A014E" w:rsidRPr="00E10007">
          <w:rPr>
            <w:rFonts w:ascii="Times New Roman" w:hAnsi="Times New Roman" w:cs="Times New Roman"/>
            <w:sz w:val="22"/>
          </w:rPr>
          <w:t xml:space="preserve">to </w:t>
        </w:r>
      </w:ins>
      <w:ins w:id="234" w:author="Microsoft Office 用户" w:date="2019-12-15T16:09:00Z">
        <w:r w:rsidR="009F1B95" w:rsidRPr="00E10007">
          <w:rPr>
            <w:rFonts w:ascii="Times New Roman" w:hAnsi="Times New Roman" w:cs="Times New Roman"/>
            <w:sz w:val="22"/>
          </w:rPr>
          <w:t>track</w:t>
        </w:r>
        <w:r w:rsidR="00392580" w:rsidRPr="00E10007">
          <w:rPr>
            <w:rFonts w:ascii="Times New Roman" w:hAnsi="Times New Roman" w:cs="Times New Roman"/>
            <w:sz w:val="22"/>
          </w:rPr>
          <w:t xml:space="preserve"> targets</w:t>
        </w:r>
      </w:ins>
      <w:ins w:id="235" w:author="Microsoft Office 用户" w:date="2019-12-15T16:12:00Z">
        <w:r w:rsidR="007A014E" w:rsidRPr="00E10007">
          <w:rPr>
            <w:rFonts w:ascii="Times New Roman" w:hAnsi="Times New Roman" w:cs="Times New Roman"/>
            <w:sz w:val="22"/>
          </w:rPr>
          <w:t xml:space="preserve"> timely</w:t>
        </w:r>
      </w:ins>
      <w:ins w:id="236" w:author="Microsoft Office 用户" w:date="2019-12-15T16:54:00Z">
        <w:r w:rsidR="008E3011" w:rsidRPr="00E10007">
          <w:rPr>
            <w:rFonts w:ascii="Times New Roman" w:hAnsi="Times New Roman" w:cs="Times New Roman"/>
            <w:sz w:val="22"/>
          </w:rPr>
          <w:t>,</w:t>
        </w:r>
      </w:ins>
      <w:ins w:id="237" w:author="Microsoft Office 用户" w:date="2019-12-15T16:14:00Z">
        <w:r w:rsidR="00F31D0D" w:rsidRPr="00E10007">
          <w:rPr>
            <w:rFonts w:ascii="Times New Roman" w:hAnsi="Times New Roman" w:cs="Times New Roman"/>
            <w:sz w:val="22"/>
          </w:rPr>
          <w:t xml:space="preserve"> and</w:t>
        </w:r>
      </w:ins>
      <w:ins w:id="238" w:author="Microsoft Office 用户" w:date="2019-12-15T16:09:00Z">
        <w:r w:rsidR="00392580" w:rsidRPr="00E10007">
          <w:rPr>
            <w:rFonts w:ascii="Times New Roman" w:hAnsi="Times New Roman" w:cs="Times New Roman"/>
            <w:sz w:val="22"/>
          </w:rPr>
          <w:t xml:space="preserve"> </w:t>
        </w:r>
      </w:ins>
      <w:ins w:id="239" w:author="Microsoft Office 用户" w:date="2019-12-15T16:13:00Z">
        <w:del w:id="240" w:author="Zhang Yiping" w:date="2019-12-16T11:08:00Z">
          <w:r w:rsidR="00F31D0D" w:rsidRPr="00E10007" w:rsidDel="004B68AF">
            <w:rPr>
              <w:rFonts w:ascii="Times New Roman" w:hAnsi="Times New Roman" w:cs="Times New Roman"/>
              <w:sz w:val="22"/>
            </w:rPr>
            <w:delText>delivered</w:delText>
          </w:r>
        </w:del>
      </w:ins>
      <w:ins w:id="241" w:author="Microsoft Office 用户" w:date="2019-12-15T16:09:00Z">
        <w:del w:id="242" w:author="Zhang Yiping" w:date="2019-12-16T11:08:00Z">
          <w:r w:rsidR="00392580" w:rsidRPr="00E10007" w:rsidDel="004B68AF">
            <w:rPr>
              <w:rFonts w:ascii="Times New Roman" w:hAnsi="Times New Roman" w:cs="Times New Roman"/>
              <w:sz w:val="22"/>
            </w:rPr>
            <w:delText xml:space="preserve"> a publication</w:delText>
          </w:r>
        </w:del>
      </w:ins>
      <w:ins w:id="243" w:author="Zhang Yiping" w:date="2019-12-16T11:08:00Z">
        <w:r w:rsidR="004B68AF" w:rsidRPr="00E10007">
          <w:rPr>
            <w:rFonts w:ascii="Times New Roman" w:hAnsi="Times New Roman" w:cs="Times New Roman"/>
            <w:sz w:val="22"/>
          </w:rPr>
          <w:t>publish</w:t>
        </w:r>
      </w:ins>
      <w:ins w:id="244" w:author="Microsoft Office 用户" w:date="2019-12-16T17:16:00Z">
        <w:r w:rsidR="009043BF" w:rsidRPr="00E10007">
          <w:rPr>
            <w:rFonts w:ascii="Times New Roman" w:hAnsi="Times New Roman" w:cs="Times New Roman"/>
            <w:sz w:val="22"/>
          </w:rPr>
          <w:t>ed</w:t>
        </w:r>
      </w:ins>
      <w:ins w:id="245" w:author="Zhang Yiping" w:date="2019-12-16T11:08:00Z">
        <w:r w:rsidR="004B68AF" w:rsidRPr="00E10007">
          <w:rPr>
            <w:rFonts w:ascii="Times New Roman" w:hAnsi="Times New Roman" w:cs="Times New Roman"/>
            <w:sz w:val="22"/>
          </w:rPr>
          <w:t xml:space="preserve"> a</w:t>
        </w:r>
        <w:del w:id="246" w:author="Microsoft Office 用户" w:date="2019-12-16T17:16:00Z">
          <w:r w:rsidR="004B68AF" w:rsidRPr="00E10007" w:rsidDel="00073896">
            <w:rPr>
              <w:rFonts w:ascii="Times New Roman" w:hAnsi="Times New Roman" w:cs="Times New Roman"/>
              <w:sz w:val="22"/>
            </w:rPr>
            <w:delText>n article</w:delText>
          </w:r>
        </w:del>
      </w:ins>
      <w:ins w:id="247" w:author="Microsoft Office 用户" w:date="2019-12-16T17:16:00Z">
        <w:r w:rsidR="00073896" w:rsidRPr="00E10007">
          <w:rPr>
            <w:rFonts w:ascii="Times New Roman" w:hAnsi="Times New Roman" w:cs="Times New Roman"/>
            <w:sz w:val="22"/>
          </w:rPr>
          <w:t xml:space="preserve"> paper</w:t>
        </w:r>
      </w:ins>
      <w:ins w:id="248" w:author="Microsoft Office 用户" w:date="2019-12-15T16:09:00Z">
        <w:r w:rsidR="00392580" w:rsidRPr="00E10007">
          <w:rPr>
            <w:rFonts w:ascii="Times New Roman" w:hAnsi="Times New Roman" w:cs="Times New Roman"/>
            <w:sz w:val="22"/>
          </w:rPr>
          <w:t xml:space="preserve"> </w:t>
        </w:r>
        <w:r w:rsidR="00392580" w:rsidRPr="00E10007">
          <w:rPr>
            <w:rFonts w:ascii="Times New Roman" w:hAnsi="Times New Roman" w:cs="Times New Roman"/>
            <w:i/>
            <w:sz w:val="22"/>
            <w:rPrChange w:id="249" w:author="Microsoft Office 用户" w:date="2019-12-16T17:33:00Z">
              <w:rPr>
                <w:rFonts w:ascii="Times New Roman" w:hAnsi="Times New Roman" w:cs="Times New Roman"/>
                <w:sz w:val="22"/>
              </w:rPr>
            </w:rPrChange>
          </w:rPr>
          <w:t>Optimal Analysis of Target Dynamic Tracking Strategy Based on Computer Vision</w:t>
        </w:r>
        <w:r w:rsidR="00392580" w:rsidRPr="00E10007">
          <w:rPr>
            <w:rFonts w:ascii="Times New Roman" w:hAnsi="Times New Roman" w:cs="Times New Roman"/>
            <w:sz w:val="22"/>
          </w:rPr>
          <w:t xml:space="preserve">. </w:t>
        </w:r>
      </w:ins>
      <w:ins w:id="250" w:author="Microsoft Office 用户" w:date="2019-12-15T16:54:00Z">
        <w:del w:id="251" w:author="Zhang Yiping" w:date="2019-12-16T11:09:00Z">
          <w:r w:rsidR="00875A83" w:rsidRPr="00E10007" w:rsidDel="004B68AF">
            <w:rPr>
              <w:rFonts w:ascii="Times New Roman" w:hAnsi="Times New Roman" w:cs="Times New Roman"/>
              <w:sz w:val="22"/>
            </w:rPr>
            <w:delText>A</w:delText>
          </w:r>
        </w:del>
      </w:ins>
      <w:ins w:id="252" w:author="Microsoft Office 用户" w:date="2019-12-15T16:19:00Z">
        <w:del w:id="253" w:author="Zhang Yiping" w:date="2019-12-16T11:09:00Z">
          <w:r w:rsidR="00194E94" w:rsidRPr="00E10007" w:rsidDel="004B68AF">
            <w:rPr>
              <w:rFonts w:ascii="Times New Roman" w:hAnsi="Times New Roman" w:cs="Times New Roman"/>
              <w:sz w:val="22"/>
            </w:rPr>
            <w:delText>forementioned experiences</w:delText>
          </w:r>
        </w:del>
      </w:ins>
      <w:ins w:id="254" w:author="Zhang Yiping" w:date="2019-12-16T11:09:00Z">
        <w:r w:rsidR="004B68AF" w:rsidRPr="00E10007">
          <w:rPr>
            <w:rFonts w:ascii="Times New Roman" w:hAnsi="Times New Roman" w:cs="Times New Roman"/>
            <w:sz w:val="22"/>
          </w:rPr>
          <w:t>The knowledge I have gained from aforementioned experiences</w:t>
        </w:r>
      </w:ins>
      <w:ins w:id="255" w:author="Zhang Yiping" w:date="2019-12-16T11:10:00Z">
        <w:r w:rsidR="004B68AF" w:rsidRPr="00E10007">
          <w:rPr>
            <w:rFonts w:ascii="Times New Roman" w:hAnsi="Times New Roman" w:cs="Times New Roman"/>
            <w:sz w:val="22"/>
          </w:rPr>
          <w:t xml:space="preserve"> has</w:t>
        </w:r>
      </w:ins>
      <w:ins w:id="256" w:author="Microsoft Office 用户" w:date="2019-12-15T16:19:00Z">
        <w:r w:rsidR="00194E94" w:rsidRPr="00E10007">
          <w:rPr>
            <w:rFonts w:ascii="Times New Roman" w:hAnsi="Times New Roman" w:cs="Times New Roman"/>
            <w:sz w:val="22"/>
          </w:rPr>
          <w:t xml:space="preserve"> </w:t>
        </w:r>
      </w:ins>
      <w:ins w:id="257" w:author="Microsoft Office 用户" w:date="2019-12-15T16:29:00Z">
        <w:r w:rsidR="00262EB1" w:rsidRPr="00E10007">
          <w:rPr>
            <w:rFonts w:ascii="Times New Roman" w:hAnsi="Times New Roman" w:cs="Times New Roman"/>
            <w:sz w:val="22"/>
          </w:rPr>
          <w:t>prepared me well f</w:t>
        </w:r>
      </w:ins>
      <w:ins w:id="258" w:author="Microsoft Office 用户" w:date="2019-12-15T16:19:00Z">
        <w:r w:rsidR="00194E94" w:rsidRPr="00E10007">
          <w:rPr>
            <w:rFonts w:ascii="Times New Roman" w:hAnsi="Times New Roman" w:cs="Times New Roman"/>
            <w:sz w:val="22"/>
          </w:rPr>
          <w:t>o</w:t>
        </w:r>
      </w:ins>
      <w:ins w:id="259" w:author="Microsoft Office 用户" w:date="2019-12-15T16:29:00Z">
        <w:r w:rsidR="00262EB1" w:rsidRPr="00E10007">
          <w:rPr>
            <w:rFonts w:ascii="Times New Roman" w:hAnsi="Times New Roman" w:cs="Times New Roman"/>
            <w:sz w:val="22"/>
          </w:rPr>
          <w:t>r</w:t>
        </w:r>
      </w:ins>
      <w:ins w:id="260" w:author="Microsoft Office 用户" w:date="2019-12-15T16:19:00Z">
        <w:r w:rsidR="00194E94" w:rsidRPr="00E10007">
          <w:rPr>
            <w:rFonts w:ascii="Times New Roman" w:hAnsi="Times New Roman" w:cs="Times New Roman"/>
            <w:sz w:val="22"/>
          </w:rPr>
          <w:t xml:space="preserve"> my </w:t>
        </w:r>
        <w:del w:id="261" w:author="Zhang Yiping" w:date="2019-12-16T11:10:00Z">
          <w:r w:rsidR="00194E94" w:rsidRPr="00E10007" w:rsidDel="004B68AF">
            <w:rPr>
              <w:rFonts w:ascii="Times New Roman" w:hAnsi="Times New Roman" w:cs="Times New Roman"/>
              <w:sz w:val="22"/>
            </w:rPr>
            <w:delText>future pursuit</w:delText>
          </w:r>
        </w:del>
      </w:ins>
      <w:ins w:id="262" w:author="Zhang Yiping" w:date="2019-12-16T11:10:00Z">
        <w:r w:rsidR="004B68AF" w:rsidRPr="00E10007">
          <w:rPr>
            <w:rFonts w:ascii="Times New Roman" w:hAnsi="Times New Roman" w:cs="Times New Roman"/>
            <w:sz w:val="22"/>
          </w:rPr>
          <w:t>further studies</w:t>
        </w:r>
      </w:ins>
      <w:ins w:id="263" w:author="Microsoft Office 用户" w:date="2019-12-15T16:19:00Z">
        <w:r w:rsidR="00194E94" w:rsidRPr="00E10007">
          <w:rPr>
            <w:rFonts w:ascii="Times New Roman" w:hAnsi="Times New Roman" w:cs="Times New Roman"/>
            <w:sz w:val="22"/>
          </w:rPr>
          <w:t xml:space="preserve"> in the Center for Visual Computing</w:t>
        </w:r>
      </w:ins>
      <w:ins w:id="264" w:author="Microsoft Office 用户" w:date="2019-12-15T16:55:00Z">
        <w:r w:rsidR="00B42FF0" w:rsidRPr="00E10007">
          <w:rPr>
            <w:rFonts w:ascii="Times New Roman" w:hAnsi="Times New Roman" w:cs="Times New Roman"/>
            <w:sz w:val="22"/>
          </w:rPr>
          <w:t>, CSE, USCD</w:t>
        </w:r>
      </w:ins>
      <w:ins w:id="265" w:author="Microsoft Office 用户" w:date="2019-12-15T16:19:00Z">
        <w:r w:rsidR="00194E94" w:rsidRPr="00E10007">
          <w:rPr>
            <w:rFonts w:ascii="Times New Roman" w:hAnsi="Times New Roman" w:cs="Times New Roman"/>
            <w:sz w:val="22"/>
          </w:rPr>
          <w:t>.</w:t>
        </w:r>
      </w:ins>
      <w:del w:id="266" w:author="Microsoft Office 用户" w:date="2019-12-14T15:46:00Z">
        <w:r w:rsidR="006F2DD3" w:rsidRPr="00E10007" w:rsidDel="00C32215">
          <w:rPr>
            <w:rFonts w:ascii="Times New Roman" w:hAnsi="Times New Roman" w:cs="Times New Roman"/>
            <w:sz w:val="22"/>
          </w:rPr>
          <w:delText xml:space="preserve"> </w:delText>
        </w:r>
      </w:del>
      <w:del w:id="267" w:author="Microsoft Office 用户" w:date="2019-12-09T23:45:00Z">
        <w:r w:rsidR="006F2DD3" w:rsidRPr="00E10007" w:rsidDel="002E4FC9">
          <w:rPr>
            <w:rFonts w:ascii="Times New Roman" w:hAnsi="Times New Roman" w:cs="Times New Roman"/>
            <w:sz w:val="22"/>
          </w:rPr>
          <w:delText>(SYSU)</w:delText>
        </w:r>
        <w:r w:rsidR="00080984" w:rsidRPr="00E10007" w:rsidDel="002E4FC9">
          <w:rPr>
            <w:rFonts w:ascii="Times New Roman" w:hAnsi="Times New Roman" w:cs="Times New Roman"/>
            <w:sz w:val="22"/>
          </w:rPr>
          <w:delText xml:space="preserve"> </w:delText>
        </w:r>
      </w:del>
      <w:bookmarkStart w:id="268" w:name="OLE_LINK47"/>
      <w:bookmarkStart w:id="269" w:name="OLE_LINK48"/>
      <w:del w:id="270" w:author="Microsoft Office 用户" w:date="2019-12-14T15:46:00Z">
        <w:r w:rsidR="00BD1DD0" w:rsidRPr="00E10007" w:rsidDel="00C32215">
          <w:rPr>
            <w:rFonts w:ascii="Times New Roman" w:hAnsi="Times New Roman" w:cs="Times New Roman"/>
            <w:sz w:val="22"/>
          </w:rPr>
          <w:delText xml:space="preserve">to </w:delText>
        </w:r>
        <w:bookmarkStart w:id="271" w:name="OLE_LINK40"/>
        <w:bookmarkStart w:id="272" w:name="OLE_LINK45"/>
        <w:r w:rsidR="00BD1DD0" w:rsidRPr="00E10007" w:rsidDel="00C32215">
          <w:rPr>
            <w:rFonts w:ascii="Times New Roman" w:hAnsi="Times New Roman" w:cs="Times New Roman"/>
            <w:sz w:val="22"/>
          </w:rPr>
          <w:delText xml:space="preserve">accumulate </w:delText>
        </w:r>
        <w:r w:rsidR="00C91316" w:rsidRPr="00E10007" w:rsidDel="00C32215">
          <w:rPr>
            <w:rFonts w:ascii="Times New Roman" w:hAnsi="Times New Roman" w:cs="Times New Roman"/>
            <w:sz w:val="22"/>
          </w:rPr>
          <w:delText xml:space="preserve">more </w:delText>
        </w:r>
        <w:r w:rsidR="00BD1DD0" w:rsidRPr="00E10007" w:rsidDel="00C32215">
          <w:rPr>
            <w:rFonts w:ascii="Times New Roman" w:hAnsi="Times New Roman" w:cs="Times New Roman"/>
            <w:sz w:val="22"/>
          </w:rPr>
          <w:delText>knowledge</w:delText>
        </w:r>
        <w:r w:rsidR="00203448" w:rsidRPr="00E10007" w:rsidDel="00C32215">
          <w:rPr>
            <w:rFonts w:ascii="Times New Roman" w:hAnsi="Times New Roman" w:cs="Times New Roman"/>
            <w:sz w:val="22"/>
          </w:rPr>
          <w:delText xml:space="preserve"> and</w:delText>
        </w:r>
        <w:r w:rsidR="00C91316" w:rsidRPr="00E10007" w:rsidDel="00C32215">
          <w:rPr>
            <w:rFonts w:ascii="Times New Roman" w:hAnsi="Times New Roman" w:cs="Times New Roman"/>
            <w:sz w:val="22"/>
          </w:rPr>
          <w:delText xml:space="preserve"> </w:delText>
        </w:r>
        <w:bookmarkStart w:id="273" w:name="OLE_LINK59"/>
        <w:bookmarkStart w:id="274" w:name="OLE_LINK60"/>
        <w:r w:rsidR="00BD1DD0" w:rsidRPr="00E10007" w:rsidDel="00C32215">
          <w:rPr>
            <w:rFonts w:ascii="Times New Roman" w:hAnsi="Times New Roman" w:cs="Times New Roman"/>
            <w:sz w:val="22"/>
          </w:rPr>
          <w:delText xml:space="preserve">technical </w:delText>
        </w:r>
        <w:bookmarkEnd w:id="271"/>
        <w:bookmarkEnd w:id="272"/>
        <w:bookmarkEnd w:id="273"/>
        <w:bookmarkEnd w:id="274"/>
        <w:r w:rsidR="00C91316" w:rsidRPr="00E10007" w:rsidDel="00C32215">
          <w:rPr>
            <w:rFonts w:ascii="Times New Roman" w:hAnsi="Times New Roman" w:cs="Times New Roman"/>
            <w:sz w:val="22"/>
          </w:rPr>
          <w:delText>skills</w:delText>
        </w:r>
        <w:r w:rsidR="001E5405" w:rsidRPr="00E10007" w:rsidDel="00C32215">
          <w:rPr>
            <w:rFonts w:ascii="Times New Roman" w:hAnsi="Times New Roman" w:cs="Times New Roman"/>
            <w:sz w:val="22"/>
          </w:rPr>
          <w:delText xml:space="preserve">, and </w:delText>
        </w:r>
        <w:r w:rsidR="00347AE3" w:rsidRPr="00E10007" w:rsidDel="00C32215">
          <w:rPr>
            <w:rFonts w:ascii="Times New Roman" w:hAnsi="Times New Roman" w:cs="Times New Roman"/>
            <w:sz w:val="22"/>
          </w:rPr>
          <w:delText xml:space="preserve">to </w:delText>
        </w:r>
        <w:r w:rsidR="009537B9" w:rsidRPr="00E10007" w:rsidDel="00C32215">
          <w:rPr>
            <w:rFonts w:ascii="Times New Roman" w:hAnsi="Times New Roman" w:cs="Times New Roman"/>
            <w:sz w:val="22"/>
          </w:rPr>
          <w:delText>give further</w:delText>
        </w:r>
        <w:r w:rsidR="001E5405" w:rsidRPr="00E10007" w:rsidDel="00C32215">
          <w:rPr>
            <w:rFonts w:ascii="Times New Roman" w:hAnsi="Times New Roman" w:cs="Times New Roman"/>
            <w:sz w:val="22"/>
          </w:rPr>
          <w:delText xml:space="preserve"> play to my </w:delText>
        </w:r>
        <w:r w:rsidR="004F723B" w:rsidRPr="00E10007" w:rsidDel="00C32215">
          <w:rPr>
            <w:rFonts w:ascii="Times New Roman" w:hAnsi="Times New Roman" w:cs="Times New Roman"/>
            <w:sz w:val="22"/>
          </w:rPr>
          <w:delText>cap</w:delText>
        </w:r>
        <w:r w:rsidR="00786580" w:rsidRPr="00E10007" w:rsidDel="00C32215">
          <w:rPr>
            <w:rFonts w:ascii="Times New Roman" w:hAnsi="Times New Roman" w:cs="Times New Roman"/>
            <w:sz w:val="22"/>
          </w:rPr>
          <w:delText>ability and creativity in this promising</w:delText>
        </w:r>
        <w:r w:rsidR="001E5405" w:rsidRPr="00E10007" w:rsidDel="00C32215">
          <w:rPr>
            <w:rFonts w:ascii="Times New Roman" w:hAnsi="Times New Roman" w:cs="Times New Roman"/>
            <w:sz w:val="22"/>
          </w:rPr>
          <w:delText xml:space="preserve"> field.</w:delText>
        </w:r>
      </w:del>
      <w:bookmarkStart w:id="275" w:name="OLE_LINK55"/>
      <w:bookmarkStart w:id="276" w:name="OLE_LINK56"/>
      <w:bookmarkEnd w:id="3"/>
      <w:bookmarkEnd w:id="4"/>
      <w:bookmarkEnd w:id="5"/>
      <w:bookmarkEnd w:id="6"/>
      <w:bookmarkEnd w:id="268"/>
      <w:bookmarkEnd w:id="269"/>
    </w:p>
    <w:bookmarkEnd w:id="107"/>
    <w:bookmarkEnd w:id="108"/>
    <w:p w14:paraId="6A6984EF" w14:textId="3DDC1455" w:rsidR="007C13D1" w:rsidRPr="00E10007" w:rsidDel="00420EFA" w:rsidRDefault="007C13D1">
      <w:pPr>
        <w:pStyle w:val="ad"/>
        <w:spacing w:after="0" w:line="330" w:lineRule="exact"/>
        <w:jc w:val="both"/>
        <w:rPr>
          <w:del w:id="277" w:author="Microsoft Office 用户" w:date="2019-12-15T10:26:00Z"/>
          <w:rFonts w:ascii="Times New Roman" w:hAnsi="Times New Roman" w:cs="Times New Roman"/>
          <w:sz w:val="22"/>
        </w:rPr>
        <w:pPrChange w:id="278" w:author="Microsoft Office 用户" w:date="2019-12-14T16:29:00Z">
          <w:pPr>
            <w:pStyle w:val="ad"/>
            <w:spacing w:after="0" w:line="320" w:lineRule="exact"/>
            <w:jc w:val="both"/>
          </w:pPr>
        </w:pPrChange>
      </w:pPr>
    </w:p>
    <w:p w14:paraId="44F66F76" w14:textId="0F6D8F0B" w:rsidR="002D3D4A" w:rsidRPr="00E10007" w:rsidDel="00420EFA" w:rsidRDefault="00C91316">
      <w:pPr>
        <w:pStyle w:val="ad"/>
        <w:spacing w:after="0" w:line="330" w:lineRule="exact"/>
        <w:jc w:val="both"/>
        <w:rPr>
          <w:del w:id="279" w:author="Microsoft Office 用户" w:date="2019-12-15T10:26:00Z"/>
          <w:rFonts w:ascii="Times New Roman" w:hAnsi="Times New Roman" w:cs="Times New Roman"/>
          <w:sz w:val="22"/>
        </w:rPr>
        <w:pPrChange w:id="280" w:author="Microsoft Office 用户" w:date="2019-12-14T16:29:00Z">
          <w:pPr>
            <w:pStyle w:val="ad"/>
            <w:spacing w:after="0" w:line="320" w:lineRule="exact"/>
            <w:jc w:val="both"/>
          </w:pPr>
        </w:pPrChange>
      </w:pPr>
      <w:del w:id="281" w:author="Microsoft Office 用户" w:date="2019-12-15T10:26:00Z">
        <w:r w:rsidRPr="00E10007" w:rsidDel="00420EFA">
          <w:rPr>
            <w:rFonts w:ascii="Times New Roman" w:hAnsi="Times New Roman" w:cs="Times New Roman"/>
            <w:sz w:val="22"/>
            <w:rPrChange w:id="282" w:author="Microsoft Office 用户" w:date="2019-12-16T17:33:00Z">
              <w:rPr>
                <w:rFonts w:ascii="Times New Roman" w:hAnsi="Times New Roman" w:cs="Times New Roman"/>
              </w:rPr>
            </w:rPrChange>
          </w:rPr>
          <w:delText xml:space="preserve">As an undergraduate student, I managed to accumulate a fair amount of technical knowledge and improve my programming skills. In the first two years of my study, my coursework (100- and 200-level courses) mainly focused on the basics of mathematics and programming. </w:delText>
        </w:r>
        <w:r w:rsidR="006F1C84" w:rsidRPr="00E10007" w:rsidDel="00420EFA">
          <w:rPr>
            <w:rFonts w:ascii="Times New Roman" w:hAnsi="Times New Roman" w:cs="Times New Roman"/>
            <w:sz w:val="22"/>
            <w:rPrChange w:id="283" w:author="Microsoft Office 用户" w:date="2019-12-16T17:33:00Z">
              <w:rPr>
                <w:rFonts w:ascii="Times New Roman" w:hAnsi="Times New Roman" w:cs="Times New Roman"/>
              </w:rPr>
            </w:rPrChange>
          </w:rPr>
          <w:delText xml:space="preserve">I </w:delText>
        </w:r>
        <w:r w:rsidR="00B9348A" w:rsidRPr="00E10007" w:rsidDel="00420EFA">
          <w:rPr>
            <w:rFonts w:ascii="Times New Roman" w:hAnsi="Times New Roman" w:cs="Times New Roman"/>
            <w:sz w:val="22"/>
            <w:rPrChange w:id="284" w:author="Microsoft Office 用户" w:date="2019-12-16T17:33:00Z">
              <w:rPr>
                <w:rFonts w:ascii="Times New Roman" w:hAnsi="Times New Roman" w:cs="Times New Roman"/>
              </w:rPr>
            </w:rPrChange>
          </w:rPr>
          <w:delText>studied elementary methods to consolidate mathematical basics</w:delText>
        </w:r>
        <w:r w:rsidR="00D6187B" w:rsidRPr="00E10007" w:rsidDel="00420EFA">
          <w:rPr>
            <w:rFonts w:ascii="Times New Roman" w:hAnsi="Times New Roman" w:cs="Times New Roman"/>
            <w:sz w:val="22"/>
            <w:rPrChange w:id="285" w:author="Microsoft Office 用户" w:date="2019-12-16T17:33:00Z">
              <w:rPr>
                <w:rFonts w:ascii="Times New Roman" w:hAnsi="Times New Roman" w:cs="Times New Roman"/>
              </w:rPr>
            </w:rPrChange>
          </w:rPr>
          <w:delText xml:space="preserve">, </w:delText>
        </w:r>
        <w:r w:rsidR="00B9348A" w:rsidRPr="00E10007" w:rsidDel="00420EFA">
          <w:rPr>
            <w:rFonts w:ascii="Times New Roman" w:hAnsi="Times New Roman" w:cs="Times New Roman"/>
            <w:sz w:val="22"/>
            <w:rPrChange w:id="286" w:author="Microsoft Office 用户" w:date="2019-12-16T17:33:00Z">
              <w:rPr>
                <w:rFonts w:ascii="Times New Roman" w:hAnsi="Times New Roman" w:cs="Times New Roman"/>
              </w:rPr>
            </w:rPrChange>
          </w:rPr>
          <w:delText xml:space="preserve">and </w:delText>
        </w:r>
        <w:r w:rsidR="006F1C84" w:rsidRPr="00E10007" w:rsidDel="00420EFA">
          <w:rPr>
            <w:rFonts w:ascii="Times New Roman" w:hAnsi="Times New Roman" w:cs="Times New Roman"/>
            <w:sz w:val="22"/>
            <w:rPrChange w:id="287" w:author="Microsoft Office 用户" w:date="2019-12-16T17:33:00Z">
              <w:rPr>
                <w:rFonts w:ascii="Times New Roman" w:hAnsi="Times New Roman" w:cs="Times New Roman"/>
              </w:rPr>
            </w:rPrChange>
          </w:rPr>
          <w:delText>solved many rudimentary puzzles in different languages to hone my programming skills. In reward, my</w:delText>
        </w:r>
      </w:del>
      <w:ins w:id="288" w:author="Yiping ZHANG" w:date="2019-12-08T15:25:00Z">
        <w:del w:id="289" w:author="Microsoft Office 用户" w:date="2019-12-15T10:26:00Z">
          <w:r w:rsidR="00735E3B" w:rsidRPr="00E10007" w:rsidDel="00420EFA">
            <w:rPr>
              <w:rFonts w:ascii="Times New Roman" w:hAnsi="Times New Roman" w:cs="Times New Roman"/>
              <w:sz w:val="22"/>
              <w:rPrChange w:id="290" w:author="Microsoft Office 用户" w:date="2019-12-16T17:33:00Z">
                <w:rPr>
                  <w:rFonts w:ascii="Times New Roman" w:hAnsi="Times New Roman" w:cs="Times New Roman"/>
                </w:rPr>
              </w:rPrChange>
            </w:rPr>
            <w:delText>My</w:delText>
          </w:r>
        </w:del>
      </w:ins>
      <w:del w:id="291" w:author="Microsoft Office 用户" w:date="2019-12-15T10:26:00Z">
        <w:r w:rsidR="006F1C84" w:rsidRPr="00E10007" w:rsidDel="00420EFA">
          <w:rPr>
            <w:rFonts w:ascii="Times New Roman" w:hAnsi="Times New Roman" w:cs="Times New Roman"/>
            <w:sz w:val="22"/>
            <w:rPrChange w:id="292" w:author="Microsoft Office 用户" w:date="2019-12-16T17:33:00Z">
              <w:rPr>
                <w:rFonts w:ascii="Times New Roman" w:hAnsi="Times New Roman" w:cs="Times New Roman"/>
              </w:rPr>
            </w:rPrChange>
          </w:rPr>
          <w:delText xml:space="preserve"> score</w:delText>
        </w:r>
      </w:del>
      <w:ins w:id="293" w:author="Yiping ZHANG" w:date="2019-12-08T15:25:00Z">
        <w:del w:id="294" w:author="Microsoft Office 用户" w:date="2019-12-15T10:26:00Z">
          <w:r w:rsidR="00735E3B" w:rsidRPr="00E10007" w:rsidDel="00420EFA">
            <w:rPr>
              <w:rFonts w:ascii="Times New Roman" w:hAnsi="Times New Roman" w:cs="Times New Roman"/>
              <w:sz w:val="22"/>
              <w:rPrChange w:id="295" w:author="Microsoft Office 用户" w:date="2019-12-16T17:33:00Z">
                <w:rPr>
                  <w:rFonts w:ascii="Times New Roman" w:hAnsi="Times New Roman" w:cs="Times New Roman"/>
                </w:rPr>
              </w:rPrChange>
            </w:rPr>
            <w:delText>s</w:delText>
          </w:r>
        </w:del>
      </w:ins>
      <w:del w:id="296" w:author="Microsoft Office 用户" w:date="2019-12-15T10:26:00Z">
        <w:r w:rsidR="006F1C84" w:rsidRPr="00E10007" w:rsidDel="00420EFA">
          <w:rPr>
            <w:rFonts w:ascii="Times New Roman" w:hAnsi="Times New Roman" w:cs="Times New Roman"/>
            <w:sz w:val="22"/>
            <w:rPrChange w:id="297" w:author="Microsoft Office 用户" w:date="2019-12-16T17:33:00Z">
              <w:rPr>
                <w:rFonts w:ascii="Times New Roman" w:hAnsi="Times New Roman" w:cs="Times New Roman"/>
              </w:rPr>
            </w:rPrChange>
          </w:rPr>
          <w:delText xml:space="preserve"> w</w:delText>
        </w:r>
      </w:del>
      <w:ins w:id="298" w:author="Yiping ZHANG" w:date="2019-12-08T15:25:00Z">
        <w:del w:id="299" w:author="Microsoft Office 用户" w:date="2019-12-15T10:26:00Z">
          <w:r w:rsidR="00735E3B" w:rsidRPr="00E10007" w:rsidDel="00420EFA">
            <w:rPr>
              <w:rFonts w:ascii="Times New Roman" w:hAnsi="Times New Roman" w:cs="Times New Roman"/>
              <w:sz w:val="22"/>
              <w:rPrChange w:id="300" w:author="Microsoft Office 用户" w:date="2019-12-16T17:33:00Z">
                <w:rPr>
                  <w:rFonts w:ascii="Times New Roman" w:hAnsi="Times New Roman" w:cs="Times New Roman"/>
                </w:rPr>
              </w:rPrChange>
            </w:rPr>
            <w:delText xml:space="preserve">ere </w:delText>
          </w:r>
        </w:del>
      </w:ins>
      <w:del w:id="301" w:author="Microsoft Office 用户" w:date="2019-12-15T10:26:00Z">
        <w:r w:rsidR="006F1C84" w:rsidRPr="00E10007" w:rsidDel="00420EFA">
          <w:rPr>
            <w:rFonts w:ascii="Times New Roman" w:hAnsi="Times New Roman" w:cs="Times New Roman"/>
            <w:sz w:val="22"/>
            <w:rPrChange w:id="302" w:author="Microsoft Office 用户" w:date="2019-12-16T17:33:00Z">
              <w:rPr>
                <w:rFonts w:ascii="Times New Roman" w:hAnsi="Times New Roman" w:cs="Times New Roman"/>
              </w:rPr>
            </w:rPrChange>
          </w:rPr>
          <w:delText xml:space="preserve">as ranked top in </w:delText>
        </w:r>
        <w:r w:rsidR="006F1C84" w:rsidRPr="00E10007" w:rsidDel="00420EFA">
          <w:rPr>
            <w:rFonts w:ascii="Times New Roman" w:hAnsi="Times New Roman" w:cs="Times New Roman"/>
            <w:i/>
            <w:sz w:val="22"/>
            <w:rPrChange w:id="303" w:author="Microsoft Office 用户" w:date="2019-12-16T17:33:00Z">
              <w:rPr>
                <w:rFonts w:ascii="Times New Roman" w:hAnsi="Times New Roman" w:cs="Times New Roman"/>
                <w:i/>
              </w:rPr>
            </w:rPrChange>
          </w:rPr>
          <w:delText xml:space="preserve">Computer Programming </w:delText>
        </w:r>
        <w:r w:rsidR="006F1C84" w:rsidRPr="00E10007" w:rsidDel="00420EFA">
          <w:rPr>
            <w:rFonts w:ascii="MS Mincho" w:eastAsia="MS Mincho" w:hAnsi="MS Mincho" w:cs="MS Mincho"/>
            <w:bCs/>
            <w:i/>
            <w:sz w:val="22"/>
            <w:rPrChange w:id="304" w:author="Microsoft Office 用户" w:date="2019-12-16T17:33:00Z">
              <w:rPr>
                <w:rFonts w:ascii="MS Mincho" w:eastAsia="MS Mincho" w:hAnsi="MS Mincho" w:cs="MS Mincho"/>
                <w:bCs/>
                <w:i/>
              </w:rPr>
            </w:rPrChange>
          </w:rPr>
          <w:delText>Ⅱ</w:delText>
        </w:r>
        <w:r w:rsidR="006F1C84" w:rsidRPr="00E10007" w:rsidDel="00420EFA">
          <w:rPr>
            <w:rFonts w:ascii="Times New Roman" w:hAnsi="Times New Roman" w:cs="Times New Roman"/>
            <w:sz w:val="22"/>
            <w:rPrChange w:id="305" w:author="Microsoft Office 用户" w:date="2019-12-16T17:33:00Z">
              <w:rPr>
                <w:rFonts w:ascii="Times New Roman" w:hAnsi="Times New Roman" w:cs="Times New Roman"/>
              </w:rPr>
            </w:rPrChange>
          </w:rPr>
          <w:delText xml:space="preserve"> (C++), </w:delText>
        </w:r>
        <w:r w:rsidR="006F1C84" w:rsidRPr="00E10007" w:rsidDel="00420EFA">
          <w:rPr>
            <w:rFonts w:ascii="Times New Roman" w:hAnsi="Times New Roman" w:cs="Times New Roman"/>
            <w:i/>
            <w:sz w:val="22"/>
            <w:rPrChange w:id="306" w:author="Microsoft Office 用户" w:date="2019-12-16T17:33:00Z">
              <w:rPr>
                <w:rFonts w:ascii="Times New Roman" w:hAnsi="Times New Roman" w:cs="Times New Roman"/>
                <w:i/>
              </w:rPr>
            </w:rPrChange>
          </w:rPr>
          <w:delText>Java and Object-oriented Design</w:delText>
        </w:r>
        <w:r w:rsidR="006F1C84" w:rsidRPr="00E10007" w:rsidDel="00420EFA">
          <w:rPr>
            <w:rFonts w:ascii="Times New Roman" w:hAnsi="Times New Roman" w:cs="Times New Roman"/>
            <w:sz w:val="22"/>
            <w:rPrChange w:id="307" w:author="Microsoft Office 用户" w:date="2019-12-16T17:33:00Z">
              <w:rPr>
                <w:rFonts w:ascii="Times New Roman" w:hAnsi="Times New Roman" w:cs="Times New Roman"/>
              </w:rPr>
            </w:rPrChange>
          </w:rPr>
          <w:delText xml:space="preserve"> (Java), </w:delText>
        </w:r>
      </w:del>
      <w:del w:id="308" w:author="Microsoft Office 用户" w:date="2019-12-09T09:34:00Z">
        <w:r w:rsidR="006F1C84" w:rsidRPr="00E10007" w:rsidDel="00BB4A07">
          <w:rPr>
            <w:rFonts w:ascii="Times New Roman" w:hAnsi="Times New Roman" w:cs="Times New Roman"/>
            <w:i/>
            <w:sz w:val="22"/>
            <w:rPrChange w:id="309" w:author="Microsoft Office 用户" w:date="2019-12-16T17:33:00Z">
              <w:rPr>
                <w:rFonts w:ascii="Times New Roman" w:hAnsi="Times New Roman" w:cs="Times New Roman"/>
                <w:i/>
              </w:rPr>
            </w:rPrChange>
          </w:rPr>
          <w:delText>Data Structures and Algorithms</w:delText>
        </w:r>
        <w:r w:rsidR="006F1C84" w:rsidRPr="00E10007" w:rsidDel="00BB4A07">
          <w:rPr>
            <w:rFonts w:ascii="Times New Roman" w:hAnsi="Times New Roman" w:cs="Times New Roman"/>
            <w:sz w:val="22"/>
            <w:rPrChange w:id="310" w:author="Microsoft Office 用户" w:date="2019-12-16T17:33:00Z">
              <w:rPr>
                <w:rFonts w:ascii="Times New Roman" w:hAnsi="Times New Roman" w:cs="Times New Roman"/>
              </w:rPr>
            </w:rPrChange>
          </w:rPr>
          <w:delText xml:space="preserve">, </w:delText>
        </w:r>
      </w:del>
      <w:del w:id="311" w:author="Microsoft Office 用户" w:date="2019-12-15T10:26:00Z">
        <w:r w:rsidR="006F1C84" w:rsidRPr="00E10007" w:rsidDel="00420EFA">
          <w:rPr>
            <w:rFonts w:ascii="Times New Roman" w:hAnsi="Times New Roman" w:cs="Times New Roman"/>
            <w:sz w:val="22"/>
            <w:rPrChange w:id="312" w:author="Microsoft Office 用户" w:date="2019-12-16T17:33:00Z">
              <w:rPr>
                <w:rFonts w:ascii="Times New Roman" w:hAnsi="Times New Roman" w:cs="Times New Roman"/>
              </w:rPr>
            </w:rPrChange>
          </w:rPr>
          <w:delText>and etc.</w:delText>
        </w:r>
        <w:bookmarkEnd w:id="275"/>
        <w:bookmarkEnd w:id="276"/>
        <w:r w:rsidR="007B2BDB" w:rsidRPr="00E10007" w:rsidDel="00420EFA">
          <w:rPr>
            <w:rFonts w:ascii="Times New Roman" w:hAnsi="Times New Roman" w:cs="Times New Roman"/>
            <w:sz w:val="22"/>
            <w:rPrChange w:id="313" w:author="Microsoft Office 用户" w:date="2019-12-16T17:33:00Z">
              <w:rPr>
                <w:rFonts w:ascii="Times New Roman" w:hAnsi="Times New Roman" w:cs="Times New Roman"/>
              </w:rPr>
            </w:rPrChange>
          </w:rPr>
          <w:delText xml:space="preserve"> </w:delText>
        </w:r>
        <w:r w:rsidR="006F1C84" w:rsidRPr="00E10007" w:rsidDel="00420EFA">
          <w:rPr>
            <w:rFonts w:ascii="Times New Roman" w:hAnsi="Times New Roman" w:cs="Times New Roman"/>
            <w:sz w:val="22"/>
            <w:rPrChange w:id="314" w:author="Microsoft Office 用户" w:date="2019-12-16T17:33:00Z">
              <w:rPr>
                <w:rFonts w:ascii="Times New Roman" w:hAnsi="Times New Roman" w:cs="Times New Roman"/>
              </w:rPr>
            </w:rPrChange>
          </w:rPr>
          <w:delText>As I’ve laid solid groundwork for the fundamentals, I was able to achieve high in more advanced courses later on</w:delText>
        </w:r>
      </w:del>
      <w:ins w:id="315" w:author="Yiping ZHANG" w:date="2019-12-08T15:25:00Z">
        <w:del w:id="316" w:author="Microsoft Office 用户" w:date="2019-12-15T10:26:00Z">
          <w:r w:rsidR="00735E3B" w:rsidRPr="00E10007" w:rsidDel="00420EFA">
            <w:rPr>
              <w:rFonts w:ascii="Times New Roman" w:hAnsi="Times New Roman" w:cs="Times New Roman"/>
              <w:sz w:val="22"/>
              <w:rPrChange w:id="317" w:author="Microsoft Office 用户" w:date="2019-12-16T17:33:00Z">
                <w:rPr>
                  <w:rFonts w:ascii="Times New Roman" w:hAnsi="Times New Roman" w:cs="Times New Roman"/>
                </w:rPr>
              </w:rPrChange>
            </w:rPr>
            <w:delText>afterwards</w:delText>
          </w:r>
        </w:del>
      </w:ins>
      <w:del w:id="318" w:author="Microsoft Office 用户" w:date="2019-12-15T10:26:00Z">
        <w:r w:rsidR="006F1C84" w:rsidRPr="00E10007" w:rsidDel="00420EFA">
          <w:rPr>
            <w:rFonts w:ascii="Times New Roman" w:hAnsi="Times New Roman" w:cs="Times New Roman"/>
            <w:sz w:val="22"/>
            <w:rPrChange w:id="319" w:author="Microsoft Office 用户" w:date="2019-12-16T17:33:00Z">
              <w:rPr>
                <w:rFonts w:ascii="Times New Roman" w:hAnsi="Times New Roman" w:cs="Times New Roman"/>
              </w:rPr>
            </w:rPrChange>
          </w:rPr>
          <w:delText>. M</w:delText>
        </w:r>
        <w:r w:rsidRPr="00E10007" w:rsidDel="00420EFA">
          <w:rPr>
            <w:rFonts w:ascii="Times New Roman" w:hAnsi="Times New Roman" w:cs="Times New Roman"/>
            <w:sz w:val="22"/>
            <w:rPrChange w:id="320" w:author="Microsoft Office 用户" w:date="2019-12-16T17:33:00Z">
              <w:rPr>
                <w:rFonts w:ascii="Times New Roman" w:hAnsi="Times New Roman" w:cs="Times New Roman"/>
              </w:rPr>
            </w:rPrChange>
          </w:rPr>
          <w:delText>y scores were</w:delText>
        </w:r>
        <w:r w:rsidR="007A3D27" w:rsidRPr="00E10007" w:rsidDel="00420EFA">
          <w:rPr>
            <w:rFonts w:ascii="Times New Roman" w:hAnsi="Times New Roman" w:cs="Times New Roman"/>
            <w:sz w:val="22"/>
            <w:rPrChange w:id="321" w:author="Microsoft Office 用户" w:date="2019-12-16T17:33:00Z">
              <w:rPr>
                <w:rFonts w:ascii="Times New Roman" w:hAnsi="Times New Roman" w:cs="Times New Roman"/>
              </w:rPr>
            </w:rPrChange>
          </w:rPr>
          <w:delText xml:space="preserve"> ranked </w:delText>
        </w:r>
        <w:r w:rsidR="00A869FD" w:rsidRPr="00E10007" w:rsidDel="00420EFA">
          <w:rPr>
            <w:rFonts w:ascii="Times New Roman" w:hAnsi="Times New Roman" w:cs="Times New Roman"/>
            <w:sz w:val="22"/>
            <w:rPrChange w:id="322" w:author="Microsoft Office 用户" w:date="2019-12-16T17:33:00Z">
              <w:rPr>
                <w:rFonts w:ascii="Times New Roman" w:hAnsi="Times New Roman" w:cs="Times New Roman"/>
              </w:rPr>
            </w:rPrChange>
          </w:rPr>
          <w:delText xml:space="preserve">the </w:delText>
        </w:r>
        <w:r w:rsidR="007A3D27" w:rsidRPr="00E10007" w:rsidDel="00420EFA">
          <w:rPr>
            <w:rFonts w:ascii="Times New Roman" w:hAnsi="Times New Roman" w:cs="Times New Roman"/>
            <w:sz w:val="22"/>
            <w:rPrChange w:id="323" w:author="Microsoft Office 用户" w:date="2019-12-16T17:33:00Z">
              <w:rPr>
                <w:rFonts w:ascii="Times New Roman" w:hAnsi="Times New Roman" w:cs="Times New Roman"/>
              </w:rPr>
            </w:rPrChange>
          </w:rPr>
          <w:delText xml:space="preserve">first in </w:delText>
        </w:r>
        <w:r w:rsidR="007A3D27" w:rsidRPr="00E10007" w:rsidDel="00420EFA">
          <w:rPr>
            <w:rFonts w:ascii="Times New Roman" w:hAnsi="Times New Roman" w:cs="Times New Roman"/>
            <w:i/>
            <w:sz w:val="22"/>
            <w:rPrChange w:id="324" w:author="Microsoft Office 用户" w:date="2019-12-16T17:33:00Z">
              <w:rPr>
                <w:rFonts w:ascii="Times New Roman" w:hAnsi="Times New Roman" w:cs="Times New Roman"/>
                <w:i/>
              </w:rPr>
            </w:rPrChange>
          </w:rPr>
          <w:delText>Numerical Methods</w:delText>
        </w:r>
        <w:r w:rsidR="006654DE" w:rsidRPr="00E10007" w:rsidDel="00420EFA">
          <w:rPr>
            <w:rFonts w:ascii="Times New Roman" w:hAnsi="Times New Roman" w:cs="Times New Roman"/>
            <w:sz w:val="22"/>
            <w:rPrChange w:id="325" w:author="Microsoft Office 用户" w:date="2019-12-16T17:33:00Z">
              <w:rPr>
                <w:rFonts w:ascii="Times New Roman" w:hAnsi="Times New Roman" w:cs="Times New Roman"/>
              </w:rPr>
            </w:rPrChange>
          </w:rPr>
          <w:delText xml:space="preserve"> (MATLAB)</w:delText>
        </w:r>
        <w:r w:rsidR="007A3D27" w:rsidRPr="00E10007" w:rsidDel="00420EFA">
          <w:rPr>
            <w:rFonts w:ascii="Times New Roman" w:hAnsi="Times New Roman" w:cs="Times New Roman"/>
            <w:sz w:val="22"/>
            <w:rPrChange w:id="326" w:author="Microsoft Office 用户" w:date="2019-12-16T17:33:00Z">
              <w:rPr>
                <w:rFonts w:ascii="Times New Roman" w:hAnsi="Times New Roman" w:cs="Times New Roman"/>
              </w:rPr>
            </w:rPrChange>
          </w:rPr>
          <w:delText xml:space="preserve">, </w:delText>
        </w:r>
        <w:r w:rsidR="007A3D27" w:rsidRPr="00E10007" w:rsidDel="00420EFA">
          <w:rPr>
            <w:rFonts w:ascii="Times New Roman" w:hAnsi="Times New Roman" w:cs="Times New Roman"/>
            <w:i/>
            <w:sz w:val="22"/>
            <w:rPrChange w:id="327" w:author="Microsoft Office 用户" w:date="2019-12-16T17:33:00Z">
              <w:rPr>
                <w:rFonts w:ascii="Times New Roman" w:hAnsi="Times New Roman" w:cs="Times New Roman"/>
                <w:i/>
              </w:rPr>
            </w:rPrChange>
          </w:rPr>
          <w:delText>Pr</w:delText>
        </w:r>
        <w:r w:rsidR="008516AD" w:rsidRPr="00E10007" w:rsidDel="00420EFA">
          <w:rPr>
            <w:rFonts w:ascii="Times New Roman" w:hAnsi="Times New Roman" w:cs="Times New Roman"/>
            <w:i/>
            <w:sz w:val="22"/>
            <w:rPrChange w:id="328" w:author="Microsoft Office 用户" w:date="2019-12-16T17:33:00Z">
              <w:rPr>
                <w:rFonts w:ascii="Times New Roman" w:hAnsi="Times New Roman" w:cs="Times New Roman"/>
                <w:i/>
              </w:rPr>
            </w:rPrChange>
          </w:rPr>
          <w:delText>incipl</w:delText>
        </w:r>
        <w:r w:rsidR="007A3D27" w:rsidRPr="00E10007" w:rsidDel="00420EFA">
          <w:rPr>
            <w:rFonts w:ascii="Times New Roman" w:hAnsi="Times New Roman" w:cs="Times New Roman"/>
            <w:i/>
            <w:sz w:val="22"/>
            <w:rPrChange w:id="329" w:author="Microsoft Office 用户" w:date="2019-12-16T17:33:00Z">
              <w:rPr>
                <w:rFonts w:ascii="Times New Roman" w:hAnsi="Times New Roman" w:cs="Times New Roman"/>
                <w:i/>
              </w:rPr>
            </w:rPrChange>
          </w:rPr>
          <w:delText>e</w:delText>
        </w:r>
        <w:r w:rsidR="008516AD" w:rsidRPr="00E10007" w:rsidDel="00420EFA">
          <w:rPr>
            <w:rFonts w:ascii="Times New Roman" w:hAnsi="Times New Roman" w:cs="Times New Roman"/>
            <w:i/>
            <w:sz w:val="22"/>
            <w:rPrChange w:id="330" w:author="Microsoft Office 用户" w:date="2019-12-16T17:33:00Z">
              <w:rPr>
                <w:rFonts w:ascii="Times New Roman" w:hAnsi="Times New Roman" w:cs="Times New Roman"/>
                <w:i/>
              </w:rPr>
            </w:rPrChange>
          </w:rPr>
          <w:delText>s</w:delText>
        </w:r>
        <w:r w:rsidR="007A3D27" w:rsidRPr="00E10007" w:rsidDel="00420EFA">
          <w:rPr>
            <w:rFonts w:ascii="Times New Roman" w:hAnsi="Times New Roman" w:cs="Times New Roman"/>
            <w:i/>
            <w:sz w:val="22"/>
            <w:rPrChange w:id="331" w:author="Microsoft Office 用户" w:date="2019-12-16T17:33:00Z">
              <w:rPr>
                <w:rFonts w:ascii="Times New Roman" w:hAnsi="Times New Roman" w:cs="Times New Roman"/>
                <w:i/>
              </w:rPr>
            </w:rPrChange>
          </w:rPr>
          <w:delText xml:space="preserve"> of Artificial Neural Networks</w:delText>
        </w:r>
        <w:r w:rsidR="006654DE" w:rsidRPr="00E10007" w:rsidDel="00420EFA">
          <w:rPr>
            <w:rFonts w:ascii="Times New Roman" w:hAnsi="Times New Roman" w:cs="Times New Roman"/>
            <w:sz w:val="22"/>
            <w:rPrChange w:id="332" w:author="Microsoft Office 用户" w:date="2019-12-16T17:33:00Z">
              <w:rPr>
                <w:rFonts w:ascii="Times New Roman" w:hAnsi="Times New Roman" w:cs="Times New Roman"/>
              </w:rPr>
            </w:rPrChange>
          </w:rPr>
          <w:delText xml:space="preserve"> (Python)</w:delText>
        </w:r>
        <w:r w:rsidR="007A3D27" w:rsidRPr="00E10007" w:rsidDel="00420EFA">
          <w:rPr>
            <w:rFonts w:ascii="Times New Roman" w:hAnsi="Times New Roman" w:cs="Times New Roman"/>
            <w:sz w:val="22"/>
            <w:rPrChange w:id="333" w:author="Microsoft Office 用户" w:date="2019-12-16T17:33:00Z">
              <w:rPr>
                <w:rFonts w:ascii="Times New Roman" w:hAnsi="Times New Roman" w:cs="Times New Roman"/>
              </w:rPr>
            </w:rPrChange>
          </w:rPr>
          <w:delText xml:space="preserve">, </w:delText>
        </w:r>
        <w:r w:rsidR="007A3D27" w:rsidRPr="00E10007" w:rsidDel="00420EFA">
          <w:rPr>
            <w:rFonts w:ascii="Times New Roman" w:hAnsi="Times New Roman" w:cs="Times New Roman"/>
            <w:i/>
            <w:sz w:val="22"/>
            <w:rPrChange w:id="334" w:author="Microsoft Office 用户" w:date="2019-12-16T17:33:00Z">
              <w:rPr>
                <w:rFonts w:ascii="Times New Roman" w:hAnsi="Times New Roman" w:cs="Times New Roman"/>
                <w:i/>
              </w:rPr>
            </w:rPrChange>
          </w:rPr>
          <w:delText>Introduction to Data Mining</w:delText>
        </w:r>
        <w:r w:rsidR="006654DE" w:rsidRPr="00E10007" w:rsidDel="00420EFA">
          <w:rPr>
            <w:rFonts w:ascii="Times New Roman" w:hAnsi="Times New Roman" w:cs="Times New Roman"/>
            <w:sz w:val="22"/>
            <w:rPrChange w:id="335" w:author="Microsoft Office 用户" w:date="2019-12-16T17:33:00Z">
              <w:rPr>
                <w:rFonts w:ascii="Times New Roman" w:hAnsi="Times New Roman" w:cs="Times New Roman"/>
              </w:rPr>
            </w:rPrChange>
          </w:rPr>
          <w:delText xml:space="preserve"> (Python)</w:delText>
        </w:r>
        <w:r w:rsidR="009838CD" w:rsidRPr="00E10007" w:rsidDel="00420EFA">
          <w:rPr>
            <w:rFonts w:ascii="Times New Roman" w:hAnsi="Times New Roman" w:cs="Times New Roman"/>
            <w:sz w:val="22"/>
            <w:rPrChange w:id="336" w:author="Microsoft Office 用户" w:date="2019-12-16T17:33:00Z">
              <w:rPr>
                <w:rFonts w:ascii="Times New Roman" w:hAnsi="Times New Roman" w:cs="Times New Roman"/>
              </w:rPr>
            </w:rPrChange>
          </w:rPr>
          <w:delText xml:space="preserve">, and </w:delText>
        </w:r>
        <w:r w:rsidR="005A14AC" w:rsidRPr="00E10007" w:rsidDel="00420EFA">
          <w:rPr>
            <w:rFonts w:ascii="Times New Roman" w:hAnsi="Times New Roman" w:cs="Times New Roman"/>
            <w:sz w:val="22"/>
            <w:rPrChange w:id="337" w:author="Microsoft Office 用户" w:date="2019-12-16T17:33:00Z">
              <w:rPr>
                <w:rFonts w:ascii="Times New Roman" w:hAnsi="Times New Roman" w:cs="Times New Roman"/>
              </w:rPr>
            </w:rPrChange>
          </w:rPr>
          <w:delText>etc</w:delText>
        </w:r>
        <w:r w:rsidR="009838CD" w:rsidRPr="00E10007" w:rsidDel="00420EFA">
          <w:rPr>
            <w:rFonts w:ascii="Times New Roman" w:hAnsi="Times New Roman" w:cs="Times New Roman"/>
            <w:sz w:val="22"/>
            <w:rPrChange w:id="338" w:author="Microsoft Office 用户" w:date="2019-12-16T17:33:00Z">
              <w:rPr>
                <w:rFonts w:ascii="Times New Roman" w:hAnsi="Times New Roman" w:cs="Times New Roman"/>
              </w:rPr>
            </w:rPrChange>
          </w:rPr>
          <w:delText>.</w:delText>
        </w:r>
        <w:r w:rsidR="00640DE3" w:rsidRPr="00E10007" w:rsidDel="00420EFA">
          <w:rPr>
            <w:rFonts w:ascii="Times New Roman" w:hAnsi="Times New Roman" w:cs="Times New Roman"/>
            <w:sz w:val="22"/>
            <w:rPrChange w:id="339" w:author="Microsoft Office 用户" w:date="2019-12-16T17:33:00Z">
              <w:rPr>
                <w:rFonts w:ascii="Times New Roman" w:hAnsi="Times New Roman" w:cs="Times New Roman"/>
              </w:rPr>
            </w:rPrChange>
          </w:rPr>
          <w:delText xml:space="preserve"> With these courses as the foundation, I think I am well-prepared for further study in </w:delText>
        </w:r>
      </w:del>
      <w:bookmarkStart w:id="340" w:name="OLE_LINK3"/>
      <w:bookmarkStart w:id="341" w:name="OLE_LINK4"/>
      <w:del w:id="342" w:author="Microsoft Office 用户" w:date="2019-12-09T19:52:00Z">
        <w:r w:rsidR="00640DE3" w:rsidRPr="00E10007" w:rsidDel="00326A71">
          <w:rPr>
            <w:rFonts w:ascii="Times New Roman" w:hAnsi="Times New Roman" w:cs="Times New Roman"/>
            <w:sz w:val="22"/>
            <w:rPrChange w:id="343" w:author="Microsoft Office 用户" w:date="2019-12-16T17:33:00Z">
              <w:rPr>
                <w:rFonts w:ascii="Times New Roman" w:hAnsi="Times New Roman" w:cs="Times New Roman"/>
                <w:color w:val="FF0000"/>
              </w:rPr>
            </w:rPrChange>
          </w:rPr>
          <w:delText>XXXX</w:delText>
        </w:r>
      </w:del>
      <w:del w:id="344" w:author="Microsoft Office 用户" w:date="2019-12-14T16:30:00Z">
        <w:r w:rsidR="00640DE3" w:rsidRPr="00E10007" w:rsidDel="00A5131F">
          <w:rPr>
            <w:rFonts w:ascii="Times New Roman" w:hAnsi="Times New Roman" w:cs="Times New Roman"/>
            <w:sz w:val="22"/>
            <w:rPrChange w:id="345" w:author="Microsoft Office 用户" w:date="2019-12-16T17:33:00Z">
              <w:rPr>
                <w:rFonts w:ascii="Times New Roman" w:hAnsi="Times New Roman" w:cs="Times New Roman"/>
                <w:color w:val="FF0000"/>
              </w:rPr>
            </w:rPrChange>
          </w:rPr>
          <w:delText xml:space="preserve">, </w:delText>
        </w:r>
      </w:del>
      <w:del w:id="346" w:author="Microsoft Office 用户" w:date="2019-12-09T19:52:00Z">
        <w:r w:rsidR="00640DE3" w:rsidRPr="00E10007" w:rsidDel="00326A71">
          <w:rPr>
            <w:rFonts w:ascii="Times New Roman" w:hAnsi="Times New Roman" w:cs="Times New Roman"/>
            <w:sz w:val="22"/>
            <w:rPrChange w:id="347" w:author="Microsoft Office 用户" w:date="2019-12-16T17:33:00Z">
              <w:rPr>
                <w:rFonts w:ascii="Times New Roman" w:hAnsi="Times New Roman" w:cs="Times New Roman"/>
                <w:color w:val="FF0000"/>
              </w:rPr>
            </w:rPrChange>
          </w:rPr>
          <w:delText>XXX</w:delText>
        </w:r>
      </w:del>
      <w:del w:id="348" w:author="Microsoft Office 用户" w:date="2019-12-14T16:30:00Z">
        <w:r w:rsidR="00640DE3" w:rsidRPr="00E10007" w:rsidDel="00A5131F">
          <w:rPr>
            <w:rFonts w:ascii="Times New Roman" w:hAnsi="Times New Roman" w:cs="Times New Roman"/>
            <w:sz w:val="22"/>
            <w:rPrChange w:id="349" w:author="Microsoft Office 用户" w:date="2019-12-16T17:33:00Z">
              <w:rPr>
                <w:rFonts w:ascii="Times New Roman" w:hAnsi="Times New Roman" w:cs="Times New Roman"/>
                <w:color w:val="FF0000"/>
              </w:rPr>
            </w:rPrChange>
          </w:rPr>
          <w:delText>U</w:delText>
        </w:r>
      </w:del>
      <w:bookmarkEnd w:id="340"/>
      <w:bookmarkEnd w:id="341"/>
      <w:del w:id="350" w:author="Microsoft Office 用户" w:date="2019-12-15T10:26:00Z">
        <w:r w:rsidR="00640DE3" w:rsidRPr="00E10007" w:rsidDel="00420EFA">
          <w:rPr>
            <w:rFonts w:ascii="Times New Roman" w:hAnsi="Times New Roman" w:cs="Times New Roman"/>
            <w:sz w:val="22"/>
            <w:rPrChange w:id="351" w:author="Microsoft Office 用户" w:date="2019-12-16T17:33:00Z">
              <w:rPr>
                <w:rFonts w:ascii="Times New Roman" w:hAnsi="Times New Roman" w:cs="Times New Roman"/>
              </w:rPr>
            </w:rPrChange>
          </w:rPr>
          <w:delText>.</w:delText>
        </w:r>
      </w:del>
    </w:p>
    <w:p w14:paraId="3D1EDC4E" w14:textId="77777777" w:rsidR="002D3D4A" w:rsidRPr="00E10007" w:rsidDel="00747267" w:rsidRDefault="002D3D4A">
      <w:pPr>
        <w:pStyle w:val="ad"/>
        <w:spacing w:after="0" w:line="330" w:lineRule="exact"/>
        <w:jc w:val="both"/>
        <w:rPr>
          <w:del w:id="352" w:author="Microsoft Office 用户" w:date="2019-12-15T16:24:00Z"/>
          <w:rFonts w:ascii="Times New Roman" w:hAnsi="Times New Roman" w:cs="Times New Roman"/>
          <w:sz w:val="22"/>
        </w:rPr>
        <w:pPrChange w:id="353" w:author="Microsoft Office 用户" w:date="2019-12-14T16:29:00Z">
          <w:pPr>
            <w:pStyle w:val="ad"/>
            <w:spacing w:after="0" w:line="320" w:lineRule="exact"/>
            <w:jc w:val="both"/>
          </w:pPr>
        </w:pPrChange>
      </w:pPr>
    </w:p>
    <w:p w14:paraId="049D2126" w14:textId="0DFC900C" w:rsidR="00F26221" w:rsidRPr="00E10007" w:rsidDel="00747267" w:rsidRDefault="00AA2F14">
      <w:pPr>
        <w:pStyle w:val="ad"/>
        <w:spacing w:after="0" w:line="330" w:lineRule="exact"/>
        <w:jc w:val="both"/>
        <w:rPr>
          <w:del w:id="354" w:author="Microsoft Office 用户" w:date="2019-12-15T16:24:00Z"/>
          <w:rFonts w:ascii="Times New Roman" w:hAnsi="Times New Roman" w:cs="Times New Roman"/>
          <w:sz w:val="22"/>
        </w:rPr>
        <w:pPrChange w:id="355" w:author="Microsoft Office 用户" w:date="2019-12-14T16:29:00Z">
          <w:pPr>
            <w:pStyle w:val="ad"/>
            <w:spacing w:after="0" w:line="320" w:lineRule="exact"/>
            <w:jc w:val="both"/>
          </w:pPr>
        </w:pPrChange>
      </w:pPr>
      <w:bookmarkStart w:id="356" w:name="OLE_LINK97"/>
      <w:bookmarkStart w:id="357" w:name="OLE_LINK98"/>
      <w:bookmarkStart w:id="358" w:name="OLE_LINK8"/>
      <w:bookmarkStart w:id="359" w:name="OLE_LINK9"/>
      <w:bookmarkStart w:id="360" w:name="OLE_LINK95"/>
      <w:bookmarkStart w:id="361" w:name="OLE_LINK96"/>
      <w:del w:id="362" w:author="Microsoft Office 用户" w:date="2019-12-15T15:07:00Z">
        <w:r w:rsidRPr="00E10007" w:rsidDel="00480D6B">
          <w:rPr>
            <w:rFonts w:ascii="Times New Roman" w:hAnsi="Times New Roman" w:cs="Times New Roman"/>
            <w:sz w:val="22"/>
            <w:rPrChange w:id="363" w:author="Microsoft Office 用户" w:date="2019-12-16T17:33:00Z">
              <w:rPr>
                <w:rFonts w:ascii="Times New Roman" w:hAnsi="Times New Roman" w:cs="Times New Roman"/>
              </w:rPr>
            </w:rPrChange>
          </w:rPr>
          <w:delText xml:space="preserve">In sophomore year, I joined the Smart Internet of Things </w:delText>
        </w:r>
      </w:del>
      <w:del w:id="364" w:author="Microsoft Office 用户" w:date="2019-12-14T18:19:00Z">
        <w:r w:rsidRPr="00E10007" w:rsidDel="00FB2444">
          <w:rPr>
            <w:rFonts w:ascii="Times New Roman" w:hAnsi="Times New Roman" w:cs="Times New Roman"/>
            <w:sz w:val="22"/>
            <w:rPrChange w:id="365" w:author="Microsoft Office 用户" w:date="2019-12-16T17:33:00Z">
              <w:rPr>
                <w:rFonts w:ascii="Times New Roman" w:hAnsi="Times New Roman" w:cs="Times New Roman"/>
              </w:rPr>
            </w:rPrChange>
          </w:rPr>
          <w:delText xml:space="preserve">(IoT) </w:delText>
        </w:r>
      </w:del>
      <w:del w:id="366" w:author="Microsoft Office 用户" w:date="2019-12-15T15:07:00Z">
        <w:r w:rsidRPr="00E10007" w:rsidDel="00480D6B">
          <w:rPr>
            <w:rFonts w:ascii="Times New Roman" w:hAnsi="Times New Roman" w:cs="Times New Roman"/>
            <w:sz w:val="22"/>
            <w:rPrChange w:id="367" w:author="Microsoft Office 用户" w:date="2019-12-16T17:33:00Z">
              <w:rPr>
                <w:rFonts w:ascii="Times New Roman" w:hAnsi="Times New Roman" w:cs="Times New Roman"/>
              </w:rPr>
            </w:rPrChange>
          </w:rPr>
          <w:delText>and Edge Computing group in Professor C</w:delText>
        </w:r>
      </w:del>
      <w:ins w:id="368" w:author="Yiping ZHANG" w:date="2019-12-08T15:26:00Z">
        <w:del w:id="369" w:author="Microsoft Office 用户" w:date="2019-12-09T19:07:00Z">
          <w:r w:rsidR="00DB0763" w:rsidRPr="00E10007" w:rsidDel="00066193">
            <w:rPr>
              <w:rFonts w:ascii="Times New Roman" w:hAnsi="Times New Roman" w:cs="Times New Roman"/>
              <w:sz w:val="22"/>
              <w:rPrChange w:id="370" w:author="Microsoft Office 用户" w:date="2019-12-16T17:33:00Z">
                <w:rPr>
                  <w:rFonts w:ascii="Times New Roman" w:hAnsi="Times New Roman" w:cs="Times New Roman"/>
                </w:rPr>
              </w:rPrChange>
            </w:rPr>
            <w:delText>HEN</w:delText>
          </w:r>
        </w:del>
      </w:ins>
      <w:del w:id="371" w:author="Microsoft Office 用户" w:date="2019-12-15T15:07:00Z">
        <w:r w:rsidR="009F21F0" w:rsidRPr="00E10007" w:rsidDel="00480D6B">
          <w:rPr>
            <w:rFonts w:ascii="Times New Roman" w:hAnsi="Times New Roman" w:cs="Times New Roman"/>
            <w:sz w:val="22"/>
            <w:rPrChange w:id="372" w:author="Microsoft Office 用户" w:date="2019-12-16T17:33:00Z">
              <w:rPr>
                <w:rFonts w:ascii="Times New Roman" w:hAnsi="Times New Roman" w:cs="Times New Roman"/>
              </w:rPr>
            </w:rPrChange>
          </w:rPr>
          <w:delText>hen</w:delText>
        </w:r>
        <w:r w:rsidRPr="00E10007" w:rsidDel="00480D6B">
          <w:rPr>
            <w:rFonts w:ascii="Times New Roman" w:hAnsi="Times New Roman" w:cs="Times New Roman"/>
            <w:sz w:val="22"/>
            <w:rPrChange w:id="373" w:author="Microsoft Office 用户" w:date="2019-12-16T17:33:00Z">
              <w:rPr>
                <w:rFonts w:ascii="Times New Roman" w:hAnsi="Times New Roman" w:cs="Times New Roman"/>
              </w:rPr>
            </w:rPrChange>
          </w:rPr>
          <w:delText xml:space="preserve">’s Inplus Lab to </w:delText>
        </w:r>
      </w:del>
      <w:ins w:id="374" w:author="Yiping ZHANG" w:date="2019-12-08T15:27:00Z">
        <w:del w:id="375" w:author="Microsoft Office 用户" w:date="2019-12-15T15:07:00Z">
          <w:r w:rsidR="00DB0763" w:rsidRPr="00E10007" w:rsidDel="00480D6B">
            <w:rPr>
              <w:rFonts w:ascii="Times New Roman" w:hAnsi="Times New Roman" w:cs="Times New Roman"/>
              <w:sz w:val="22"/>
              <w:rPrChange w:id="376" w:author="Microsoft Office 用户" w:date="2019-12-16T17:33:00Z">
                <w:rPr>
                  <w:rFonts w:ascii="Times New Roman" w:hAnsi="Times New Roman" w:cs="Times New Roman"/>
                </w:rPr>
              </w:rPrChange>
            </w:rPr>
            <w:delText>gain more</w:delText>
          </w:r>
        </w:del>
      </w:ins>
      <w:del w:id="377" w:author="Microsoft Office 用户" w:date="2019-12-15T15:07:00Z">
        <w:r w:rsidRPr="00E10007" w:rsidDel="00480D6B">
          <w:rPr>
            <w:rFonts w:ascii="Times New Roman" w:hAnsi="Times New Roman" w:cs="Times New Roman"/>
            <w:sz w:val="22"/>
            <w:rPrChange w:id="378" w:author="Microsoft Office 用户" w:date="2019-12-16T17:33:00Z">
              <w:rPr>
                <w:rFonts w:ascii="Times New Roman" w:hAnsi="Times New Roman" w:cs="Times New Roman"/>
              </w:rPr>
            </w:rPrChange>
          </w:rPr>
          <w:delText>enrich</w:delText>
        </w:r>
      </w:del>
      <w:ins w:id="379" w:author="Yiping ZHANG" w:date="2019-12-08T15:27:00Z">
        <w:del w:id="380" w:author="Microsoft Office 用户" w:date="2019-12-15T15:07:00Z">
          <w:r w:rsidR="00DB0763" w:rsidRPr="00E10007" w:rsidDel="00480D6B">
            <w:rPr>
              <w:rFonts w:ascii="Times New Roman" w:hAnsi="Times New Roman" w:cs="Times New Roman"/>
              <w:sz w:val="22"/>
              <w:rPrChange w:id="381" w:author="Microsoft Office 用户" w:date="2019-12-16T17:33:00Z">
                <w:rPr>
                  <w:rFonts w:ascii="Times New Roman" w:hAnsi="Times New Roman" w:cs="Times New Roman"/>
                </w:rPr>
              </w:rPrChange>
            </w:rPr>
            <w:delText xml:space="preserve"> </w:delText>
          </w:r>
        </w:del>
      </w:ins>
      <w:del w:id="382" w:author="Microsoft Office 用户" w:date="2019-12-15T15:07:00Z">
        <w:r w:rsidRPr="00E10007" w:rsidDel="00480D6B">
          <w:rPr>
            <w:rFonts w:ascii="Times New Roman" w:hAnsi="Times New Roman" w:cs="Times New Roman"/>
            <w:sz w:val="22"/>
            <w:rPrChange w:id="383" w:author="Microsoft Office 用户" w:date="2019-12-16T17:33:00Z">
              <w:rPr>
                <w:rFonts w:ascii="Times New Roman" w:hAnsi="Times New Roman" w:cs="Times New Roman"/>
              </w:rPr>
            </w:rPrChange>
          </w:rPr>
          <w:delText xml:space="preserve"> my research experience </w:delText>
        </w:r>
      </w:del>
      <w:ins w:id="384" w:author="Yiping ZHANG" w:date="2019-12-08T15:27:00Z">
        <w:del w:id="385" w:author="Microsoft Office 用户" w:date="2019-12-15T15:07:00Z">
          <w:r w:rsidR="00DB0763" w:rsidRPr="00E10007" w:rsidDel="00480D6B">
            <w:rPr>
              <w:rFonts w:ascii="Times New Roman" w:hAnsi="Times New Roman" w:cs="Times New Roman"/>
              <w:sz w:val="22"/>
              <w:rPrChange w:id="386" w:author="Microsoft Office 用户" w:date="2019-12-16T17:33:00Z">
                <w:rPr>
                  <w:rFonts w:ascii="Times New Roman" w:hAnsi="Times New Roman" w:cs="Times New Roman"/>
                </w:rPr>
              </w:rPrChange>
            </w:rPr>
            <w:delText>s</w:delText>
          </w:r>
        </w:del>
      </w:ins>
      <w:del w:id="387" w:author="Microsoft Office 用户" w:date="2019-12-15T15:07:00Z">
        <w:r w:rsidRPr="00E10007" w:rsidDel="00480D6B">
          <w:rPr>
            <w:rFonts w:ascii="Times New Roman" w:hAnsi="Times New Roman" w:cs="Times New Roman"/>
            <w:sz w:val="22"/>
            <w:rPrChange w:id="388" w:author="Microsoft Office 用户" w:date="2019-12-16T17:33:00Z">
              <w:rPr>
                <w:rFonts w:ascii="Times New Roman" w:hAnsi="Times New Roman" w:cs="Times New Roman"/>
              </w:rPr>
            </w:rPrChange>
          </w:rPr>
          <w:delText xml:space="preserve">and learn more extracurricular academic knowledge. </w:delText>
        </w:r>
      </w:del>
      <w:del w:id="389" w:author="Microsoft Office 用户" w:date="2019-12-15T16:24:00Z">
        <w:r w:rsidRPr="00E10007" w:rsidDel="00747267">
          <w:rPr>
            <w:rFonts w:ascii="Times New Roman" w:hAnsi="Times New Roman" w:cs="Times New Roman"/>
            <w:sz w:val="22"/>
            <w:rPrChange w:id="390" w:author="Microsoft Office 用户" w:date="2019-12-16T17:33:00Z">
              <w:rPr>
                <w:rFonts w:ascii="Times New Roman" w:hAnsi="Times New Roman" w:cs="Times New Roman"/>
              </w:rPr>
            </w:rPrChange>
          </w:rPr>
          <w:delText>Referring to</w:delText>
        </w:r>
      </w:del>
      <w:ins w:id="391" w:author="Yiping ZHANG" w:date="2019-12-08T15:28:00Z">
        <w:del w:id="392" w:author="Microsoft Office 用户" w:date="2019-12-15T16:24:00Z">
          <w:r w:rsidR="00DB0763" w:rsidRPr="00E10007" w:rsidDel="00747267">
            <w:rPr>
              <w:rFonts w:ascii="Times New Roman" w:hAnsi="Times New Roman" w:cs="Times New Roman"/>
              <w:sz w:val="22"/>
              <w:rPrChange w:id="393" w:author="Microsoft Office 用户" w:date="2019-12-16T17:33:00Z">
                <w:rPr>
                  <w:rFonts w:ascii="Times New Roman" w:hAnsi="Times New Roman" w:cs="Times New Roman"/>
                </w:rPr>
              </w:rPrChange>
            </w:rPr>
            <w:delText>Based on</w:delText>
          </w:r>
        </w:del>
      </w:ins>
      <w:del w:id="394" w:author="Microsoft Office 用户" w:date="2019-12-15T16:24:00Z">
        <w:r w:rsidRPr="00E10007" w:rsidDel="00747267">
          <w:rPr>
            <w:rFonts w:ascii="Times New Roman" w:hAnsi="Times New Roman" w:cs="Times New Roman"/>
            <w:sz w:val="22"/>
            <w:rPrChange w:id="395" w:author="Microsoft Office 用户" w:date="2019-12-16T17:33:00Z">
              <w:rPr>
                <w:rFonts w:ascii="Times New Roman" w:hAnsi="Times New Roman" w:cs="Times New Roman"/>
              </w:rPr>
            </w:rPrChange>
          </w:rPr>
          <w:delText xml:space="preserve"> theories in </w:delText>
        </w:r>
        <w:r w:rsidRPr="00E10007" w:rsidDel="00747267">
          <w:rPr>
            <w:rFonts w:ascii="Times New Roman" w:hAnsi="Times New Roman" w:cs="Times New Roman"/>
            <w:i/>
            <w:sz w:val="22"/>
            <w:rPrChange w:id="396" w:author="Microsoft Office 用户" w:date="2019-12-16T17:33:00Z">
              <w:rPr>
                <w:rFonts w:ascii="Times New Roman" w:hAnsi="Times New Roman" w:cs="Times New Roman"/>
                <w:i/>
              </w:rPr>
            </w:rPrChange>
          </w:rPr>
          <w:delText>A Primer in Game Theory</w:delText>
        </w:r>
        <w:r w:rsidRPr="00E10007" w:rsidDel="00747267">
          <w:rPr>
            <w:rFonts w:ascii="Times New Roman" w:hAnsi="Times New Roman" w:cs="Times New Roman"/>
            <w:sz w:val="22"/>
            <w:rPrChange w:id="397" w:author="Microsoft Office 用户" w:date="2019-12-16T17:33:00Z">
              <w:rPr>
                <w:rFonts w:ascii="Times New Roman" w:hAnsi="Times New Roman" w:cs="Times New Roman"/>
              </w:rPr>
            </w:rPrChange>
          </w:rPr>
          <w:delText xml:space="preserve"> and </w:delText>
        </w:r>
        <w:r w:rsidRPr="00E10007" w:rsidDel="00747267">
          <w:rPr>
            <w:rFonts w:ascii="Times New Roman" w:hAnsi="Times New Roman" w:cs="Times New Roman"/>
            <w:i/>
            <w:sz w:val="22"/>
            <w:rPrChange w:id="398" w:author="Microsoft Office 用户" w:date="2019-12-16T17:33:00Z">
              <w:rPr>
                <w:rFonts w:ascii="Times New Roman" w:hAnsi="Times New Roman" w:cs="Times New Roman"/>
                <w:i/>
              </w:rPr>
            </w:rPrChange>
          </w:rPr>
          <w:delText>Convex Optimization</w:delText>
        </w:r>
        <w:r w:rsidRPr="00E10007" w:rsidDel="00747267">
          <w:rPr>
            <w:rFonts w:ascii="Times New Roman" w:hAnsi="Times New Roman" w:cs="Times New Roman"/>
            <w:sz w:val="22"/>
            <w:rPrChange w:id="399" w:author="Microsoft Office 用户" w:date="2019-12-16T17:33:00Z">
              <w:rPr>
                <w:rFonts w:ascii="Times New Roman" w:hAnsi="Times New Roman" w:cs="Times New Roman"/>
              </w:rPr>
            </w:rPrChange>
          </w:rPr>
          <w:delText xml:space="preserve">, my colleagues and I proposed a two-layer Stackelberg Game data trading mechanism in Blockchain-based Internet of Vehicles (IoV) and first </w:delText>
        </w:r>
        <w:bookmarkStart w:id="400" w:name="OLE_LINK91"/>
        <w:bookmarkStart w:id="401" w:name="OLE_LINK92"/>
        <w:r w:rsidRPr="00E10007" w:rsidDel="00747267">
          <w:rPr>
            <w:rFonts w:ascii="Times New Roman" w:hAnsi="Times New Roman" w:cs="Times New Roman"/>
            <w:sz w:val="22"/>
            <w:rPrChange w:id="402" w:author="Microsoft Office 用户" w:date="2019-12-16T17:33:00Z">
              <w:rPr>
                <w:rFonts w:ascii="Times New Roman" w:hAnsi="Times New Roman" w:cs="Times New Roman"/>
              </w:rPr>
            </w:rPrChange>
          </w:rPr>
          <w:delText xml:space="preserve">verified our methods using </w:delText>
        </w:r>
      </w:del>
      <w:ins w:id="403" w:author="Yiping ZHANG" w:date="2019-12-08T15:28:00Z">
        <w:del w:id="404" w:author="Microsoft Office 用户" w:date="2019-12-15T16:24:00Z">
          <w:r w:rsidR="00DB0763" w:rsidRPr="00E10007" w:rsidDel="00747267">
            <w:rPr>
              <w:rFonts w:ascii="Times New Roman" w:hAnsi="Times New Roman" w:cs="Times New Roman"/>
              <w:sz w:val="22"/>
              <w:rPrChange w:id="405" w:author="Microsoft Office 用户" w:date="2019-12-16T17:33:00Z">
                <w:rPr>
                  <w:rFonts w:ascii="Times New Roman" w:hAnsi="Times New Roman" w:cs="Times New Roman"/>
                </w:rPr>
              </w:rPrChange>
            </w:rPr>
            <w:delText xml:space="preserve">in </w:delText>
          </w:r>
        </w:del>
      </w:ins>
      <w:del w:id="406" w:author="Microsoft Office 用户" w:date="2019-12-15T16:24:00Z">
        <w:r w:rsidRPr="00E10007" w:rsidDel="00747267">
          <w:rPr>
            <w:rFonts w:ascii="Times New Roman" w:hAnsi="Times New Roman" w:cs="Times New Roman"/>
            <w:sz w:val="22"/>
            <w:rPrChange w:id="407" w:author="Microsoft Office 用户" w:date="2019-12-16T17:33:00Z">
              <w:rPr>
                <w:rFonts w:ascii="Times New Roman" w:hAnsi="Times New Roman" w:cs="Times New Roman"/>
              </w:rPr>
            </w:rPrChange>
          </w:rPr>
          <w:delText>some numerical experiments in Jupyter Notebook</w:delText>
        </w:r>
      </w:del>
      <w:ins w:id="408" w:author="Yiping ZHANG" w:date="2019-12-08T15:28:00Z">
        <w:del w:id="409" w:author="Microsoft Office 用户" w:date="2019-12-15T16:24:00Z">
          <w:r w:rsidR="00DB0763" w:rsidRPr="00E10007" w:rsidDel="00747267">
            <w:rPr>
              <w:rFonts w:ascii="Times New Roman" w:hAnsi="Times New Roman" w:cs="Times New Roman"/>
              <w:sz w:val="22"/>
              <w:rPrChange w:id="410" w:author="Microsoft Office 用户" w:date="2019-12-16T17:33:00Z">
                <w:rPr>
                  <w:rFonts w:ascii="Times New Roman" w:hAnsi="Times New Roman" w:cs="Times New Roman"/>
                </w:rPr>
              </w:rPrChange>
            </w:rPr>
            <w:delText xml:space="preserve"> beforehand</w:delText>
          </w:r>
        </w:del>
      </w:ins>
      <w:bookmarkEnd w:id="400"/>
      <w:bookmarkEnd w:id="401"/>
      <w:del w:id="411" w:author="Microsoft Office 用户" w:date="2019-12-15T16:24:00Z">
        <w:r w:rsidRPr="00E10007" w:rsidDel="00747267">
          <w:rPr>
            <w:rFonts w:ascii="Times New Roman" w:hAnsi="Times New Roman" w:cs="Times New Roman"/>
            <w:sz w:val="22"/>
            <w:rPrChange w:id="412" w:author="Microsoft Office 用户" w:date="2019-12-16T17:33:00Z">
              <w:rPr>
                <w:rFonts w:ascii="Times New Roman" w:hAnsi="Times New Roman" w:cs="Times New Roman"/>
              </w:rPr>
            </w:rPrChange>
          </w:rPr>
          <w:delText xml:space="preserve">. After months of hard work, we completed a paper named </w:delText>
        </w:r>
        <w:r w:rsidRPr="00E10007" w:rsidDel="00747267">
          <w:rPr>
            <w:rFonts w:ascii="Times New Roman" w:hAnsi="Times New Roman" w:cs="Times New Roman"/>
            <w:i/>
            <w:sz w:val="22"/>
            <w:rPrChange w:id="413" w:author="Microsoft Office 用户" w:date="2019-12-16T17:33:00Z">
              <w:rPr>
                <w:rFonts w:ascii="Times New Roman" w:hAnsi="Times New Roman" w:cs="Times New Roman"/>
                <w:i/>
              </w:rPr>
            </w:rPrChange>
          </w:rPr>
          <w:delText>Blockchain-Based Digital Goods Trading Mechanism in Internet of Vehicles: A Stackelberg Game Approach</w:delText>
        </w:r>
        <w:r w:rsidRPr="00E10007" w:rsidDel="00747267">
          <w:rPr>
            <w:rFonts w:ascii="Times New Roman" w:hAnsi="Times New Roman" w:cs="Times New Roman"/>
            <w:sz w:val="22"/>
            <w:rPrChange w:id="414" w:author="Microsoft Office 用户" w:date="2019-12-16T17:33:00Z">
              <w:rPr>
                <w:rFonts w:ascii="Times New Roman" w:hAnsi="Times New Roman" w:cs="Times New Roman"/>
              </w:rPr>
            </w:rPrChange>
          </w:rPr>
          <w:delText xml:space="preserve"> and initially submitted it to </w:delText>
        </w:r>
      </w:del>
      <w:del w:id="415" w:author="Microsoft Office 用户" w:date="2019-12-14T18:20:00Z">
        <w:r w:rsidRPr="00E10007" w:rsidDel="00DC1C64">
          <w:rPr>
            <w:rFonts w:ascii="Times New Roman" w:hAnsi="Times New Roman" w:cs="Times New Roman"/>
            <w:sz w:val="22"/>
            <w:rPrChange w:id="416" w:author="Microsoft Office 用户" w:date="2019-12-16T17:33:00Z">
              <w:rPr>
                <w:rFonts w:ascii="Times New Roman" w:hAnsi="Times New Roman" w:cs="Times New Roman"/>
              </w:rPr>
            </w:rPrChange>
          </w:rPr>
          <w:delText xml:space="preserve">the </w:delText>
        </w:r>
      </w:del>
      <w:del w:id="417" w:author="Microsoft Office 用户" w:date="2019-12-15T16:24:00Z">
        <w:r w:rsidRPr="00E10007" w:rsidDel="00747267">
          <w:rPr>
            <w:rFonts w:ascii="Times New Roman" w:hAnsi="Times New Roman" w:cs="Times New Roman"/>
            <w:sz w:val="22"/>
            <w:rPrChange w:id="418" w:author="Microsoft Office 用户" w:date="2019-12-16T17:33:00Z">
              <w:rPr>
                <w:rFonts w:ascii="Times New Roman" w:hAnsi="Times New Roman" w:cs="Times New Roman"/>
              </w:rPr>
            </w:rPrChange>
          </w:rPr>
          <w:delText xml:space="preserve">International Conference on Service Oriented Computing (ICSOC). </w:delText>
        </w:r>
      </w:del>
      <w:del w:id="419" w:author="Microsoft Office 用户" w:date="2019-12-15T16:22:00Z">
        <w:r w:rsidRPr="00E10007" w:rsidDel="00E040D6">
          <w:rPr>
            <w:rFonts w:ascii="Times New Roman" w:hAnsi="Times New Roman" w:cs="Times New Roman"/>
            <w:sz w:val="22"/>
            <w:rPrChange w:id="420" w:author="Microsoft Office 用户" w:date="2019-12-16T17:33:00Z">
              <w:rPr>
                <w:rFonts w:ascii="Times New Roman" w:hAnsi="Times New Roman" w:cs="Times New Roman"/>
              </w:rPr>
            </w:rPrChange>
          </w:rPr>
          <w:delText>However</w:delText>
        </w:r>
      </w:del>
      <w:del w:id="421" w:author="Microsoft Office 用户" w:date="2019-12-15T16:24:00Z">
        <w:r w:rsidRPr="00E10007" w:rsidDel="00747267">
          <w:rPr>
            <w:rFonts w:ascii="Times New Roman" w:hAnsi="Times New Roman" w:cs="Times New Roman"/>
            <w:sz w:val="22"/>
            <w:rPrChange w:id="422" w:author="Microsoft Office 用户" w:date="2019-12-16T17:33:00Z">
              <w:rPr>
                <w:rFonts w:ascii="Times New Roman" w:hAnsi="Times New Roman" w:cs="Times New Roman"/>
              </w:rPr>
            </w:rPrChange>
          </w:rPr>
          <w:delText>, our work did not win the satisfaction of the ICSOC committee</w:delText>
        </w:r>
      </w:del>
      <w:ins w:id="423" w:author="Yiping ZHANG" w:date="2019-12-08T15:29:00Z">
        <w:del w:id="424" w:author="Microsoft Office 用户" w:date="2019-12-15T16:24:00Z">
          <w:r w:rsidR="00DB0763" w:rsidRPr="00E10007" w:rsidDel="00747267">
            <w:rPr>
              <w:rFonts w:ascii="Times New Roman" w:hAnsi="Times New Roman" w:cs="Times New Roman"/>
              <w:sz w:val="22"/>
              <w:rPrChange w:id="425" w:author="Microsoft Office 用户" w:date="2019-12-16T17:33:00Z">
                <w:rPr>
                  <w:rFonts w:ascii="Times New Roman" w:hAnsi="Times New Roman" w:cs="Times New Roman"/>
                </w:rPr>
              </w:rPrChange>
            </w:rPr>
            <w:delText>.</w:delText>
          </w:r>
        </w:del>
      </w:ins>
      <w:del w:id="426" w:author="Microsoft Office 用户" w:date="2019-12-15T16:24:00Z">
        <w:r w:rsidRPr="00E10007" w:rsidDel="00747267">
          <w:rPr>
            <w:rFonts w:ascii="Times New Roman" w:hAnsi="Times New Roman" w:cs="Times New Roman"/>
            <w:sz w:val="22"/>
            <w:rPrChange w:id="427" w:author="Microsoft Office 用户" w:date="2019-12-16T17:33:00Z">
              <w:rPr>
                <w:rFonts w:ascii="Times New Roman" w:hAnsi="Times New Roman" w:cs="Times New Roman"/>
              </w:rPr>
            </w:rPrChange>
          </w:rPr>
          <w:delText xml:space="preserve"> and they</w:delText>
        </w:r>
      </w:del>
      <w:ins w:id="428" w:author="Yiping ZHANG" w:date="2019-12-08T15:29:00Z">
        <w:del w:id="429" w:author="Microsoft Office 用户" w:date="2019-12-15T16:24:00Z">
          <w:r w:rsidR="00DB0763" w:rsidRPr="00E10007" w:rsidDel="00747267">
            <w:rPr>
              <w:rFonts w:ascii="Times New Roman" w:hAnsi="Times New Roman" w:cs="Times New Roman"/>
              <w:sz w:val="22"/>
              <w:rPrChange w:id="430" w:author="Microsoft Office 用户" w:date="2019-12-16T17:33:00Z">
                <w:rPr>
                  <w:rFonts w:ascii="Times New Roman" w:hAnsi="Times New Roman" w:cs="Times New Roman"/>
                </w:rPr>
              </w:rPrChange>
            </w:rPr>
            <w:delText>They</w:delText>
          </w:r>
        </w:del>
      </w:ins>
      <w:del w:id="431" w:author="Microsoft Office 用户" w:date="2019-12-15T16:24:00Z">
        <w:r w:rsidRPr="00E10007" w:rsidDel="00747267">
          <w:rPr>
            <w:rFonts w:ascii="Times New Roman" w:hAnsi="Times New Roman" w:cs="Times New Roman"/>
            <w:sz w:val="22"/>
            <w:rPrChange w:id="432" w:author="Microsoft Office 用户" w:date="2019-12-16T17:33:00Z">
              <w:rPr>
                <w:rFonts w:ascii="Times New Roman" w:hAnsi="Times New Roman" w:cs="Times New Roman"/>
              </w:rPr>
            </w:rPrChange>
          </w:rPr>
          <w:delText xml:space="preserve"> offered me suggestions for further improvement. Taking </w:delText>
        </w:r>
      </w:del>
      <w:ins w:id="433" w:author="Yiping ZHANG" w:date="2019-12-08T15:29:00Z">
        <w:del w:id="434" w:author="Microsoft Office 用户" w:date="2019-12-15T16:24:00Z">
          <w:r w:rsidR="00DB0763" w:rsidRPr="00E10007" w:rsidDel="00747267">
            <w:rPr>
              <w:rFonts w:ascii="Times New Roman" w:hAnsi="Times New Roman" w:cs="Times New Roman"/>
              <w:sz w:val="22"/>
              <w:rPrChange w:id="435" w:author="Microsoft Office 用户" w:date="2019-12-16T17:33:00Z">
                <w:rPr>
                  <w:rFonts w:ascii="Times New Roman" w:hAnsi="Times New Roman" w:cs="Times New Roman"/>
                </w:rPr>
              </w:rPrChange>
            </w:rPr>
            <w:delText xml:space="preserve">With </w:delText>
          </w:r>
        </w:del>
      </w:ins>
      <w:del w:id="436" w:author="Microsoft Office 用户" w:date="2019-12-15T16:24:00Z">
        <w:r w:rsidRPr="00E10007" w:rsidDel="00747267">
          <w:rPr>
            <w:rFonts w:ascii="Times New Roman" w:hAnsi="Times New Roman" w:cs="Times New Roman"/>
            <w:sz w:val="22"/>
            <w:rPrChange w:id="437" w:author="Microsoft Office 用户" w:date="2019-12-16T17:33:00Z">
              <w:rPr>
                <w:rFonts w:ascii="Times New Roman" w:hAnsi="Times New Roman" w:cs="Times New Roman"/>
              </w:rPr>
            </w:rPrChange>
          </w:rPr>
          <w:delText xml:space="preserve">their advice, we evaluated the robustness and efficiency of my algorithms by implementing several smart contracts on Rinkeby, a test net of Ethereum. With specific scenarios to support for this protocol system, I confidently submitted this paper to the IEEE </w:delText>
        </w:r>
      </w:del>
      <w:del w:id="438" w:author="Microsoft Office 用户" w:date="2019-12-09T09:48:00Z">
        <w:r w:rsidRPr="00E10007" w:rsidDel="001B4F4F">
          <w:rPr>
            <w:rFonts w:ascii="Times New Roman" w:hAnsi="Times New Roman" w:cs="Times New Roman"/>
            <w:sz w:val="22"/>
            <w:rPrChange w:id="439" w:author="Microsoft Office 用户" w:date="2019-12-16T17:33:00Z">
              <w:rPr>
                <w:rFonts w:ascii="Times New Roman" w:hAnsi="Times New Roman" w:cs="Times New Roman"/>
              </w:rPr>
            </w:rPrChange>
          </w:rPr>
          <w:delText>c</w:delText>
        </w:r>
      </w:del>
      <w:del w:id="440" w:author="Microsoft Office 用户" w:date="2019-12-15T16:24:00Z">
        <w:r w:rsidRPr="00E10007" w:rsidDel="00747267">
          <w:rPr>
            <w:rFonts w:ascii="Times New Roman" w:hAnsi="Times New Roman" w:cs="Times New Roman"/>
            <w:sz w:val="22"/>
            <w:rPrChange w:id="441" w:author="Microsoft Office 用户" w:date="2019-12-16T17:33:00Z">
              <w:rPr>
                <w:rFonts w:ascii="Times New Roman" w:hAnsi="Times New Roman" w:cs="Times New Roman"/>
              </w:rPr>
            </w:rPrChange>
          </w:rPr>
          <w:delText xml:space="preserve">loud this time. During this process, I realized that there was a big gap between </w:delText>
        </w:r>
        <w:bookmarkStart w:id="442" w:name="OLE_LINK1"/>
        <w:bookmarkStart w:id="443" w:name="OLE_LINK2"/>
        <w:r w:rsidRPr="00E10007" w:rsidDel="00747267">
          <w:rPr>
            <w:rFonts w:ascii="Times New Roman" w:hAnsi="Times New Roman" w:cs="Times New Roman"/>
            <w:sz w:val="22"/>
            <w:rPrChange w:id="444" w:author="Microsoft Office 用户" w:date="2019-12-16T17:33:00Z">
              <w:rPr>
                <w:rFonts w:ascii="Times New Roman" w:hAnsi="Times New Roman" w:cs="Times New Roman"/>
              </w:rPr>
            </w:rPrChange>
          </w:rPr>
          <w:delText>idea origination and implementation</w:delText>
        </w:r>
        <w:bookmarkEnd w:id="442"/>
        <w:bookmarkEnd w:id="443"/>
        <w:r w:rsidRPr="00E10007" w:rsidDel="00747267">
          <w:rPr>
            <w:rFonts w:ascii="Times New Roman" w:hAnsi="Times New Roman" w:cs="Times New Roman"/>
            <w:sz w:val="22"/>
            <w:rPrChange w:id="445" w:author="Microsoft Office 用户" w:date="2019-12-16T17:33:00Z">
              <w:rPr>
                <w:rFonts w:ascii="Times New Roman" w:hAnsi="Times New Roman" w:cs="Times New Roman"/>
              </w:rPr>
            </w:rPrChange>
          </w:rPr>
          <w:delText xml:space="preserve">. </w:delText>
        </w:r>
        <w:bookmarkStart w:id="446" w:name="OLE_LINK10"/>
        <w:bookmarkStart w:id="447" w:name="OLE_LINK17"/>
        <w:r w:rsidRPr="00E10007" w:rsidDel="00747267">
          <w:rPr>
            <w:rFonts w:ascii="Times New Roman" w:hAnsi="Times New Roman" w:cs="Times New Roman"/>
            <w:sz w:val="22"/>
            <w:rPrChange w:id="448" w:author="Microsoft Office 用户" w:date="2019-12-16T17:33:00Z">
              <w:rPr>
                <w:rFonts w:ascii="Times New Roman" w:hAnsi="Times New Roman" w:cs="Times New Roman"/>
              </w:rPr>
            </w:rPrChange>
          </w:rPr>
          <w:delText>To ensure the stability and efficiency of operations in the system, we need to take more factors into consideration</w:delText>
        </w:r>
        <w:bookmarkEnd w:id="446"/>
        <w:r w:rsidRPr="00E10007" w:rsidDel="00747267">
          <w:rPr>
            <w:rFonts w:ascii="Times New Roman" w:hAnsi="Times New Roman" w:cs="Times New Roman"/>
            <w:sz w:val="22"/>
            <w:rPrChange w:id="449" w:author="Microsoft Office 用户" w:date="2019-12-16T17:33:00Z">
              <w:rPr>
                <w:rFonts w:ascii="Times New Roman" w:hAnsi="Times New Roman" w:cs="Times New Roman"/>
              </w:rPr>
            </w:rPrChange>
          </w:rPr>
          <w:delText xml:space="preserve">, such as </w:delText>
        </w:r>
      </w:del>
      <w:ins w:id="450" w:author="Yiping ZHANG" w:date="2019-12-08T15:30:00Z">
        <w:del w:id="451" w:author="Microsoft Office 用户" w:date="2019-12-15T16:24:00Z">
          <w:r w:rsidR="00DB0763" w:rsidRPr="00E10007" w:rsidDel="00747267">
            <w:rPr>
              <w:rFonts w:ascii="Times New Roman" w:hAnsi="Times New Roman" w:cs="Times New Roman"/>
              <w:sz w:val="22"/>
              <w:rPrChange w:id="452" w:author="Microsoft Office 用户" w:date="2019-12-16T17:33:00Z">
                <w:rPr>
                  <w:rFonts w:ascii="Times New Roman" w:hAnsi="Times New Roman" w:cs="Times New Roman"/>
                </w:rPr>
              </w:rPrChange>
            </w:rPr>
            <w:delText>s</w:delText>
          </w:r>
        </w:del>
      </w:ins>
      <w:del w:id="453" w:author="Microsoft Office 用户" w:date="2019-12-15T16:24:00Z">
        <w:r w:rsidRPr="00E10007" w:rsidDel="00747267">
          <w:rPr>
            <w:rFonts w:ascii="Times New Roman" w:hAnsi="Times New Roman" w:cs="Times New Roman"/>
            <w:sz w:val="22"/>
            <w:rPrChange w:id="454" w:author="Microsoft Office 用户" w:date="2019-12-16T17:33:00Z">
              <w:rPr>
                <w:rFonts w:ascii="Times New Roman" w:hAnsi="Times New Roman" w:cs="Times New Roman"/>
              </w:rPr>
            </w:rPrChange>
          </w:rPr>
          <w:delText xml:space="preserve">the security and the cost of execution and storage, </w:delText>
        </w:r>
        <w:r w:rsidRPr="00E10007" w:rsidDel="00747267">
          <w:rPr>
            <w:rFonts w:ascii="Times New Roman" w:hAnsi="Times New Roman" w:cs="Times New Roman"/>
            <w:i/>
            <w:sz w:val="22"/>
            <w:rPrChange w:id="455" w:author="Microsoft Office 用户" w:date="2019-12-16T17:33:00Z">
              <w:rPr>
                <w:rFonts w:ascii="Times New Roman" w:hAnsi="Times New Roman" w:cs="Times New Roman"/>
                <w:i/>
              </w:rPr>
            </w:rPrChange>
          </w:rPr>
          <w:delText>i.e.</w:delText>
        </w:r>
        <w:r w:rsidRPr="00E10007" w:rsidDel="00747267">
          <w:rPr>
            <w:rFonts w:ascii="Times New Roman" w:hAnsi="Times New Roman" w:cs="Times New Roman"/>
            <w:sz w:val="22"/>
            <w:rPrChange w:id="456" w:author="Microsoft Office 用户" w:date="2019-12-16T17:33:00Z">
              <w:rPr>
                <w:rFonts w:ascii="Times New Roman" w:hAnsi="Times New Roman" w:cs="Times New Roman"/>
              </w:rPr>
            </w:rPrChange>
          </w:rPr>
          <w:delText>, gas cost.</w:delText>
        </w:r>
        <w:bookmarkEnd w:id="447"/>
        <w:r w:rsidRPr="00E10007" w:rsidDel="00747267">
          <w:rPr>
            <w:rFonts w:ascii="Times New Roman" w:hAnsi="Times New Roman" w:cs="Times New Roman"/>
            <w:sz w:val="22"/>
            <w:rPrChange w:id="457" w:author="Microsoft Office 用户" w:date="2019-12-16T17:33:00Z">
              <w:rPr>
                <w:rFonts w:ascii="Times New Roman" w:hAnsi="Times New Roman" w:cs="Times New Roman"/>
              </w:rPr>
            </w:rPrChange>
          </w:rPr>
          <w:delText xml:space="preserve"> Currently I am working </w:delText>
        </w:r>
      </w:del>
      <w:del w:id="458" w:author="Microsoft Office 用户" w:date="2019-12-15T15:07:00Z">
        <w:r w:rsidRPr="00E10007" w:rsidDel="00994CCE">
          <w:rPr>
            <w:rFonts w:ascii="Times New Roman" w:hAnsi="Times New Roman" w:cs="Times New Roman"/>
            <w:sz w:val="22"/>
            <w:rPrChange w:id="459" w:author="Microsoft Office 用户" w:date="2019-12-16T17:33:00Z">
              <w:rPr>
                <w:rFonts w:ascii="Times New Roman" w:hAnsi="Times New Roman" w:cs="Times New Roman"/>
              </w:rPr>
            </w:rPrChange>
          </w:rPr>
          <w:delText xml:space="preserve">with the Blockchain Technology and Application group </w:delText>
        </w:r>
      </w:del>
      <w:del w:id="460" w:author="Microsoft Office 用户" w:date="2019-12-15T16:24:00Z">
        <w:r w:rsidRPr="00E10007" w:rsidDel="00747267">
          <w:rPr>
            <w:rFonts w:ascii="Times New Roman" w:hAnsi="Times New Roman" w:cs="Times New Roman"/>
            <w:sz w:val="22"/>
            <w:rPrChange w:id="461" w:author="Microsoft Office 用户" w:date="2019-12-16T17:33:00Z">
              <w:rPr>
                <w:rFonts w:ascii="Times New Roman" w:hAnsi="Times New Roman" w:cs="Times New Roman"/>
              </w:rPr>
            </w:rPrChange>
          </w:rPr>
          <w:delText>on the Decentralized Data Storage and Sharing on Blockchain (BCShare) project. BCShare employs InterPlanetary File System</w:delText>
        </w:r>
      </w:del>
      <w:del w:id="462" w:author="Microsoft Office 用户" w:date="2019-12-10T00:22:00Z">
        <w:r w:rsidRPr="00E10007" w:rsidDel="00423EE3">
          <w:rPr>
            <w:rFonts w:ascii="Times New Roman" w:hAnsi="Times New Roman" w:cs="Times New Roman"/>
            <w:sz w:val="22"/>
            <w:rPrChange w:id="463" w:author="Microsoft Office 用户" w:date="2019-12-16T17:33:00Z">
              <w:rPr>
                <w:rFonts w:ascii="Times New Roman" w:hAnsi="Times New Roman" w:cs="Times New Roman"/>
              </w:rPr>
            </w:rPrChange>
          </w:rPr>
          <w:delText xml:space="preserve"> (IPFS)</w:delText>
        </w:r>
      </w:del>
      <w:del w:id="464" w:author="Microsoft Office 用户" w:date="2019-12-15T16:24:00Z">
        <w:r w:rsidRPr="00E10007" w:rsidDel="00747267">
          <w:rPr>
            <w:rFonts w:ascii="Times New Roman" w:hAnsi="Times New Roman" w:cs="Times New Roman"/>
            <w:sz w:val="22"/>
            <w:rPrChange w:id="465" w:author="Microsoft Office 用户" w:date="2019-12-16T17:33:00Z">
              <w:rPr>
                <w:rFonts w:ascii="Times New Roman" w:hAnsi="Times New Roman" w:cs="Times New Roman"/>
              </w:rPr>
            </w:rPrChange>
          </w:rPr>
          <w:delText xml:space="preserve"> and certificateless cryptography to address </w:delText>
        </w:r>
      </w:del>
      <w:del w:id="466" w:author="Microsoft Office 用户" w:date="2019-12-14T16:16:00Z">
        <w:r w:rsidRPr="00E10007" w:rsidDel="003F1666">
          <w:rPr>
            <w:rFonts w:ascii="Times New Roman" w:hAnsi="Times New Roman" w:cs="Times New Roman"/>
            <w:sz w:val="22"/>
            <w:rPrChange w:id="467" w:author="Microsoft Office 用户" w:date="2019-12-16T17:33:00Z">
              <w:rPr>
                <w:rFonts w:ascii="Times New Roman" w:hAnsi="Times New Roman" w:cs="Times New Roman"/>
              </w:rPr>
            </w:rPrChange>
          </w:rPr>
          <w:delText xml:space="preserve">a major challenge in social communication, </w:delText>
        </w:r>
        <w:r w:rsidRPr="00E10007" w:rsidDel="003F1666">
          <w:rPr>
            <w:rFonts w:ascii="Times New Roman" w:hAnsi="Times New Roman" w:cs="Times New Roman"/>
            <w:i/>
            <w:sz w:val="22"/>
            <w:rPrChange w:id="468" w:author="Microsoft Office 用户" w:date="2019-12-16T17:33:00Z">
              <w:rPr>
                <w:rFonts w:ascii="Times New Roman" w:hAnsi="Times New Roman" w:cs="Times New Roman"/>
                <w:i/>
              </w:rPr>
            </w:rPrChange>
          </w:rPr>
          <w:delText>i.e.</w:delText>
        </w:r>
        <w:r w:rsidRPr="00E10007" w:rsidDel="003F1666">
          <w:rPr>
            <w:rFonts w:ascii="Times New Roman" w:hAnsi="Times New Roman" w:cs="Times New Roman"/>
            <w:sz w:val="22"/>
            <w:rPrChange w:id="469" w:author="Microsoft Office 用户" w:date="2019-12-16T17:33:00Z">
              <w:rPr>
                <w:rFonts w:ascii="Times New Roman" w:hAnsi="Times New Roman" w:cs="Times New Roman"/>
              </w:rPr>
            </w:rPrChange>
          </w:rPr>
          <w:delText xml:space="preserve">, </w:delText>
        </w:r>
      </w:del>
      <w:del w:id="470" w:author="Microsoft Office 用户" w:date="2019-12-15T16:24:00Z">
        <w:r w:rsidRPr="00E10007" w:rsidDel="00747267">
          <w:rPr>
            <w:rFonts w:ascii="Times New Roman" w:hAnsi="Times New Roman" w:cs="Times New Roman"/>
            <w:sz w:val="22"/>
            <w:rPrChange w:id="471" w:author="Microsoft Office 用户" w:date="2019-12-16T17:33:00Z">
              <w:rPr>
                <w:rFonts w:ascii="Times New Roman" w:hAnsi="Times New Roman" w:cs="Times New Roman"/>
              </w:rPr>
            </w:rPrChange>
          </w:rPr>
          <w:delText>the control on user data from the giant companies.</w:delText>
        </w:r>
      </w:del>
      <w:del w:id="472" w:author="Microsoft Office 用户" w:date="2019-12-14T16:16:00Z">
        <w:r w:rsidRPr="00E10007" w:rsidDel="003F1666">
          <w:rPr>
            <w:rFonts w:ascii="Times New Roman" w:hAnsi="Times New Roman" w:cs="Times New Roman"/>
            <w:sz w:val="22"/>
            <w:rPrChange w:id="473" w:author="Microsoft Office 用户" w:date="2019-12-16T17:33:00Z">
              <w:rPr>
                <w:rFonts w:ascii="Times New Roman" w:hAnsi="Times New Roman" w:cs="Times New Roman"/>
              </w:rPr>
            </w:rPrChange>
          </w:rPr>
          <w:delText xml:space="preserve"> This project helps to promote decentralization to </w:delText>
        </w:r>
      </w:del>
      <w:del w:id="474" w:author="Microsoft Office 用户" w:date="2019-12-14T15:17:00Z">
        <w:r w:rsidRPr="00E10007" w:rsidDel="00285573">
          <w:rPr>
            <w:rFonts w:ascii="Times New Roman" w:hAnsi="Times New Roman" w:cs="Times New Roman"/>
            <w:sz w:val="22"/>
            <w:rPrChange w:id="475" w:author="Microsoft Office 用户" w:date="2019-12-16T17:33:00Z">
              <w:rPr>
                <w:rFonts w:ascii="Times New Roman" w:hAnsi="Times New Roman" w:cs="Times New Roman"/>
              </w:rPr>
            </w:rPrChange>
          </w:rPr>
          <w:delText xml:space="preserve">the </w:delText>
        </w:r>
      </w:del>
      <w:del w:id="476" w:author="Microsoft Office 用户" w:date="2019-12-14T16:16:00Z">
        <w:r w:rsidRPr="00E10007" w:rsidDel="003F1666">
          <w:rPr>
            <w:rFonts w:ascii="Times New Roman" w:hAnsi="Times New Roman" w:cs="Times New Roman"/>
            <w:sz w:val="22"/>
            <w:rPrChange w:id="477" w:author="Microsoft Office 用户" w:date="2019-12-16T17:33:00Z">
              <w:rPr>
                <w:rFonts w:ascii="Times New Roman" w:hAnsi="Times New Roman" w:cs="Times New Roman"/>
              </w:rPr>
            </w:rPrChange>
          </w:rPr>
          <w:delText>social applications and enable users to manage their social linked data.</w:delText>
        </w:r>
      </w:del>
      <w:del w:id="478" w:author="Microsoft Office 用户" w:date="2019-12-15T16:24:00Z">
        <w:r w:rsidRPr="00E10007" w:rsidDel="00747267">
          <w:rPr>
            <w:rFonts w:ascii="Times New Roman" w:hAnsi="Times New Roman" w:cs="Times New Roman"/>
            <w:sz w:val="22"/>
            <w:rPrChange w:id="479" w:author="Microsoft Office 用户" w:date="2019-12-16T17:33:00Z">
              <w:rPr>
                <w:rFonts w:ascii="Times New Roman" w:hAnsi="Times New Roman" w:cs="Times New Roman"/>
              </w:rPr>
            </w:rPrChange>
          </w:rPr>
          <w:delText xml:space="preserve"> The research </w:delText>
        </w:r>
      </w:del>
      <w:del w:id="480" w:author="Microsoft Office 用户" w:date="2019-12-15T16:23:00Z">
        <w:r w:rsidRPr="00E10007" w:rsidDel="00F87598">
          <w:rPr>
            <w:rFonts w:ascii="Times New Roman" w:hAnsi="Times New Roman" w:cs="Times New Roman"/>
            <w:sz w:val="22"/>
            <w:rPrChange w:id="481" w:author="Microsoft Office 用户" w:date="2019-12-16T17:33:00Z">
              <w:rPr>
                <w:rFonts w:ascii="Times New Roman" w:hAnsi="Times New Roman" w:cs="Times New Roman"/>
              </w:rPr>
            </w:rPrChange>
          </w:rPr>
          <w:delText xml:space="preserve">in Inplus Lab is definitely one of the most unforgettable and beneficial experiences in my academic life, as it </w:delText>
        </w:r>
      </w:del>
      <w:ins w:id="482" w:author="Yiping ZHANG" w:date="2019-12-08T15:30:00Z">
        <w:del w:id="483" w:author="Microsoft Office 用户" w:date="2019-12-15T10:28:00Z">
          <w:r w:rsidR="00DB0763" w:rsidRPr="00E10007" w:rsidDel="00420EFA">
            <w:rPr>
              <w:rFonts w:ascii="Times New Roman" w:hAnsi="Times New Roman" w:cs="Times New Roman"/>
              <w:sz w:val="22"/>
              <w:rPrChange w:id="484" w:author="Microsoft Office 用户" w:date="2019-12-16T17:33:00Z">
                <w:rPr>
                  <w:rFonts w:ascii="Times New Roman" w:hAnsi="Times New Roman" w:cs="Times New Roman"/>
                </w:rPr>
              </w:rPrChange>
            </w:rPr>
            <w:delText xml:space="preserve">helps to </w:delText>
          </w:r>
        </w:del>
      </w:ins>
      <w:del w:id="485" w:author="Microsoft Office 用户" w:date="2019-12-15T10:28:00Z">
        <w:r w:rsidRPr="00E10007" w:rsidDel="00420EFA">
          <w:rPr>
            <w:rFonts w:ascii="Times New Roman" w:hAnsi="Times New Roman" w:cs="Times New Roman"/>
            <w:sz w:val="22"/>
            <w:rPrChange w:id="486" w:author="Microsoft Office 用户" w:date="2019-12-16T17:33:00Z">
              <w:rPr>
                <w:rFonts w:ascii="Times New Roman" w:hAnsi="Times New Roman" w:cs="Times New Roman"/>
              </w:rPr>
            </w:rPrChange>
          </w:rPr>
          <w:delText>improves my mastery of decentralized systems, smart contract design, Blockchain technology</w:delText>
        </w:r>
      </w:del>
      <w:del w:id="487" w:author="Microsoft Office 用户" w:date="2019-12-14T18:34:00Z">
        <w:r w:rsidRPr="00E10007" w:rsidDel="00F42488">
          <w:rPr>
            <w:rFonts w:ascii="Times New Roman" w:hAnsi="Times New Roman" w:cs="Times New Roman"/>
            <w:sz w:val="22"/>
            <w:rPrChange w:id="488" w:author="Microsoft Office 用户" w:date="2019-12-16T17:33:00Z">
              <w:rPr>
                <w:rFonts w:ascii="Times New Roman" w:hAnsi="Times New Roman" w:cs="Times New Roman"/>
              </w:rPr>
            </w:rPrChange>
          </w:rPr>
          <w:delText xml:space="preserve"> and its application</w:delText>
        </w:r>
      </w:del>
      <w:bookmarkEnd w:id="356"/>
      <w:bookmarkEnd w:id="357"/>
      <w:del w:id="489" w:author="Microsoft Office 用户" w:date="2019-12-15T10:28:00Z">
        <w:r w:rsidRPr="00E10007" w:rsidDel="00420EFA">
          <w:rPr>
            <w:rFonts w:ascii="Times New Roman" w:hAnsi="Times New Roman" w:cs="Times New Roman"/>
            <w:sz w:val="22"/>
            <w:rPrChange w:id="490" w:author="Microsoft Office 用户" w:date="2019-12-16T17:33:00Z">
              <w:rPr>
                <w:rFonts w:ascii="Times New Roman" w:hAnsi="Times New Roman" w:cs="Times New Roman"/>
              </w:rPr>
            </w:rPrChange>
          </w:rPr>
          <w:delText>.</w:delText>
        </w:r>
      </w:del>
      <w:bookmarkEnd w:id="358"/>
      <w:bookmarkEnd w:id="359"/>
    </w:p>
    <w:bookmarkEnd w:id="360"/>
    <w:bookmarkEnd w:id="361"/>
    <w:p w14:paraId="236412F3" w14:textId="77777777" w:rsidR="009A3677" w:rsidRPr="00E10007" w:rsidRDefault="009A3677">
      <w:pPr>
        <w:pStyle w:val="ad"/>
        <w:spacing w:after="0" w:line="330" w:lineRule="exact"/>
        <w:jc w:val="both"/>
        <w:rPr>
          <w:rFonts w:ascii="Times New Roman" w:hAnsi="Times New Roman" w:cs="Times New Roman"/>
          <w:sz w:val="22"/>
        </w:rPr>
        <w:pPrChange w:id="491" w:author="Microsoft Office 用户" w:date="2019-12-14T16:29:00Z">
          <w:pPr>
            <w:pStyle w:val="ad"/>
            <w:spacing w:after="0" w:line="320" w:lineRule="exact"/>
            <w:jc w:val="both"/>
          </w:pPr>
        </w:pPrChange>
      </w:pPr>
    </w:p>
    <w:p w14:paraId="09544118" w14:textId="5D5A9E21" w:rsidR="00DB0763" w:rsidRPr="00E10007" w:rsidRDefault="00302A90">
      <w:pPr>
        <w:pStyle w:val="ad"/>
        <w:spacing w:after="0" w:line="330" w:lineRule="exact"/>
        <w:jc w:val="both"/>
        <w:rPr>
          <w:ins w:id="492" w:author="Yiping ZHANG" w:date="2019-12-08T15:33:00Z"/>
          <w:rFonts w:ascii="Times New Roman" w:hAnsi="Times New Roman" w:cs="Times New Roman"/>
          <w:sz w:val="22"/>
        </w:rPr>
        <w:pPrChange w:id="493" w:author="Microsoft Office 用户" w:date="2019-12-14T16:29:00Z">
          <w:pPr>
            <w:pStyle w:val="ad"/>
            <w:spacing w:after="0" w:line="320" w:lineRule="exact"/>
            <w:jc w:val="both"/>
          </w:pPr>
        </w:pPrChange>
      </w:pPr>
      <w:bookmarkStart w:id="494" w:name="OLE_LINK22"/>
      <w:bookmarkStart w:id="495" w:name="OLE_LINK23"/>
      <w:bookmarkStart w:id="496" w:name="OLE_LINK99"/>
      <w:bookmarkStart w:id="497" w:name="OLE_LINK61"/>
      <w:bookmarkStart w:id="498" w:name="OLE_LINK62"/>
      <w:ins w:id="499" w:author="Microsoft Office 用户" w:date="2019-12-15T11:22:00Z">
        <w:r w:rsidRPr="00E10007">
          <w:rPr>
            <w:rFonts w:ascii="Times New Roman" w:hAnsi="Times New Roman" w:cs="Times New Roman"/>
            <w:sz w:val="22"/>
          </w:rPr>
          <w:t xml:space="preserve">Based on my knowledge and experiences in Machine Learning, I </w:t>
        </w:r>
      </w:ins>
      <w:ins w:id="500" w:author="Microsoft Office 用户" w:date="2019-12-15T11:23:00Z">
        <w:r w:rsidRPr="00E10007">
          <w:rPr>
            <w:rFonts w:ascii="Times New Roman" w:hAnsi="Times New Roman" w:cs="Times New Roman"/>
            <w:sz w:val="22"/>
          </w:rPr>
          <w:t xml:space="preserve">further explore </w:t>
        </w:r>
      </w:ins>
      <w:ins w:id="501" w:author="Microsoft Office 用户" w:date="2019-12-15T11:43:00Z">
        <w:r w:rsidR="00AD757F" w:rsidRPr="00E10007">
          <w:rPr>
            <w:rFonts w:ascii="Times New Roman" w:hAnsi="Times New Roman" w:cs="Times New Roman"/>
            <w:sz w:val="22"/>
          </w:rPr>
          <w:t xml:space="preserve">the area of </w:t>
        </w:r>
      </w:ins>
      <w:ins w:id="502" w:author="Microsoft Office 用户" w:date="2019-12-15T11:23:00Z">
        <w:r w:rsidRPr="00E10007">
          <w:rPr>
            <w:rFonts w:ascii="Times New Roman" w:hAnsi="Times New Roman" w:cs="Times New Roman"/>
            <w:sz w:val="22"/>
          </w:rPr>
          <w:t>Reinforcement Learning</w:t>
        </w:r>
      </w:ins>
      <w:ins w:id="503" w:author="Microsoft Office 用户" w:date="2019-12-15T11:22:00Z">
        <w:r w:rsidRPr="00E10007">
          <w:rPr>
            <w:rFonts w:ascii="Times New Roman" w:hAnsi="Times New Roman" w:cs="Times New Roman"/>
            <w:sz w:val="22"/>
          </w:rPr>
          <w:t xml:space="preserve"> </w:t>
        </w:r>
      </w:ins>
      <w:ins w:id="504" w:author="Microsoft Office 用户" w:date="2019-12-15T11:23:00Z">
        <w:del w:id="505" w:author="Zhang Yiping" w:date="2019-12-16T11:28:00Z">
          <w:r w:rsidR="00BE2F4E" w:rsidRPr="00E10007" w:rsidDel="00DA56A9">
            <w:rPr>
              <w:rFonts w:ascii="Times New Roman" w:hAnsi="Times New Roman" w:cs="Times New Roman"/>
              <w:sz w:val="22"/>
            </w:rPr>
            <w:delText xml:space="preserve">in </w:delText>
          </w:r>
        </w:del>
      </w:ins>
      <w:ins w:id="506" w:author="Microsoft Office 用户" w:date="2019-12-15T11:22:00Z">
        <w:del w:id="507" w:author="Zhang Yiping" w:date="2019-12-16T11:28:00Z">
          <w:r w:rsidRPr="00E10007" w:rsidDel="00DA56A9">
            <w:rPr>
              <w:rFonts w:ascii="Times New Roman" w:hAnsi="Times New Roman" w:cs="Times New Roman"/>
              <w:sz w:val="22"/>
            </w:rPr>
            <w:delText>my</w:delText>
          </w:r>
        </w:del>
      </w:ins>
      <w:del w:id="508" w:author="Zhang Yiping" w:date="2019-12-16T11:28:00Z">
        <w:r w:rsidR="00B11A9D" w:rsidRPr="00E10007" w:rsidDel="00DA56A9">
          <w:rPr>
            <w:rFonts w:ascii="Times New Roman" w:hAnsi="Times New Roman" w:cs="Times New Roman"/>
            <w:sz w:val="22"/>
          </w:rPr>
          <w:delText xml:space="preserve">I </w:delText>
        </w:r>
        <w:r w:rsidR="00894C38" w:rsidRPr="00E10007" w:rsidDel="00DA56A9">
          <w:rPr>
            <w:rFonts w:ascii="Times New Roman" w:hAnsi="Times New Roman" w:cs="Times New Roman"/>
            <w:sz w:val="22"/>
          </w:rPr>
          <w:delText xml:space="preserve">firmly </w:delText>
        </w:r>
        <w:r w:rsidR="00B11A9D" w:rsidRPr="00E10007" w:rsidDel="00DA56A9">
          <w:rPr>
            <w:rFonts w:ascii="Times New Roman" w:hAnsi="Times New Roman" w:cs="Times New Roman"/>
            <w:sz w:val="22"/>
          </w:rPr>
          <w:delText xml:space="preserve">believe </w:delText>
        </w:r>
        <w:r w:rsidR="000F6A4C" w:rsidRPr="00E10007" w:rsidDel="00DA56A9">
          <w:rPr>
            <w:rFonts w:ascii="Times New Roman" w:hAnsi="Times New Roman" w:cs="Times New Roman"/>
            <w:sz w:val="22"/>
          </w:rPr>
          <w:delText xml:space="preserve">that </w:delText>
        </w:r>
        <w:r w:rsidR="00831880" w:rsidRPr="00E10007" w:rsidDel="00DA56A9">
          <w:rPr>
            <w:rFonts w:ascii="Times New Roman" w:hAnsi="Times New Roman" w:cs="Times New Roman"/>
            <w:sz w:val="22"/>
          </w:rPr>
          <w:delText>only when applied to real-world scenario</w:delText>
        </w:r>
        <w:bookmarkEnd w:id="494"/>
        <w:bookmarkEnd w:id="495"/>
        <w:r w:rsidR="002665FA" w:rsidRPr="00E10007" w:rsidDel="00DA56A9">
          <w:rPr>
            <w:rFonts w:ascii="Times New Roman" w:hAnsi="Times New Roman" w:cs="Times New Roman"/>
            <w:sz w:val="22"/>
          </w:rPr>
          <w:delText>s can</w:delText>
        </w:r>
        <w:r w:rsidR="007C72C9" w:rsidRPr="00E10007" w:rsidDel="00DA56A9">
          <w:rPr>
            <w:rFonts w:ascii="Times New Roman" w:hAnsi="Times New Roman" w:cs="Times New Roman"/>
            <w:sz w:val="22"/>
          </w:rPr>
          <w:delText xml:space="preserve"> theor</w:delText>
        </w:r>
        <w:r w:rsidR="00D6493E" w:rsidRPr="00E10007" w:rsidDel="00DA56A9">
          <w:rPr>
            <w:rFonts w:ascii="Times New Roman" w:hAnsi="Times New Roman" w:cs="Times New Roman"/>
            <w:sz w:val="22"/>
          </w:rPr>
          <w:delText>y</w:delText>
        </w:r>
        <w:r w:rsidR="007C72C9" w:rsidRPr="00E10007" w:rsidDel="00DA56A9">
          <w:rPr>
            <w:rFonts w:ascii="Times New Roman" w:hAnsi="Times New Roman" w:cs="Times New Roman"/>
            <w:sz w:val="22"/>
          </w:rPr>
          <w:delText xml:space="preserve"> and research</w:delText>
        </w:r>
        <w:r w:rsidR="005D1CB7" w:rsidRPr="00E10007" w:rsidDel="00DA56A9">
          <w:rPr>
            <w:rFonts w:ascii="Times New Roman" w:hAnsi="Times New Roman" w:cs="Times New Roman"/>
            <w:sz w:val="22"/>
          </w:rPr>
          <w:delText xml:space="preserve"> </w:delText>
        </w:r>
        <w:r w:rsidR="007C72C9" w:rsidRPr="00E10007" w:rsidDel="00DA56A9">
          <w:rPr>
            <w:rFonts w:ascii="Times New Roman" w:hAnsi="Times New Roman" w:cs="Times New Roman"/>
            <w:sz w:val="22"/>
          </w:rPr>
          <w:delText>bring</w:delText>
        </w:r>
        <w:r w:rsidR="00894C38" w:rsidRPr="00E10007" w:rsidDel="00DA56A9">
          <w:rPr>
            <w:rFonts w:ascii="Times New Roman" w:hAnsi="Times New Roman" w:cs="Times New Roman"/>
            <w:sz w:val="22"/>
          </w:rPr>
          <w:delText xml:space="preserve"> out</w:delText>
        </w:r>
        <w:r w:rsidR="007C72C9" w:rsidRPr="00E10007" w:rsidDel="00DA56A9">
          <w:rPr>
            <w:rFonts w:ascii="Times New Roman" w:hAnsi="Times New Roman" w:cs="Times New Roman"/>
            <w:sz w:val="22"/>
          </w:rPr>
          <w:delText xml:space="preserve"> better </w:delText>
        </w:r>
        <w:r w:rsidR="00894C38" w:rsidRPr="00E10007" w:rsidDel="00DA56A9">
          <w:rPr>
            <w:rFonts w:ascii="Times New Roman" w:hAnsi="Times New Roman" w:cs="Times New Roman"/>
            <w:sz w:val="22"/>
          </w:rPr>
          <w:delText>results</w:delText>
        </w:r>
        <w:r w:rsidR="007B086F" w:rsidRPr="00E10007" w:rsidDel="00DA56A9">
          <w:rPr>
            <w:rFonts w:ascii="Times New Roman" w:hAnsi="Times New Roman" w:cs="Times New Roman"/>
            <w:sz w:val="22"/>
          </w:rPr>
          <w:delText>.</w:delText>
        </w:r>
        <w:r w:rsidR="00554488" w:rsidRPr="00E10007" w:rsidDel="00DA56A9">
          <w:rPr>
            <w:rFonts w:ascii="Times New Roman" w:hAnsi="Times New Roman" w:cs="Times New Roman"/>
            <w:sz w:val="22"/>
          </w:rPr>
          <w:delText xml:space="preserve"> </w:delText>
        </w:r>
        <w:r w:rsidR="007528E3" w:rsidRPr="00E10007" w:rsidDel="00DA56A9">
          <w:rPr>
            <w:rFonts w:ascii="Times New Roman" w:hAnsi="Times New Roman" w:cs="Times New Roman"/>
            <w:sz w:val="22"/>
          </w:rPr>
          <w:delText>Thus, i</w:delText>
        </w:r>
        <w:r w:rsidR="00110930" w:rsidRPr="00E10007" w:rsidDel="00DA56A9">
          <w:rPr>
            <w:rFonts w:ascii="Times New Roman" w:hAnsi="Times New Roman" w:cs="Times New Roman"/>
            <w:sz w:val="22"/>
          </w:rPr>
          <w:delText xml:space="preserve">n </w:delText>
        </w:r>
        <w:r w:rsidR="00894C38" w:rsidRPr="00E10007" w:rsidDel="00DA56A9">
          <w:rPr>
            <w:rFonts w:ascii="Times New Roman" w:hAnsi="Times New Roman" w:cs="Times New Roman"/>
            <w:sz w:val="22"/>
          </w:rPr>
          <w:delText xml:space="preserve">the summer of </w:delText>
        </w:r>
        <w:r w:rsidR="00110930" w:rsidRPr="00E10007" w:rsidDel="00DA56A9">
          <w:rPr>
            <w:rFonts w:ascii="Times New Roman" w:hAnsi="Times New Roman" w:cs="Times New Roman"/>
            <w:sz w:val="22"/>
          </w:rPr>
          <w:delText xml:space="preserve">2018, I </w:delText>
        </w:r>
        <w:r w:rsidR="009858BE" w:rsidRPr="00E10007" w:rsidDel="00DA56A9">
          <w:rPr>
            <w:rFonts w:ascii="Times New Roman" w:hAnsi="Times New Roman" w:cs="Times New Roman"/>
            <w:sz w:val="22"/>
          </w:rPr>
          <w:delText>started</w:delText>
        </w:r>
        <w:r w:rsidR="00110930" w:rsidRPr="00E10007" w:rsidDel="00DA56A9">
          <w:rPr>
            <w:rFonts w:ascii="Times New Roman" w:hAnsi="Times New Roman" w:cs="Times New Roman"/>
            <w:sz w:val="22"/>
          </w:rPr>
          <w:delText xml:space="preserve"> my first internship</w:delText>
        </w:r>
      </w:del>
      <w:ins w:id="509" w:author="Zhang Yiping" w:date="2019-12-16T11:28:00Z">
        <w:r w:rsidR="00DA56A9" w:rsidRPr="00E10007">
          <w:rPr>
            <w:rFonts w:ascii="Times New Roman" w:hAnsi="Times New Roman" w:cs="Times New Roman"/>
            <w:sz w:val="22"/>
          </w:rPr>
          <w:t>while interning</w:t>
        </w:r>
      </w:ins>
      <w:r w:rsidR="00110930" w:rsidRPr="00E10007">
        <w:rPr>
          <w:rFonts w:ascii="Times New Roman" w:hAnsi="Times New Roman" w:cs="Times New Roman"/>
          <w:sz w:val="22"/>
        </w:rPr>
        <w:t xml:space="preserve"> in the Institute of Automati</w:t>
      </w:r>
      <w:r w:rsidR="005831A0" w:rsidRPr="00E10007">
        <w:rPr>
          <w:rFonts w:ascii="Times New Roman" w:hAnsi="Times New Roman" w:cs="Times New Roman"/>
          <w:sz w:val="22"/>
        </w:rPr>
        <w:t>on, Chinese Academy of Science</w:t>
      </w:r>
      <w:r w:rsidR="009B6373" w:rsidRPr="00E10007">
        <w:rPr>
          <w:rFonts w:ascii="Times New Roman" w:hAnsi="Times New Roman" w:cs="Times New Roman"/>
          <w:sz w:val="22"/>
        </w:rPr>
        <w:t xml:space="preserve"> (CASIA)</w:t>
      </w:r>
      <w:r w:rsidR="005831A0" w:rsidRPr="00E10007">
        <w:rPr>
          <w:rFonts w:ascii="Times New Roman" w:hAnsi="Times New Roman" w:cs="Times New Roman"/>
          <w:sz w:val="22"/>
        </w:rPr>
        <w:t xml:space="preserve">. </w:t>
      </w:r>
      <w:del w:id="510" w:author="Zhang Yiping" w:date="2019-12-16T11:28:00Z">
        <w:r w:rsidR="005F3521" w:rsidRPr="00E10007" w:rsidDel="00DA56A9">
          <w:rPr>
            <w:rFonts w:ascii="Times New Roman" w:hAnsi="Times New Roman" w:cs="Times New Roman"/>
            <w:sz w:val="22"/>
          </w:rPr>
          <w:delText>Out of</w:delText>
        </w:r>
      </w:del>
      <w:ins w:id="511" w:author="Zhang Yiping" w:date="2019-12-16T11:34:00Z">
        <w:r w:rsidR="00DA56A9" w:rsidRPr="00E10007">
          <w:rPr>
            <w:rFonts w:ascii="Times New Roman" w:hAnsi="Times New Roman" w:cs="Times New Roman"/>
            <w:sz w:val="22"/>
          </w:rPr>
          <w:t>Because</w:t>
        </w:r>
      </w:ins>
      <w:ins w:id="512" w:author="Zhang Yiping" w:date="2019-12-16T11:28:00Z">
        <w:r w:rsidR="00DA56A9" w:rsidRPr="00E10007">
          <w:rPr>
            <w:rFonts w:ascii="Times New Roman" w:hAnsi="Times New Roman" w:cs="Times New Roman"/>
            <w:sz w:val="22"/>
          </w:rPr>
          <w:t xml:space="preserve"> of</w:t>
        </w:r>
      </w:ins>
      <w:r w:rsidR="005F3521" w:rsidRPr="00E10007">
        <w:rPr>
          <w:rFonts w:ascii="Times New Roman" w:hAnsi="Times New Roman" w:cs="Times New Roman"/>
          <w:sz w:val="22"/>
        </w:rPr>
        <w:t xml:space="preserve"> my interests in Game AI, I participated in</w:t>
      </w:r>
      <w:r w:rsidR="00E51DC0" w:rsidRPr="00E10007">
        <w:rPr>
          <w:rFonts w:ascii="Times New Roman" w:hAnsi="Times New Roman" w:cs="Times New Roman"/>
          <w:sz w:val="22"/>
        </w:rPr>
        <w:t xml:space="preserve"> StarCraft team to</w:t>
      </w:r>
      <w:r w:rsidR="00CF7AB6" w:rsidRPr="00E10007">
        <w:rPr>
          <w:rFonts w:ascii="Times New Roman" w:hAnsi="Times New Roman" w:cs="Times New Roman"/>
          <w:sz w:val="22"/>
        </w:rPr>
        <w:t xml:space="preserve"> build </w:t>
      </w:r>
      <w:r w:rsidR="00B00127" w:rsidRPr="00E10007">
        <w:rPr>
          <w:rFonts w:ascii="Times New Roman" w:hAnsi="Times New Roman" w:cs="Times New Roman"/>
          <w:sz w:val="22"/>
        </w:rPr>
        <w:t xml:space="preserve">StarCraft </w:t>
      </w:r>
      <w:bookmarkStart w:id="513" w:name="OLE_LINK28"/>
      <w:bookmarkStart w:id="514" w:name="OLE_LINK39"/>
      <w:r w:rsidR="00B00127" w:rsidRPr="00E10007">
        <w:rPr>
          <w:rFonts w:ascii="MS Mincho" w:eastAsia="MS Mincho" w:hAnsi="MS Mincho" w:cs="MS Mincho"/>
          <w:bCs/>
          <w:sz w:val="22"/>
        </w:rPr>
        <w:t>Ⅱ</w:t>
      </w:r>
      <w:bookmarkEnd w:id="513"/>
      <w:bookmarkEnd w:id="514"/>
      <w:r w:rsidR="00B00127" w:rsidRPr="00E10007">
        <w:rPr>
          <w:rFonts w:ascii="Times New Roman" w:hAnsi="Times New Roman" w:cs="Times New Roman"/>
          <w:sz w:val="22"/>
        </w:rPr>
        <w:t xml:space="preserve"> Learning Environment</w:t>
      </w:r>
      <w:del w:id="515" w:author="Microsoft Office 用户" w:date="2019-12-10T00:22:00Z">
        <w:r w:rsidR="00B00127" w:rsidRPr="00E10007" w:rsidDel="00423EE3">
          <w:rPr>
            <w:rFonts w:ascii="Times New Roman" w:hAnsi="Times New Roman" w:cs="Times New Roman"/>
            <w:sz w:val="22"/>
          </w:rPr>
          <w:delText xml:space="preserve"> (</w:delText>
        </w:r>
        <w:r w:rsidR="00B00127" w:rsidRPr="00E10007" w:rsidDel="00423EE3">
          <w:rPr>
            <w:rFonts w:ascii="Times New Roman" w:hAnsi="Times New Roman" w:cs="Times New Roman"/>
            <w:i/>
            <w:sz w:val="22"/>
          </w:rPr>
          <w:delText>PYSC</w:delText>
        </w:r>
        <w:bookmarkStart w:id="516" w:name="OLE_LINK25"/>
        <w:r w:rsidR="00B00127" w:rsidRPr="00E10007" w:rsidDel="00423EE3">
          <w:rPr>
            <w:rFonts w:ascii="MS Mincho" w:eastAsia="MS Mincho" w:hAnsi="MS Mincho" w:cs="MS Mincho"/>
            <w:bCs/>
            <w:i/>
            <w:sz w:val="22"/>
          </w:rPr>
          <w:delText>Ⅱ</w:delText>
        </w:r>
        <w:bookmarkEnd w:id="516"/>
        <w:r w:rsidR="00B00127" w:rsidRPr="00E10007" w:rsidDel="00423EE3">
          <w:rPr>
            <w:rFonts w:ascii="MS Mincho" w:eastAsia="MS Mincho" w:hAnsi="MS Mincho" w:cs="MS Mincho"/>
            <w:bCs/>
            <w:sz w:val="22"/>
          </w:rPr>
          <w:delText>)</w:delText>
        </w:r>
      </w:del>
      <w:r w:rsidR="004064AA" w:rsidRPr="00E10007">
        <w:rPr>
          <w:rFonts w:ascii="Times New Roman" w:hAnsi="Times New Roman" w:cs="Times New Roman"/>
          <w:i/>
          <w:sz w:val="22"/>
        </w:rPr>
        <w:t xml:space="preserve"> </w:t>
      </w:r>
      <w:r w:rsidR="00FF2496" w:rsidRPr="00E10007">
        <w:rPr>
          <w:rFonts w:ascii="Times New Roman" w:hAnsi="Times New Roman" w:cs="Times New Roman"/>
          <w:sz w:val="22"/>
        </w:rPr>
        <w:t xml:space="preserve">with </w:t>
      </w:r>
      <w:proofErr w:type="spellStart"/>
      <w:r w:rsidR="00FF2496" w:rsidRPr="00E10007">
        <w:rPr>
          <w:rFonts w:ascii="Times New Roman" w:hAnsi="Times New Roman" w:cs="Times New Roman"/>
          <w:sz w:val="22"/>
        </w:rPr>
        <w:t>Tenso</w:t>
      </w:r>
      <w:r w:rsidR="00E37D61" w:rsidRPr="00E10007">
        <w:rPr>
          <w:rFonts w:ascii="Times New Roman" w:hAnsi="Times New Roman" w:cs="Times New Roman"/>
          <w:sz w:val="22"/>
        </w:rPr>
        <w:t>rflow</w:t>
      </w:r>
      <w:proofErr w:type="spellEnd"/>
      <w:r w:rsidR="00E51DC0" w:rsidRPr="00E10007">
        <w:rPr>
          <w:rFonts w:ascii="Times New Roman" w:hAnsi="Times New Roman" w:cs="Times New Roman"/>
          <w:sz w:val="22"/>
        </w:rPr>
        <w:t>.</w:t>
      </w:r>
      <w:r w:rsidR="0025049B" w:rsidRPr="00E10007">
        <w:rPr>
          <w:rFonts w:ascii="Times New Roman" w:hAnsi="Times New Roman" w:cs="Times New Roman"/>
          <w:sz w:val="22"/>
        </w:rPr>
        <w:t xml:space="preserve"> </w:t>
      </w:r>
      <w:r w:rsidR="00E51DC0" w:rsidRPr="00E10007">
        <w:rPr>
          <w:rFonts w:ascii="Times New Roman" w:hAnsi="Times New Roman" w:cs="Times New Roman"/>
          <w:sz w:val="22"/>
        </w:rPr>
        <w:t>Initially</w:t>
      </w:r>
      <w:r w:rsidR="008A5C63" w:rsidRPr="00E10007">
        <w:rPr>
          <w:rFonts w:ascii="Times New Roman" w:hAnsi="Times New Roman" w:cs="Times New Roman"/>
          <w:sz w:val="22"/>
        </w:rPr>
        <w:t>, I</w:t>
      </w:r>
      <w:r w:rsidR="00E51DC0" w:rsidRPr="00E10007">
        <w:rPr>
          <w:rFonts w:ascii="Times New Roman" w:hAnsi="Times New Roman" w:cs="Times New Roman"/>
          <w:sz w:val="22"/>
        </w:rPr>
        <w:t xml:space="preserve"> </w:t>
      </w:r>
      <w:r w:rsidR="00BB1009" w:rsidRPr="00E10007">
        <w:rPr>
          <w:rFonts w:ascii="Times New Roman" w:hAnsi="Times New Roman" w:cs="Times New Roman"/>
          <w:sz w:val="22"/>
        </w:rPr>
        <w:t>train</w:t>
      </w:r>
      <w:r w:rsidR="0025049B" w:rsidRPr="00E10007">
        <w:rPr>
          <w:rFonts w:ascii="Times New Roman" w:hAnsi="Times New Roman" w:cs="Times New Roman"/>
          <w:sz w:val="22"/>
        </w:rPr>
        <w:t>ed</w:t>
      </w:r>
      <w:r w:rsidR="00BB1009" w:rsidRPr="00E10007">
        <w:rPr>
          <w:rFonts w:ascii="Times New Roman" w:hAnsi="Times New Roman" w:cs="Times New Roman"/>
          <w:sz w:val="22"/>
        </w:rPr>
        <w:t xml:space="preserve"> </w:t>
      </w:r>
      <w:r w:rsidR="00B721B5" w:rsidRPr="00E10007">
        <w:rPr>
          <w:rFonts w:ascii="Times New Roman" w:hAnsi="Times New Roman" w:cs="Times New Roman"/>
          <w:sz w:val="22"/>
        </w:rPr>
        <w:t xml:space="preserve">the </w:t>
      </w:r>
      <w:r w:rsidR="00F5167A" w:rsidRPr="00E10007">
        <w:rPr>
          <w:rFonts w:ascii="Times New Roman" w:hAnsi="Times New Roman" w:cs="Times New Roman"/>
          <w:sz w:val="22"/>
        </w:rPr>
        <w:t>soldiers</w:t>
      </w:r>
      <w:r w:rsidR="006F46C8" w:rsidRPr="00E10007">
        <w:rPr>
          <w:rFonts w:ascii="Times New Roman" w:hAnsi="Times New Roman" w:cs="Times New Roman"/>
          <w:sz w:val="22"/>
        </w:rPr>
        <w:t xml:space="preserve"> with </w:t>
      </w:r>
      <w:r w:rsidR="006841D8" w:rsidRPr="00E10007">
        <w:rPr>
          <w:rFonts w:ascii="Times New Roman" w:hAnsi="Times New Roman" w:cs="Times New Roman"/>
          <w:sz w:val="22"/>
        </w:rPr>
        <w:t>Advantage-Actor-Critic</w:t>
      </w:r>
      <w:del w:id="517" w:author="Microsoft Office 用户" w:date="2019-12-10T00:22:00Z">
        <w:r w:rsidR="006841D8" w:rsidRPr="00E10007" w:rsidDel="00423EE3">
          <w:rPr>
            <w:rFonts w:ascii="Times New Roman" w:hAnsi="Times New Roman" w:cs="Times New Roman"/>
            <w:sz w:val="22"/>
          </w:rPr>
          <w:delText xml:space="preserve"> (A2C)</w:delText>
        </w:r>
      </w:del>
      <w:r w:rsidR="006841D8" w:rsidRPr="00E10007">
        <w:rPr>
          <w:rFonts w:ascii="Times New Roman" w:hAnsi="Times New Roman" w:cs="Times New Roman"/>
          <w:sz w:val="22"/>
        </w:rPr>
        <w:t xml:space="preserve"> and </w:t>
      </w:r>
      <w:bookmarkStart w:id="518" w:name="OLE_LINK50"/>
      <w:r w:rsidR="00E51DC0" w:rsidRPr="00E10007">
        <w:rPr>
          <w:rFonts w:ascii="Times New Roman" w:hAnsi="Times New Roman" w:cs="Times New Roman"/>
          <w:sz w:val="22"/>
        </w:rPr>
        <w:t>Deep Deterministic Policy Gradient (DDPG) algorithms</w:t>
      </w:r>
      <w:bookmarkEnd w:id="518"/>
      <w:r w:rsidR="008E2870" w:rsidRPr="00E10007">
        <w:rPr>
          <w:rFonts w:ascii="Times New Roman" w:hAnsi="Times New Roman" w:cs="Times New Roman"/>
          <w:sz w:val="22"/>
        </w:rPr>
        <w:t>,</w:t>
      </w:r>
      <w:r w:rsidR="00E51DC0" w:rsidRPr="00E10007">
        <w:rPr>
          <w:rFonts w:ascii="Times New Roman" w:hAnsi="Times New Roman" w:cs="Times New Roman"/>
          <w:sz w:val="22"/>
        </w:rPr>
        <w:t xml:space="preserve"> but neither</w:t>
      </w:r>
      <w:r w:rsidR="00373994" w:rsidRPr="00E10007">
        <w:rPr>
          <w:rFonts w:ascii="Times New Roman" w:hAnsi="Times New Roman" w:cs="Times New Roman"/>
          <w:sz w:val="22"/>
        </w:rPr>
        <w:t xml:space="preserve"> </w:t>
      </w:r>
      <w:r w:rsidR="00E51DC0" w:rsidRPr="00E10007">
        <w:rPr>
          <w:rFonts w:ascii="Times New Roman" w:hAnsi="Times New Roman" w:cs="Times New Roman"/>
          <w:sz w:val="22"/>
        </w:rPr>
        <w:t>brought</w:t>
      </w:r>
      <w:del w:id="519" w:author="Microsoft Office 用户" w:date="2019-12-16T21:03:00Z">
        <w:r w:rsidR="00E51DC0" w:rsidRPr="00E10007" w:rsidDel="00B67EBA">
          <w:rPr>
            <w:rFonts w:ascii="Times New Roman" w:hAnsi="Times New Roman" w:cs="Times New Roman"/>
            <w:sz w:val="22"/>
          </w:rPr>
          <w:delText xml:space="preserve"> a</w:delText>
        </w:r>
      </w:del>
      <w:ins w:id="520" w:author="Yiping ZHANG" w:date="2019-12-08T15:31:00Z">
        <w:del w:id="521" w:author="Microsoft Office 用户" w:date="2019-12-16T21:03:00Z">
          <w:r w:rsidR="00DB0763" w:rsidRPr="00E10007" w:rsidDel="00B67EBA">
            <w:rPr>
              <w:rFonts w:ascii="Times New Roman" w:hAnsi="Times New Roman" w:cs="Times New Roman"/>
              <w:sz w:val="22"/>
            </w:rPr>
            <w:delText>ny</w:delText>
          </w:r>
        </w:del>
        <w:r w:rsidR="00DB0763" w:rsidRPr="00E10007">
          <w:rPr>
            <w:rFonts w:ascii="Times New Roman" w:hAnsi="Times New Roman" w:cs="Times New Roman"/>
            <w:sz w:val="22"/>
          </w:rPr>
          <w:t xml:space="preserve"> </w:t>
        </w:r>
      </w:ins>
      <w:del w:id="522" w:author="Yiping ZHANG" w:date="2019-12-08T15:31:00Z">
        <w:r w:rsidR="00E51DC0" w:rsidRPr="00E10007" w:rsidDel="00DB0763">
          <w:rPr>
            <w:rFonts w:ascii="Times New Roman" w:hAnsi="Times New Roman" w:cs="Times New Roman"/>
            <w:sz w:val="22"/>
          </w:rPr>
          <w:delText xml:space="preserve"> </w:delText>
        </w:r>
      </w:del>
      <w:r w:rsidR="00E51DC0" w:rsidRPr="00E10007">
        <w:rPr>
          <w:rFonts w:ascii="Times New Roman" w:hAnsi="Times New Roman" w:cs="Times New Roman"/>
          <w:sz w:val="22"/>
        </w:rPr>
        <w:t>satisfactory outcome</w:t>
      </w:r>
      <w:ins w:id="523" w:author="Microsoft Office 用户" w:date="2019-12-16T21:03:00Z">
        <w:r w:rsidR="00D96D6C">
          <w:rPr>
            <w:rFonts w:ascii="Times New Roman" w:hAnsi="Times New Roman" w:cs="Times New Roman"/>
            <w:sz w:val="22"/>
          </w:rPr>
          <w:t>s</w:t>
        </w:r>
      </w:ins>
      <w:r w:rsidR="00815B11" w:rsidRPr="00E10007">
        <w:rPr>
          <w:rFonts w:ascii="Times New Roman" w:hAnsi="Times New Roman" w:cs="Times New Roman"/>
          <w:sz w:val="22"/>
        </w:rPr>
        <w:t xml:space="preserve">, </w:t>
      </w:r>
      <w:r w:rsidR="00815B11" w:rsidRPr="00E10007">
        <w:rPr>
          <w:rFonts w:ascii="Times New Roman" w:hAnsi="Times New Roman" w:cs="Times New Roman"/>
          <w:i/>
          <w:sz w:val="22"/>
        </w:rPr>
        <w:t>i.e.</w:t>
      </w:r>
      <w:r w:rsidR="00815B11" w:rsidRPr="00E10007">
        <w:rPr>
          <w:rFonts w:ascii="Times New Roman" w:hAnsi="Times New Roman" w:cs="Times New Roman"/>
          <w:sz w:val="22"/>
        </w:rPr>
        <w:t xml:space="preserve">, </w:t>
      </w:r>
      <w:r w:rsidR="008759C2" w:rsidRPr="00E10007">
        <w:rPr>
          <w:rFonts w:ascii="Times New Roman" w:hAnsi="Times New Roman" w:cs="Times New Roman"/>
          <w:sz w:val="22"/>
        </w:rPr>
        <w:t xml:space="preserve">about </w:t>
      </w:r>
      <w:r w:rsidR="00B02A38" w:rsidRPr="00E10007">
        <w:rPr>
          <w:rFonts w:ascii="Times New Roman" w:hAnsi="Times New Roman" w:cs="Times New Roman"/>
          <w:sz w:val="22"/>
        </w:rPr>
        <w:t>2</w:t>
      </w:r>
      <w:ins w:id="524" w:author="Yiping ZHANG" w:date="2019-12-08T15:31:00Z">
        <w:r w:rsidR="00DB0763" w:rsidRPr="00E10007">
          <w:rPr>
            <w:rFonts w:ascii="Times New Roman" w:hAnsi="Times New Roman" w:cs="Times New Roman"/>
            <w:sz w:val="22"/>
          </w:rPr>
          <w:t>,</w:t>
        </w:r>
      </w:ins>
      <w:r w:rsidR="00B02A38" w:rsidRPr="00E10007">
        <w:rPr>
          <w:rFonts w:ascii="Times New Roman" w:hAnsi="Times New Roman" w:cs="Times New Roman"/>
          <w:sz w:val="22"/>
        </w:rPr>
        <w:t>1</w:t>
      </w:r>
      <w:r w:rsidR="008759C2" w:rsidRPr="00E10007">
        <w:rPr>
          <w:rFonts w:ascii="Times New Roman" w:hAnsi="Times New Roman" w:cs="Times New Roman"/>
          <w:sz w:val="22"/>
        </w:rPr>
        <w:t>00</w:t>
      </w:r>
      <w:r w:rsidR="00B02A38" w:rsidRPr="00E10007">
        <w:rPr>
          <w:rFonts w:ascii="Times New Roman" w:hAnsi="Times New Roman" w:cs="Times New Roman"/>
          <w:sz w:val="22"/>
        </w:rPr>
        <w:t xml:space="preserve"> and </w:t>
      </w:r>
      <w:r w:rsidR="008759C2" w:rsidRPr="00E10007">
        <w:rPr>
          <w:rFonts w:ascii="Times New Roman" w:hAnsi="Times New Roman" w:cs="Times New Roman"/>
          <w:sz w:val="22"/>
        </w:rPr>
        <w:t>2</w:t>
      </w:r>
      <w:ins w:id="525" w:author="Yiping ZHANG" w:date="2019-12-08T15:31:00Z">
        <w:r w:rsidR="00DB0763" w:rsidRPr="00E10007">
          <w:rPr>
            <w:rFonts w:ascii="Times New Roman" w:hAnsi="Times New Roman" w:cs="Times New Roman"/>
            <w:sz w:val="22"/>
          </w:rPr>
          <w:t>,</w:t>
        </w:r>
      </w:ins>
      <w:r w:rsidR="008759C2" w:rsidRPr="00E10007">
        <w:rPr>
          <w:rFonts w:ascii="Times New Roman" w:hAnsi="Times New Roman" w:cs="Times New Roman"/>
          <w:sz w:val="22"/>
        </w:rPr>
        <w:t xml:space="preserve">600 </w:t>
      </w:r>
      <w:r w:rsidR="00815B11" w:rsidRPr="00E10007">
        <w:rPr>
          <w:rFonts w:ascii="Times New Roman" w:hAnsi="Times New Roman" w:cs="Times New Roman"/>
          <w:sz w:val="22"/>
        </w:rPr>
        <w:t>wins in every 10</w:t>
      </w:r>
      <w:ins w:id="526" w:author="Yiping ZHANG" w:date="2019-12-08T15:31:00Z">
        <w:r w:rsidR="00DB0763" w:rsidRPr="00E10007">
          <w:rPr>
            <w:rFonts w:ascii="Times New Roman" w:hAnsi="Times New Roman" w:cs="Times New Roman"/>
            <w:sz w:val="22"/>
          </w:rPr>
          <w:t>,</w:t>
        </w:r>
      </w:ins>
      <w:r w:rsidR="008759C2" w:rsidRPr="00E10007">
        <w:rPr>
          <w:rFonts w:ascii="Times New Roman" w:hAnsi="Times New Roman" w:cs="Times New Roman"/>
          <w:sz w:val="22"/>
        </w:rPr>
        <w:t>00</w:t>
      </w:r>
      <w:r w:rsidR="00815B11" w:rsidRPr="00E10007">
        <w:rPr>
          <w:rFonts w:ascii="Times New Roman" w:hAnsi="Times New Roman" w:cs="Times New Roman"/>
          <w:sz w:val="22"/>
        </w:rPr>
        <w:t>0 battles</w:t>
      </w:r>
      <w:r w:rsidR="00B02A38" w:rsidRPr="00E10007">
        <w:rPr>
          <w:rFonts w:ascii="Times New Roman" w:hAnsi="Times New Roman" w:cs="Times New Roman"/>
          <w:sz w:val="22"/>
        </w:rPr>
        <w:t xml:space="preserve"> respectively</w:t>
      </w:r>
      <w:r w:rsidR="00E51DC0" w:rsidRPr="00E10007">
        <w:rPr>
          <w:rFonts w:ascii="Times New Roman" w:hAnsi="Times New Roman" w:cs="Times New Roman"/>
          <w:sz w:val="22"/>
        </w:rPr>
        <w:t>.</w:t>
      </w:r>
      <w:r w:rsidR="008E2870" w:rsidRPr="00E10007">
        <w:rPr>
          <w:rFonts w:ascii="Times New Roman" w:hAnsi="Times New Roman" w:cs="Times New Roman"/>
          <w:sz w:val="22"/>
        </w:rPr>
        <w:t xml:space="preserve"> </w:t>
      </w:r>
      <w:r w:rsidR="00F7693F" w:rsidRPr="00E10007">
        <w:rPr>
          <w:rFonts w:ascii="Times New Roman" w:hAnsi="Times New Roman" w:cs="Times New Roman"/>
          <w:sz w:val="22"/>
        </w:rPr>
        <w:t>After c</w:t>
      </w:r>
      <w:r w:rsidR="00AE2718" w:rsidRPr="00E10007">
        <w:rPr>
          <w:rFonts w:ascii="Times New Roman" w:hAnsi="Times New Roman" w:cs="Times New Roman"/>
          <w:sz w:val="22"/>
        </w:rPr>
        <w:t xml:space="preserve">ommunicating with my advisor and colleagues, I </w:t>
      </w:r>
      <w:ins w:id="527" w:author="Microsoft Office 用户" w:date="2019-12-16T21:03:00Z">
        <w:r w:rsidR="00A75B78">
          <w:rPr>
            <w:rFonts w:ascii="Times New Roman" w:hAnsi="Times New Roman" w:cs="Times New Roman"/>
            <w:sz w:val="22"/>
          </w:rPr>
          <w:t>e</w:t>
        </w:r>
      </w:ins>
      <w:del w:id="528" w:author="Microsoft Office 用户" w:date="2019-12-16T21:03:00Z">
        <w:r w:rsidR="00F7693F" w:rsidRPr="00E10007" w:rsidDel="00A75B78">
          <w:rPr>
            <w:rFonts w:ascii="Times New Roman" w:hAnsi="Times New Roman" w:cs="Times New Roman"/>
            <w:sz w:val="22"/>
          </w:rPr>
          <w:delText xml:space="preserve">tried to </w:delText>
        </w:r>
        <w:r w:rsidR="00F978F0" w:rsidRPr="00E10007" w:rsidDel="00A75B78">
          <w:rPr>
            <w:rFonts w:ascii="Times New Roman" w:hAnsi="Times New Roman" w:cs="Times New Roman"/>
            <w:sz w:val="22"/>
          </w:rPr>
          <w:delText>e</w:delText>
        </w:r>
      </w:del>
      <w:r w:rsidR="00F978F0" w:rsidRPr="00E10007">
        <w:rPr>
          <w:rFonts w:ascii="Times New Roman" w:hAnsi="Times New Roman" w:cs="Times New Roman"/>
          <w:sz w:val="22"/>
        </w:rPr>
        <w:t>nhance</w:t>
      </w:r>
      <w:ins w:id="529" w:author="Microsoft Office 用户" w:date="2019-12-16T21:03:00Z">
        <w:r w:rsidR="00A75B78">
          <w:rPr>
            <w:rFonts w:ascii="Times New Roman" w:hAnsi="Times New Roman" w:cs="Times New Roman"/>
            <w:sz w:val="22"/>
          </w:rPr>
          <w:t>d</w:t>
        </w:r>
      </w:ins>
      <w:r w:rsidR="00F7693F" w:rsidRPr="00E10007">
        <w:rPr>
          <w:rFonts w:ascii="Times New Roman" w:hAnsi="Times New Roman" w:cs="Times New Roman"/>
          <w:sz w:val="22"/>
        </w:rPr>
        <w:t xml:space="preserve"> my DDPG-based</w:t>
      </w:r>
      <w:r w:rsidR="00AE2718" w:rsidRPr="00E10007">
        <w:rPr>
          <w:rFonts w:ascii="Times New Roman" w:hAnsi="Times New Roman" w:cs="Times New Roman"/>
          <w:sz w:val="22"/>
        </w:rPr>
        <w:t xml:space="preserve"> </w:t>
      </w:r>
      <w:r w:rsidR="00F7693F" w:rsidRPr="00E10007">
        <w:rPr>
          <w:rFonts w:ascii="Times New Roman" w:hAnsi="Times New Roman" w:cs="Times New Roman"/>
          <w:sz w:val="22"/>
        </w:rPr>
        <w:t>work</w:t>
      </w:r>
      <w:r w:rsidR="00F978F0" w:rsidRPr="00E10007">
        <w:rPr>
          <w:rFonts w:ascii="Times New Roman" w:hAnsi="Times New Roman" w:cs="Times New Roman"/>
          <w:sz w:val="22"/>
        </w:rPr>
        <w:t xml:space="preserve"> </w:t>
      </w:r>
      <w:r w:rsidR="00A03394" w:rsidRPr="00E10007">
        <w:rPr>
          <w:rFonts w:ascii="Times New Roman" w:hAnsi="Times New Roman" w:cs="Times New Roman"/>
          <w:sz w:val="22"/>
        </w:rPr>
        <w:t xml:space="preserve">by </w:t>
      </w:r>
      <w:del w:id="530" w:author="Yiping ZHANG" w:date="2019-12-08T15:31:00Z">
        <w:r w:rsidR="00B21ADB" w:rsidRPr="00E10007" w:rsidDel="00DB0763">
          <w:rPr>
            <w:rFonts w:ascii="Times New Roman" w:hAnsi="Times New Roman" w:cs="Times New Roman"/>
            <w:sz w:val="22"/>
          </w:rPr>
          <w:delText xml:space="preserve">letting </w:delText>
        </w:r>
      </w:del>
      <w:ins w:id="531" w:author="Yiping ZHANG" w:date="2019-12-08T15:31:00Z">
        <w:r w:rsidR="00DB0763" w:rsidRPr="00E10007">
          <w:rPr>
            <w:rFonts w:ascii="Times New Roman" w:hAnsi="Times New Roman" w:cs="Times New Roman"/>
            <w:sz w:val="22"/>
          </w:rPr>
          <w:t xml:space="preserve">allowing </w:t>
        </w:r>
      </w:ins>
      <w:r w:rsidR="00F978F0" w:rsidRPr="00E10007">
        <w:rPr>
          <w:rFonts w:ascii="Times New Roman" w:hAnsi="Times New Roman" w:cs="Times New Roman"/>
          <w:sz w:val="22"/>
        </w:rPr>
        <w:t>the soldiers to cooperate.</w:t>
      </w:r>
      <w:r w:rsidR="00F7693F" w:rsidRPr="00E10007">
        <w:rPr>
          <w:rFonts w:ascii="Times New Roman" w:hAnsi="Times New Roman" w:cs="Times New Roman"/>
          <w:sz w:val="22"/>
        </w:rPr>
        <w:t xml:space="preserve"> </w:t>
      </w:r>
      <w:r w:rsidR="008E2870" w:rsidRPr="00E10007">
        <w:rPr>
          <w:rFonts w:ascii="Times New Roman" w:hAnsi="Times New Roman" w:cs="Times New Roman"/>
          <w:sz w:val="22"/>
        </w:rPr>
        <w:t>By referring</w:t>
      </w:r>
      <w:ins w:id="532" w:author="Yiping ZHANG" w:date="2019-12-08T15:31:00Z">
        <w:r w:rsidR="00DB0763" w:rsidRPr="00E10007">
          <w:rPr>
            <w:rFonts w:ascii="Times New Roman" w:hAnsi="Times New Roman" w:cs="Times New Roman"/>
            <w:sz w:val="22"/>
          </w:rPr>
          <w:t xml:space="preserve"> to</w:t>
        </w:r>
      </w:ins>
      <w:r w:rsidR="008E2870" w:rsidRPr="00E10007">
        <w:rPr>
          <w:rFonts w:ascii="Times New Roman" w:hAnsi="Times New Roman" w:cs="Times New Roman"/>
          <w:sz w:val="22"/>
        </w:rPr>
        <w:t xml:space="preserve"> </w:t>
      </w:r>
      <w:del w:id="533" w:author="Microsoft Office 用户" w:date="2019-12-08T21:12:00Z">
        <w:r w:rsidR="008E2870" w:rsidRPr="00E10007" w:rsidDel="00E14893">
          <w:rPr>
            <w:rFonts w:ascii="Times New Roman" w:hAnsi="Times New Roman" w:cs="Times New Roman"/>
            <w:sz w:val="22"/>
          </w:rPr>
          <w:delText xml:space="preserve">Multi-Agents Deep Deterministic Policy Gradient (MADDPG) algorithm </w:delText>
        </w:r>
      </w:del>
      <w:ins w:id="534" w:author="Microsoft Office 用户" w:date="2019-12-08T21:12:00Z">
        <w:r w:rsidR="00E14893" w:rsidRPr="00E10007">
          <w:rPr>
            <w:rFonts w:ascii="Times New Roman" w:hAnsi="Times New Roman" w:cs="Times New Roman"/>
            <w:i/>
            <w:sz w:val="22"/>
            <w:rPrChange w:id="535" w:author="Microsoft Office 用户" w:date="2019-12-16T17:33:00Z">
              <w:rPr>
                <w:rFonts w:ascii="Times New Roman" w:hAnsi="Times New Roman" w:cs="Times New Roman"/>
                <w:sz w:val="22"/>
              </w:rPr>
            </w:rPrChange>
          </w:rPr>
          <w:t>Multi-Agent Actor-Critic for Mixed Cooperative-Competitive Environments</w:t>
        </w:r>
      </w:ins>
      <w:del w:id="536" w:author="Microsoft Office 用户" w:date="2019-12-08T21:12:00Z">
        <w:r w:rsidR="008E2870" w:rsidRPr="00E10007" w:rsidDel="00E14893">
          <w:rPr>
            <w:rFonts w:ascii="Times New Roman" w:hAnsi="Times New Roman" w:cs="Times New Roman"/>
            <w:sz w:val="22"/>
          </w:rPr>
          <w:delText xml:space="preserve">in </w:delText>
        </w:r>
        <w:r w:rsidR="008E2870" w:rsidRPr="00E10007" w:rsidDel="00E14893">
          <w:rPr>
            <w:rFonts w:ascii="Times New Roman" w:hAnsi="Times New Roman" w:cs="Times New Roman"/>
            <w:i/>
            <w:sz w:val="22"/>
          </w:rPr>
          <w:delText>Multi-Agent Machine Learning: A Reinforcement Approach</w:delText>
        </w:r>
      </w:del>
      <w:r w:rsidR="008E2870" w:rsidRPr="00E10007">
        <w:rPr>
          <w:rFonts w:ascii="Times New Roman" w:hAnsi="Times New Roman" w:cs="Times New Roman"/>
          <w:sz w:val="22"/>
        </w:rPr>
        <w:t xml:space="preserve">, I applied </w:t>
      </w:r>
      <w:r w:rsidR="008F3F4C" w:rsidRPr="00E10007">
        <w:rPr>
          <w:rFonts w:ascii="Times New Roman" w:hAnsi="Times New Roman" w:cs="Times New Roman"/>
          <w:sz w:val="22"/>
        </w:rPr>
        <w:t xml:space="preserve">the </w:t>
      </w:r>
      <w:r w:rsidR="00D24248" w:rsidRPr="00E10007">
        <w:rPr>
          <w:rFonts w:ascii="Times New Roman" w:hAnsi="Times New Roman" w:cs="Times New Roman"/>
          <w:sz w:val="22"/>
        </w:rPr>
        <w:t xml:space="preserve">novel </w:t>
      </w:r>
      <w:ins w:id="537" w:author="Microsoft Office 用户" w:date="2019-12-08T21:12:00Z">
        <w:r w:rsidR="00E14893" w:rsidRPr="00E10007">
          <w:rPr>
            <w:rFonts w:ascii="Times New Roman" w:hAnsi="Times New Roman" w:cs="Times New Roman"/>
            <w:sz w:val="22"/>
          </w:rPr>
          <w:t xml:space="preserve">Multi-Agents Deep Deterministic Policy </w:t>
        </w:r>
        <w:r w:rsidR="00E14893" w:rsidRPr="00E10007">
          <w:rPr>
            <w:rFonts w:ascii="Times New Roman" w:hAnsi="Times New Roman" w:cs="Times New Roman"/>
            <w:sz w:val="22"/>
          </w:rPr>
          <w:lastRenderedPageBreak/>
          <w:t>Gradient (MADDPG) algorithm</w:t>
        </w:r>
      </w:ins>
      <w:del w:id="538" w:author="Microsoft Office 用户" w:date="2019-12-08T21:12:00Z">
        <w:r w:rsidR="008E2870" w:rsidRPr="00E10007" w:rsidDel="00E14893">
          <w:rPr>
            <w:rFonts w:ascii="Times New Roman" w:hAnsi="Times New Roman" w:cs="Times New Roman"/>
            <w:sz w:val="22"/>
          </w:rPr>
          <w:delText>MADDPG algorithm</w:delText>
        </w:r>
      </w:del>
      <w:r w:rsidR="008E2870" w:rsidRPr="00E10007">
        <w:rPr>
          <w:rFonts w:ascii="Times New Roman" w:hAnsi="Times New Roman" w:cs="Times New Roman"/>
          <w:sz w:val="22"/>
        </w:rPr>
        <w:t xml:space="preserve"> to this scenario</w:t>
      </w:r>
      <w:r w:rsidR="00F5391F" w:rsidRPr="00E10007">
        <w:rPr>
          <w:rFonts w:ascii="Times New Roman" w:hAnsi="Times New Roman" w:cs="Times New Roman"/>
          <w:sz w:val="22"/>
        </w:rPr>
        <w:t xml:space="preserve"> and</w:t>
      </w:r>
      <w:r w:rsidR="00164D6A" w:rsidRPr="00E10007">
        <w:rPr>
          <w:rFonts w:ascii="Times New Roman" w:hAnsi="Times New Roman" w:cs="Times New Roman"/>
          <w:sz w:val="22"/>
        </w:rPr>
        <w:t xml:space="preserve"> </w:t>
      </w:r>
      <w:r w:rsidR="00764B82" w:rsidRPr="00E10007">
        <w:rPr>
          <w:rFonts w:ascii="Times New Roman" w:hAnsi="Times New Roman" w:cs="Times New Roman"/>
          <w:sz w:val="22"/>
        </w:rPr>
        <w:t xml:space="preserve">took </w:t>
      </w:r>
      <w:r w:rsidR="00D15EE7" w:rsidRPr="00E10007">
        <w:rPr>
          <w:rFonts w:ascii="Times New Roman" w:hAnsi="Times New Roman" w:cs="Times New Roman"/>
          <w:sz w:val="22"/>
        </w:rPr>
        <w:t xml:space="preserve">more factors into consideration </w:t>
      </w:r>
      <w:r w:rsidR="00F83683" w:rsidRPr="00E10007">
        <w:rPr>
          <w:rFonts w:ascii="Times New Roman" w:hAnsi="Times New Roman" w:cs="Times New Roman"/>
          <w:sz w:val="22"/>
        </w:rPr>
        <w:t>in</w:t>
      </w:r>
      <w:r w:rsidR="00D15EE7" w:rsidRPr="00E10007">
        <w:rPr>
          <w:rFonts w:ascii="Times New Roman" w:hAnsi="Times New Roman" w:cs="Times New Roman"/>
          <w:sz w:val="22"/>
        </w:rPr>
        <w:t xml:space="preserve"> </w:t>
      </w:r>
      <w:r w:rsidR="00682B00" w:rsidRPr="00E10007">
        <w:rPr>
          <w:rFonts w:ascii="Times New Roman" w:hAnsi="Times New Roman" w:cs="Times New Roman"/>
          <w:sz w:val="22"/>
        </w:rPr>
        <w:t xml:space="preserve">the </w:t>
      </w:r>
      <w:r w:rsidR="00FB365B" w:rsidRPr="00E10007">
        <w:rPr>
          <w:rFonts w:ascii="Times New Roman" w:hAnsi="Times New Roman" w:cs="Times New Roman"/>
          <w:sz w:val="22"/>
        </w:rPr>
        <w:t>reward</w:t>
      </w:r>
      <w:r w:rsidR="00C55576" w:rsidRPr="00E10007">
        <w:rPr>
          <w:rFonts w:ascii="Times New Roman" w:hAnsi="Times New Roman" w:cs="Times New Roman"/>
          <w:sz w:val="22"/>
        </w:rPr>
        <w:t>s</w:t>
      </w:r>
      <w:r w:rsidR="00682B00" w:rsidRPr="00E10007">
        <w:rPr>
          <w:rFonts w:ascii="Times New Roman" w:hAnsi="Times New Roman" w:cs="Times New Roman"/>
          <w:sz w:val="22"/>
        </w:rPr>
        <w:t>.</w:t>
      </w:r>
      <w:r w:rsidR="00B32A50" w:rsidRPr="00E10007">
        <w:rPr>
          <w:rFonts w:ascii="Times New Roman" w:hAnsi="Times New Roman" w:cs="Times New Roman"/>
          <w:sz w:val="22"/>
        </w:rPr>
        <w:t xml:space="preserve"> </w:t>
      </w:r>
      <w:r w:rsidR="004D330C" w:rsidRPr="00E10007">
        <w:rPr>
          <w:rFonts w:ascii="Times New Roman" w:hAnsi="Times New Roman" w:cs="Times New Roman"/>
          <w:sz w:val="22"/>
        </w:rPr>
        <w:t>Derived from DDPG</w:t>
      </w:r>
      <w:r w:rsidR="00F25575" w:rsidRPr="00E10007">
        <w:rPr>
          <w:rFonts w:ascii="Times New Roman" w:hAnsi="Times New Roman" w:cs="Times New Roman"/>
          <w:sz w:val="22"/>
        </w:rPr>
        <w:t xml:space="preserve">, </w:t>
      </w:r>
      <w:r w:rsidR="008759C2" w:rsidRPr="00E10007">
        <w:rPr>
          <w:rFonts w:ascii="Times New Roman" w:hAnsi="Times New Roman" w:cs="Times New Roman"/>
          <w:sz w:val="22"/>
        </w:rPr>
        <w:t xml:space="preserve">the </w:t>
      </w:r>
      <w:r w:rsidR="004D330C" w:rsidRPr="00E10007">
        <w:rPr>
          <w:rFonts w:ascii="Times New Roman" w:hAnsi="Times New Roman" w:cs="Times New Roman"/>
          <w:sz w:val="22"/>
        </w:rPr>
        <w:t xml:space="preserve">MADDPG </w:t>
      </w:r>
      <w:r w:rsidR="00F25575" w:rsidRPr="00E10007">
        <w:rPr>
          <w:rFonts w:ascii="Times New Roman" w:hAnsi="Times New Roman" w:cs="Times New Roman"/>
          <w:sz w:val="22"/>
        </w:rPr>
        <w:t xml:space="preserve">critic not only </w:t>
      </w:r>
      <w:r w:rsidR="008759C2" w:rsidRPr="00E10007">
        <w:rPr>
          <w:rFonts w:ascii="Times New Roman" w:hAnsi="Times New Roman" w:cs="Times New Roman"/>
          <w:sz w:val="22"/>
        </w:rPr>
        <w:t xml:space="preserve">inputs </w:t>
      </w:r>
      <w:r w:rsidR="00FF1718" w:rsidRPr="00E10007">
        <w:rPr>
          <w:rFonts w:ascii="Times New Roman" w:hAnsi="Times New Roman" w:cs="Times New Roman"/>
          <w:sz w:val="22"/>
        </w:rPr>
        <w:t xml:space="preserve">its </w:t>
      </w:r>
      <w:r w:rsidR="004D330C" w:rsidRPr="00E10007">
        <w:rPr>
          <w:rFonts w:ascii="Times New Roman" w:hAnsi="Times New Roman" w:cs="Times New Roman"/>
          <w:sz w:val="22"/>
        </w:rPr>
        <w:t>own state and action, but also include</w:t>
      </w:r>
      <w:r w:rsidR="008759C2" w:rsidRPr="00E10007">
        <w:rPr>
          <w:rFonts w:ascii="Times New Roman" w:hAnsi="Times New Roman" w:cs="Times New Roman"/>
          <w:sz w:val="22"/>
        </w:rPr>
        <w:t>s</w:t>
      </w:r>
      <w:r w:rsidR="004D330C" w:rsidRPr="00E10007">
        <w:rPr>
          <w:rFonts w:ascii="Times New Roman" w:hAnsi="Times New Roman" w:cs="Times New Roman"/>
          <w:sz w:val="22"/>
        </w:rPr>
        <w:t xml:space="preserve"> others’ information</w:t>
      </w:r>
      <w:r w:rsidR="008759C2" w:rsidRPr="00E10007">
        <w:rPr>
          <w:rFonts w:ascii="Times New Roman" w:hAnsi="Times New Roman" w:cs="Times New Roman"/>
          <w:sz w:val="22"/>
        </w:rPr>
        <w:t xml:space="preserve"> to make a global optimization</w:t>
      </w:r>
      <w:r w:rsidR="004D330C" w:rsidRPr="00E10007">
        <w:rPr>
          <w:rFonts w:ascii="Times New Roman" w:hAnsi="Times New Roman" w:cs="Times New Roman"/>
          <w:sz w:val="22"/>
        </w:rPr>
        <w:t xml:space="preserve">. Due to this </w:t>
      </w:r>
      <w:r w:rsidR="008759C2" w:rsidRPr="00E10007">
        <w:rPr>
          <w:rFonts w:ascii="Times New Roman" w:hAnsi="Times New Roman" w:cs="Times New Roman"/>
          <w:sz w:val="22"/>
        </w:rPr>
        <w:t>revision</w:t>
      </w:r>
      <w:r w:rsidR="004D330C" w:rsidRPr="00E10007">
        <w:rPr>
          <w:rFonts w:ascii="Times New Roman" w:hAnsi="Times New Roman" w:cs="Times New Roman"/>
          <w:sz w:val="22"/>
        </w:rPr>
        <w:t>,</w:t>
      </w:r>
      <w:r w:rsidR="00F25575" w:rsidRPr="00E10007">
        <w:rPr>
          <w:rFonts w:ascii="Times New Roman" w:hAnsi="Times New Roman" w:cs="Times New Roman"/>
          <w:sz w:val="22"/>
        </w:rPr>
        <w:t xml:space="preserve"> </w:t>
      </w:r>
      <w:r w:rsidR="004F58CD" w:rsidRPr="00E10007">
        <w:rPr>
          <w:rFonts w:ascii="Times New Roman" w:hAnsi="Times New Roman" w:cs="Times New Roman"/>
          <w:sz w:val="22"/>
        </w:rPr>
        <w:t xml:space="preserve">the </w:t>
      </w:r>
      <w:r w:rsidR="007E24E7" w:rsidRPr="00E10007">
        <w:rPr>
          <w:rFonts w:ascii="Times New Roman" w:hAnsi="Times New Roman" w:cs="Times New Roman"/>
          <w:sz w:val="22"/>
        </w:rPr>
        <w:t xml:space="preserve">average </w:t>
      </w:r>
      <w:r w:rsidR="004F58CD" w:rsidRPr="00E10007">
        <w:rPr>
          <w:rFonts w:ascii="Times New Roman" w:hAnsi="Times New Roman" w:cs="Times New Roman"/>
          <w:sz w:val="22"/>
        </w:rPr>
        <w:t xml:space="preserve">winning rate of soldiers </w:t>
      </w:r>
      <w:r w:rsidR="0026162C" w:rsidRPr="00E10007">
        <w:rPr>
          <w:rFonts w:ascii="Times New Roman" w:hAnsi="Times New Roman" w:cs="Times New Roman"/>
          <w:sz w:val="22"/>
        </w:rPr>
        <w:t xml:space="preserve">was improved </w:t>
      </w:r>
      <w:r w:rsidR="007E24E7" w:rsidRPr="00E10007">
        <w:rPr>
          <w:rFonts w:ascii="Times New Roman" w:hAnsi="Times New Roman" w:cs="Times New Roman"/>
          <w:sz w:val="22"/>
        </w:rPr>
        <w:t xml:space="preserve">from </w:t>
      </w:r>
      <w:r w:rsidR="008759C2" w:rsidRPr="00E10007">
        <w:rPr>
          <w:rFonts w:ascii="Times New Roman" w:hAnsi="Times New Roman" w:cs="Times New Roman"/>
          <w:sz w:val="22"/>
        </w:rPr>
        <w:t>26</w:t>
      </w:r>
      <w:r w:rsidR="00A04E9E" w:rsidRPr="00E10007">
        <w:rPr>
          <w:rFonts w:ascii="Times New Roman" w:hAnsi="Times New Roman" w:cs="Times New Roman"/>
          <w:sz w:val="22"/>
        </w:rPr>
        <w:t xml:space="preserve">% to </w:t>
      </w:r>
      <w:r w:rsidR="008759C2" w:rsidRPr="00E10007">
        <w:rPr>
          <w:rFonts w:ascii="Times New Roman" w:hAnsi="Times New Roman" w:cs="Times New Roman"/>
          <w:sz w:val="22"/>
        </w:rPr>
        <w:t>4</w:t>
      </w:r>
      <w:r w:rsidR="0009723B" w:rsidRPr="00E10007">
        <w:rPr>
          <w:rFonts w:ascii="Times New Roman" w:hAnsi="Times New Roman" w:cs="Times New Roman"/>
          <w:sz w:val="22"/>
        </w:rPr>
        <w:t>3</w:t>
      </w:r>
      <w:r w:rsidR="00A416FE" w:rsidRPr="00E10007">
        <w:rPr>
          <w:rFonts w:ascii="Times New Roman" w:hAnsi="Times New Roman" w:cs="Times New Roman"/>
          <w:sz w:val="22"/>
        </w:rPr>
        <w:t>% with only</w:t>
      </w:r>
      <w:r w:rsidR="00BE486D" w:rsidRPr="00E10007">
        <w:rPr>
          <w:rFonts w:ascii="Times New Roman" w:hAnsi="Times New Roman" w:cs="Times New Roman"/>
          <w:sz w:val="22"/>
        </w:rPr>
        <w:t xml:space="preserve"> </w:t>
      </w:r>
      <w:r w:rsidR="00682B00" w:rsidRPr="00E10007">
        <w:rPr>
          <w:rFonts w:ascii="Times New Roman" w:hAnsi="Times New Roman" w:cs="Times New Roman"/>
          <w:sz w:val="22"/>
        </w:rPr>
        <w:t xml:space="preserve">120 </w:t>
      </w:r>
      <w:r w:rsidR="00493D91" w:rsidRPr="00E10007">
        <w:rPr>
          <w:rFonts w:ascii="Times New Roman" w:hAnsi="Times New Roman" w:cs="Times New Roman"/>
          <w:sz w:val="22"/>
        </w:rPr>
        <w:t>training</w:t>
      </w:r>
      <w:r w:rsidR="00A416FE" w:rsidRPr="00E10007">
        <w:rPr>
          <w:rFonts w:ascii="Times New Roman" w:hAnsi="Times New Roman" w:cs="Times New Roman"/>
          <w:sz w:val="22"/>
        </w:rPr>
        <w:t xml:space="preserve"> epochs</w:t>
      </w:r>
      <w:r w:rsidR="00B64A63" w:rsidRPr="00E10007">
        <w:rPr>
          <w:rFonts w:ascii="Times New Roman" w:hAnsi="Times New Roman" w:cs="Times New Roman"/>
          <w:sz w:val="22"/>
        </w:rPr>
        <w:t>.</w:t>
      </w:r>
      <w:del w:id="539" w:author="Microsoft Office 用户" w:date="2019-12-14T15:16:00Z">
        <w:r w:rsidR="008759C2" w:rsidRPr="00E10007" w:rsidDel="00CB4D97">
          <w:rPr>
            <w:rFonts w:ascii="Times New Roman" w:hAnsi="Times New Roman" w:cs="Times New Roman"/>
            <w:sz w:val="22"/>
          </w:rPr>
          <w:delText xml:space="preserve"> As the soldiers and reapers were </w:delText>
        </w:r>
        <w:r w:rsidR="00EC47EC" w:rsidRPr="00E10007" w:rsidDel="00CB4D97">
          <w:rPr>
            <w:rFonts w:ascii="Times New Roman" w:hAnsi="Times New Roman" w:cs="Times New Roman"/>
            <w:sz w:val="22"/>
          </w:rPr>
          <w:delText xml:space="preserve">laid </w:delText>
        </w:r>
        <w:r w:rsidR="008759C2" w:rsidRPr="00E10007" w:rsidDel="00CB4D97">
          <w:rPr>
            <w:rFonts w:ascii="Times New Roman" w:hAnsi="Times New Roman" w:cs="Times New Roman"/>
            <w:sz w:val="22"/>
          </w:rPr>
          <w:delText>close together</w:delText>
        </w:r>
      </w:del>
      <w:ins w:id="540" w:author="Yiping ZHANG" w:date="2019-12-08T15:32:00Z">
        <w:del w:id="541" w:author="Microsoft Office 用户" w:date="2019-12-08T21:13:00Z">
          <w:r w:rsidR="00DB0763" w:rsidRPr="00E10007" w:rsidDel="006E10ED">
            <w:rPr>
              <w:rFonts w:ascii="Times New Roman" w:hAnsi="Times New Roman" w:cs="Times New Roman"/>
              <w:sz w:val="22"/>
            </w:rPr>
            <w:delText>next</w:delText>
          </w:r>
        </w:del>
        <w:del w:id="542" w:author="Microsoft Office 用户" w:date="2019-12-14T15:16:00Z">
          <w:r w:rsidR="00DB0763" w:rsidRPr="00E10007" w:rsidDel="00CB4D97">
            <w:rPr>
              <w:rFonts w:ascii="Times New Roman" w:hAnsi="Times New Roman" w:cs="Times New Roman"/>
              <w:sz w:val="22"/>
            </w:rPr>
            <w:delText xml:space="preserve"> to each other</w:delText>
          </w:r>
        </w:del>
      </w:ins>
      <w:del w:id="543" w:author="Microsoft Office 用户" w:date="2019-12-14T15:16:00Z">
        <w:r w:rsidR="008759C2" w:rsidRPr="00E10007" w:rsidDel="00CB4D97">
          <w:rPr>
            <w:rFonts w:ascii="Times New Roman" w:hAnsi="Times New Roman" w:cs="Times New Roman"/>
            <w:sz w:val="22"/>
          </w:rPr>
          <w:delText xml:space="preserve"> in the battles, </w:delText>
        </w:r>
        <w:bookmarkStart w:id="544" w:name="OLE_LINK51"/>
        <w:bookmarkStart w:id="545" w:name="OLE_LINK52"/>
        <w:r w:rsidR="008759C2" w:rsidRPr="00E10007" w:rsidDel="00CB4D97">
          <w:rPr>
            <w:rFonts w:ascii="Times New Roman" w:hAnsi="Times New Roman" w:cs="Times New Roman"/>
            <w:sz w:val="22"/>
          </w:rPr>
          <w:delText xml:space="preserve">I believe a </w:delText>
        </w:r>
        <w:r w:rsidR="0009723B" w:rsidRPr="00E10007" w:rsidDel="00CB4D97">
          <w:rPr>
            <w:rFonts w:ascii="Times New Roman" w:hAnsi="Times New Roman" w:cs="Times New Roman"/>
            <w:sz w:val="22"/>
          </w:rPr>
          <w:delText>sparser</w:delText>
        </w:r>
        <w:r w:rsidR="008759C2" w:rsidRPr="00E10007" w:rsidDel="00CB4D97">
          <w:rPr>
            <w:rFonts w:ascii="Times New Roman" w:hAnsi="Times New Roman" w:cs="Times New Roman"/>
            <w:sz w:val="22"/>
          </w:rPr>
          <w:delText xml:space="preserve"> scenario will further demonstrate the effectiveness of the </w:delText>
        </w:r>
        <w:r w:rsidR="00EC47EC" w:rsidRPr="00E10007" w:rsidDel="00CB4D97">
          <w:rPr>
            <w:rFonts w:ascii="Times New Roman" w:hAnsi="Times New Roman" w:cs="Times New Roman"/>
            <w:sz w:val="22"/>
          </w:rPr>
          <w:delText xml:space="preserve">advanced </w:delText>
        </w:r>
        <w:r w:rsidR="008759C2" w:rsidRPr="00E10007" w:rsidDel="00CB4D97">
          <w:rPr>
            <w:rFonts w:ascii="Times New Roman" w:hAnsi="Times New Roman" w:cs="Times New Roman"/>
            <w:sz w:val="22"/>
          </w:rPr>
          <w:delText>MADDPG algorithm</w:delText>
        </w:r>
        <w:bookmarkEnd w:id="544"/>
        <w:bookmarkEnd w:id="545"/>
        <w:r w:rsidR="008759C2" w:rsidRPr="00E10007" w:rsidDel="00CB4D97">
          <w:rPr>
            <w:rFonts w:ascii="Times New Roman" w:hAnsi="Times New Roman" w:cs="Times New Roman"/>
            <w:sz w:val="22"/>
          </w:rPr>
          <w:delText>.</w:delText>
        </w:r>
      </w:del>
      <w:ins w:id="546" w:author="Yiping ZHANG" w:date="2019-12-08T15:32:00Z">
        <w:r w:rsidR="00DB0763" w:rsidRPr="00E10007">
          <w:rPr>
            <w:rFonts w:ascii="Times New Roman" w:hAnsi="Times New Roman" w:cs="Times New Roman"/>
            <w:sz w:val="22"/>
          </w:rPr>
          <w:t xml:space="preserve"> From</w:t>
        </w:r>
      </w:ins>
      <w:del w:id="547" w:author="Yiping ZHANG" w:date="2019-12-08T15:32:00Z">
        <w:r w:rsidR="00B64A63" w:rsidRPr="00E10007" w:rsidDel="00DB0763">
          <w:rPr>
            <w:rFonts w:ascii="Times New Roman" w:hAnsi="Times New Roman" w:cs="Times New Roman"/>
            <w:sz w:val="22"/>
          </w:rPr>
          <w:delText xml:space="preserve"> </w:delText>
        </w:r>
        <w:r w:rsidR="00894C38" w:rsidRPr="00E10007" w:rsidDel="00DB0763">
          <w:rPr>
            <w:rFonts w:ascii="Times New Roman" w:hAnsi="Times New Roman" w:cs="Times New Roman"/>
            <w:sz w:val="22"/>
          </w:rPr>
          <w:delText>In</w:delText>
        </w:r>
      </w:del>
      <w:r w:rsidR="00894C38" w:rsidRPr="00E10007">
        <w:rPr>
          <w:rFonts w:ascii="Times New Roman" w:hAnsi="Times New Roman" w:cs="Times New Roman"/>
          <w:sz w:val="22"/>
        </w:rPr>
        <w:t xml:space="preserve"> this internship, </w:t>
      </w:r>
      <w:r w:rsidR="0084366A" w:rsidRPr="00E10007">
        <w:rPr>
          <w:rFonts w:ascii="Times New Roman" w:hAnsi="Times New Roman" w:cs="Times New Roman"/>
          <w:sz w:val="22"/>
        </w:rPr>
        <w:t xml:space="preserve">I </w:t>
      </w:r>
      <w:del w:id="548" w:author="Yiping ZHANG" w:date="2019-12-08T15:32:00Z">
        <w:r w:rsidR="000E2749" w:rsidRPr="00E10007" w:rsidDel="00DB0763">
          <w:rPr>
            <w:rFonts w:ascii="Times New Roman" w:hAnsi="Times New Roman" w:cs="Times New Roman"/>
            <w:sz w:val="22"/>
          </w:rPr>
          <w:delText xml:space="preserve">increased </w:delText>
        </w:r>
      </w:del>
      <w:ins w:id="549" w:author="Yiping ZHANG" w:date="2019-12-08T15:32:00Z">
        <w:r w:rsidR="00DB0763" w:rsidRPr="00E10007">
          <w:rPr>
            <w:rFonts w:ascii="Times New Roman" w:hAnsi="Times New Roman" w:cs="Times New Roman"/>
            <w:sz w:val="22"/>
          </w:rPr>
          <w:t>picked up more</w:t>
        </w:r>
      </w:ins>
      <w:del w:id="550" w:author="Yiping ZHANG" w:date="2019-12-08T15:32:00Z">
        <w:r w:rsidR="000E2749" w:rsidRPr="00E10007" w:rsidDel="00DB0763">
          <w:rPr>
            <w:rFonts w:ascii="Times New Roman" w:hAnsi="Times New Roman" w:cs="Times New Roman"/>
            <w:sz w:val="22"/>
          </w:rPr>
          <w:delText>my</w:delText>
        </w:r>
      </w:del>
      <w:r w:rsidR="000E2749" w:rsidRPr="00E10007">
        <w:rPr>
          <w:rFonts w:ascii="Times New Roman" w:hAnsi="Times New Roman" w:cs="Times New Roman"/>
          <w:sz w:val="22"/>
        </w:rPr>
        <w:t xml:space="preserve"> knowledge in</w:t>
      </w:r>
      <w:r w:rsidR="0084366A" w:rsidRPr="00E10007">
        <w:rPr>
          <w:rFonts w:ascii="Times New Roman" w:hAnsi="Times New Roman" w:cs="Times New Roman"/>
          <w:sz w:val="22"/>
        </w:rPr>
        <w:t xml:space="preserve"> </w:t>
      </w:r>
      <w:r w:rsidR="0057616A" w:rsidRPr="00E10007">
        <w:rPr>
          <w:rFonts w:ascii="Times New Roman" w:hAnsi="Times New Roman" w:cs="Times New Roman"/>
          <w:sz w:val="22"/>
        </w:rPr>
        <w:t>reinforcem</w:t>
      </w:r>
      <w:r w:rsidR="001E4F2B" w:rsidRPr="00E10007">
        <w:rPr>
          <w:rFonts w:ascii="Times New Roman" w:hAnsi="Times New Roman" w:cs="Times New Roman"/>
          <w:sz w:val="22"/>
        </w:rPr>
        <w:t>e</w:t>
      </w:r>
      <w:r w:rsidR="0057616A" w:rsidRPr="00E10007">
        <w:rPr>
          <w:rFonts w:ascii="Times New Roman" w:hAnsi="Times New Roman" w:cs="Times New Roman"/>
          <w:sz w:val="22"/>
        </w:rPr>
        <w:t>n</w:t>
      </w:r>
      <w:r w:rsidR="001E4F2B" w:rsidRPr="00E10007">
        <w:rPr>
          <w:rFonts w:ascii="Times New Roman" w:hAnsi="Times New Roman" w:cs="Times New Roman"/>
          <w:sz w:val="22"/>
        </w:rPr>
        <w:t>t</w:t>
      </w:r>
      <w:r w:rsidR="0084366A" w:rsidRPr="00E10007">
        <w:rPr>
          <w:rFonts w:ascii="Times New Roman" w:hAnsi="Times New Roman" w:cs="Times New Roman"/>
          <w:sz w:val="22"/>
        </w:rPr>
        <w:t xml:space="preserve"> learning</w:t>
      </w:r>
      <w:r w:rsidR="000E2749" w:rsidRPr="00E10007">
        <w:rPr>
          <w:rFonts w:ascii="Times New Roman" w:hAnsi="Times New Roman" w:cs="Times New Roman"/>
          <w:sz w:val="22"/>
        </w:rPr>
        <w:t>, including traditional algorithms, training methods, evaluating criteria</w:t>
      </w:r>
      <w:r w:rsidR="001232EF" w:rsidRPr="00E10007">
        <w:rPr>
          <w:rFonts w:ascii="Times New Roman" w:hAnsi="Times New Roman" w:cs="Times New Roman"/>
          <w:sz w:val="22"/>
        </w:rPr>
        <w:t>,</w:t>
      </w:r>
      <w:r w:rsidR="000E2749" w:rsidRPr="00E10007">
        <w:rPr>
          <w:rFonts w:ascii="Times New Roman" w:hAnsi="Times New Roman" w:cs="Times New Roman"/>
          <w:sz w:val="22"/>
        </w:rPr>
        <w:t xml:space="preserve"> and etc.</w:t>
      </w:r>
      <w:del w:id="551" w:author="Microsoft Office 用户" w:date="2019-12-09T09:50:00Z">
        <w:r w:rsidR="00A27670" w:rsidRPr="00E10007" w:rsidDel="00277E0B">
          <w:rPr>
            <w:rFonts w:ascii="Times New Roman" w:hAnsi="Times New Roman" w:cs="Times New Roman"/>
            <w:sz w:val="22"/>
          </w:rPr>
          <w:delText xml:space="preserve"> </w:delText>
        </w:r>
      </w:del>
      <w:del w:id="552" w:author="Yiping ZHANG" w:date="2019-12-08T15:33:00Z">
        <w:r w:rsidR="00A27670" w:rsidRPr="00E10007" w:rsidDel="00DB0763">
          <w:rPr>
            <w:rFonts w:ascii="Times New Roman" w:hAnsi="Times New Roman" w:cs="Times New Roman"/>
            <w:sz w:val="22"/>
          </w:rPr>
          <w:delText>Besides</w:delText>
        </w:r>
      </w:del>
      <w:ins w:id="553" w:author="Yiping ZHANG" w:date="2019-12-08T15:33:00Z">
        <w:r w:rsidR="00DB0763" w:rsidRPr="00E10007">
          <w:rPr>
            <w:rFonts w:ascii="Times New Roman" w:hAnsi="Times New Roman" w:cs="Times New Roman"/>
            <w:sz w:val="22"/>
          </w:rPr>
          <w:t xml:space="preserve"> Furthermore, I learned more about </w:t>
        </w:r>
        <w:del w:id="554" w:author="Microsoft Office 用户" w:date="2019-12-14T15:17:00Z">
          <w:r w:rsidR="00DB0763" w:rsidRPr="00E10007" w:rsidDel="00671F38">
            <w:rPr>
              <w:rFonts w:ascii="Times New Roman" w:hAnsi="Times New Roman" w:cs="Times New Roman"/>
              <w:sz w:val="22"/>
            </w:rPr>
            <w:delText xml:space="preserve">the </w:delText>
          </w:r>
        </w:del>
        <w:r w:rsidR="00DB0763" w:rsidRPr="00E10007">
          <w:rPr>
            <w:rFonts w:ascii="Times New Roman" w:hAnsi="Times New Roman" w:cs="Times New Roman"/>
            <w:sz w:val="22"/>
          </w:rPr>
          <w:t xml:space="preserve">business cases where </w:t>
        </w:r>
      </w:ins>
      <w:ins w:id="555" w:author="Microsoft Office 用户" w:date="2019-12-15T11:25:00Z">
        <w:r w:rsidR="004B1B97" w:rsidRPr="00E10007">
          <w:rPr>
            <w:rFonts w:ascii="Times New Roman" w:hAnsi="Times New Roman" w:cs="Times New Roman"/>
            <w:sz w:val="22"/>
          </w:rPr>
          <w:t>R</w:t>
        </w:r>
      </w:ins>
      <w:ins w:id="556" w:author="Yiping ZHANG" w:date="2019-12-08T15:33:00Z">
        <w:del w:id="557" w:author="Microsoft Office 用户" w:date="2019-12-15T11:25:00Z">
          <w:r w:rsidR="00DB0763" w:rsidRPr="00E10007" w:rsidDel="004B1B97">
            <w:rPr>
              <w:rFonts w:ascii="Times New Roman" w:hAnsi="Times New Roman" w:cs="Times New Roman"/>
              <w:sz w:val="22"/>
            </w:rPr>
            <w:delText>r</w:delText>
          </w:r>
        </w:del>
        <w:r w:rsidR="00DB0763" w:rsidRPr="00E10007">
          <w:rPr>
            <w:rFonts w:ascii="Times New Roman" w:hAnsi="Times New Roman" w:cs="Times New Roman"/>
            <w:sz w:val="22"/>
          </w:rPr>
          <w:t>einforce</w:t>
        </w:r>
      </w:ins>
      <w:ins w:id="558" w:author="Microsoft Office 用户" w:date="2019-12-15T11:24:00Z">
        <w:r w:rsidR="004475A0" w:rsidRPr="00E10007">
          <w:rPr>
            <w:rFonts w:ascii="Times New Roman" w:hAnsi="Times New Roman" w:cs="Times New Roman"/>
            <w:sz w:val="22"/>
          </w:rPr>
          <w:t>ment</w:t>
        </w:r>
      </w:ins>
      <w:ins w:id="559" w:author="Yiping ZHANG" w:date="2019-12-08T15:33:00Z">
        <w:r w:rsidR="00DB0763" w:rsidRPr="00E10007">
          <w:rPr>
            <w:rFonts w:ascii="Times New Roman" w:hAnsi="Times New Roman" w:cs="Times New Roman"/>
            <w:sz w:val="22"/>
          </w:rPr>
          <w:t xml:space="preserve"> </w:t>
        </w:r>
      </w:ins>
      <w:ins w:id="560" w:author="Microsoft Office 用户" w:date="2019-12-15T11:25:00Z">
        <w:r w:rsidR="004B1B97" w:rsidRPr="00E10007">
          <w:rPr>
            <w:rFonts w:ascii="Times New Roman" w:hAnsi="Times New Roman" w:cs="Times New Roman"/>
            <w:sz w:val="22"/>
          </w:rPr>
          <w:t>L</w:t>
        </w:r>
      </w:ins>
      <w:ins w:id="561" w:author="Yiping ZHANG" w:date="2019-12-08T15:33:00Z">
        <w:del w:id="562" w:author="Microsoft Office 用户" w:date="2019-12-15T11:25:00Z">
          <w:r w:rsidR="00DB0763" w:rsidRPr="00E10007" w:rsidDel="004B1B97">
            <w:rPr>
              <w:rFonts w:ascii="Times New Roman" w:hAnsi="Times New Roman" w:cs="Times New Roman"/>
              <w:sz w:val="22"/>
            </w:rPr>
            <w:delText>l</w:delText>
          </w:r>
        </w:del>
        <w:r w:rsidR="00DB0763" w:rsidRPr="00E10007">
          <w:rPr>
            <w:rFonts w:ascii="Times New Roman" w:hAnsi="Times New Roman" w:cs="Times New Roman"/>
            <w:sz w:val="22"/>
          </w:rPr>
          <w:t>earning methods are being applied, which inspires me to integrate them in</w:t>
        </w:r>
      </w:ins>
      <w:ins w:id="563" w:author="Microsoft Office 用户" w:date="2019-12-14T15:16:00Z">
        <w:r w:rsidR="00CB4D97" w:rsidRPr="00E10007">
          <w:rPr>
            <w:rFonts w:ascii="Times New Roman" w:hAnsi="Times New Roman" w:cs="Times New Roman"/>
            <w:sz w:val="22"/>
          </w:rPr>
          <w:t>to</w:t>
        </w:r>
      </w:ins>
      <w:ins w:id="564" w:author="Yiping ZHANG" w:date="2019-12-08T15:33:00Z">
        <w:r w:rsidR="00DB0763" w:rsidRPr="00E10007">
          <w:rPr>
            <w:rFonts w:ascii="Times New Roman" w:hAnsi="Times New Roman" w:cs="Times New Roman"/>
            <w:sz w:val="22"/>
          </w:rPr>
          <w:t xml:space="preserve"> other studies in the future.</w:t>
        </w:r>
      </w:ins>
      <w:ins w:id="565" w:author="Microsoft Office 用户" w:date="2019-12-09T19:47:00Z">
        <w:r w:rsidR="0078590D" w:rsidRPr="00E10007">
          <w:rPr>
            <w:rFonts w:ascii="Times New Roman" w:hAnsi="Times New Roman" w:cs="Times New Roman"/>
            <w:sz w:val="22"/>
          </w:rPr>
          <w:t xml:space="preserve"> </w:t>
        </w:r>
        <w:bookmarkStart w:id="566" w:name="OLE_LINK13"/>
        <w:bookmarkStart w:id="567" w:name="OLE_LINK14"/>
        <w:r w:rsidR="0078590D" w:rsidRPr="00E10007">
          <w:rPr>
            <w:rFonts w:ascii="Times New Roman" w:hAnsi="Times New Roman" w:cs="Times New Roman"/>
            <w:sz w:val="22"/>
          </w:rPr>
          <w:t>I think</w:t>
        </w:r>
        <w:r w:rsidR="00EF1A76" w:rsidRPr="00E10007">
          <w:rPr>
            <w:rFonts w:ascii="Times New Roman" w:hAnsi="Times New Roman" w:cs="Times New Roman"/>
            <w:sz w:val="22"/>
          </w:rPr>
          <w:t xml:space="preserve"> this experience matches well with</w:t>
        </w:r>
        <w:r w:rsidR="0078590D" w:rsidRPr="00E10007">
          <w:rPr>
            <w:rFonts w:ascii="Times New Roman" w:hAnsi="Times New Roman" w:cs="Times New Roman"/>
            <w:sz w:val="22"/>
          </w:rPr>
          <w:t xml:space="preserve"> the </w:t>
        </w:r>
      </w:ins>
      <w:ins w:id="568" w:author="Microsoft Office 用户" w:date="2019-12-14T16:18:00Z">
        <w:r w:rsidR="00737FDE" w:rsidRPr="00E10007">
          <w:rPr>
            <w:rFonts w:ascii="Times New Roman" w:hAnsi="Times New Roman" w:cs="Times New Roman"/>
            <w:sz w:val="22"/>
          </w:rPr>
          <w:t>concentration</w:t>
        </w:r>
      </w:ins>
      <w:ins w:id="569" w:author="Microsoft Office 用户" w:date="2019-12-09T19:47:00Z">
        <w:r w:rsidR="0078590D" w:rsidRPr="00E10007">
          <w:rPr>
            <w:rFonts w:ascii="Times New Roman" w:hAnsi="Times New Roman" w:cs="Times New Roman"/>
            <w:sz w:val="22"/>
          </w:rPr>
          <w:t xml:space="preserve"> of Professor </w:t>
        </w:r>
      </w:ins>
      <w:proofErr w:type="spellStart"/>
      <w:ins w:id="570" w:author="Microsoft Office 用户" w:date="2019-12-15T10:53:00Z">
        <w:r w:rsidR="001A25DB" w:rsidRPr="00E10007">
          <w:rPr>
            <w:rFonts w:ascii="Times New Roman" w:hAnsi="Times New Roman" w:cs="Times New Roman"/>
            <w:sz w:val="22"/>
          </w:rPr>
          <w:t>Sicun</w:t>
        </w:r>
        <w:proofErr w:type="spellEnd"/>
        <w:r w:rsidR="001A25DB" w:rsidRPr="00E10007">
          <w:rPr>
            <w:rFonts w:ascii="Times New Roman" w:hAnsi="Times New Roman" w:cs="Times New Roman"/>
            <w:sz w:val="22"/>
          </w:rPr>
          <w:t xml:space="preserve"> G</w:t>
        </w:r>
        <w:del w:id="571" w:author="Zhang Yiping" w:date="2019-12-16T11:39:00Z">
          <w:r w:rsidR="001A25DB" w:rsidRPr="00E10007" w:rsidDel="002E23CD">
            <w:rPr>
              <w:rFonts w:ascii="Times New Roman" w:hAnsi="Times New Roman" w:cs="Times New Roman"/>
              <w:sz w:val="22"/>
            </w:rPr>
            <w:delText>ao</w:delText>
          </w:r>
        </w:del>
      </w:ins>
      <w:ins w:id="572" w:author="Microsoft Office 用户" w:date="2019-12-16T17:18:00Z">
        <w:r w:rsidR="00BB6AE5" w:rsidRPr="00E10007">
          <w:rPr>
            <w:rFonts w:ascii="Times New Roman" w:hAnsi="Times New Roman" w:cs="Times New Roman"/>
            <w:sz w:val="22"/>
          </w:rPr>
          <w:t>ao</w:t>
        </w:r>
      </w:ins>
      <w:ins w:id="573" w:author="Zhang Yiping" w:date="2019-12-16T11:39:00Z">
        <w:del w:id="574" w:author="Microsoft Office 用户" w:date="2019-12-16T17:18:00Z">
          <w:r w:rsidR="002E23CD" w:rsidRPr="00E10007" w:rsidDel="00BB6AE5">
            <w:rPr>
              <w:rFonts w:ascii="Times New Roman" w:hAnsi="Times New Roman" w:cs="Times New Roman"/>
              <w:sz w:val="22"/>
            </w:rPr>
            <w:delText>AO</w:delText>
          </w:r>
        </w:del>
      </w:ins>
      <w:ins w:id="575" w:author="Microsoft Office 用户" w:date="2019-12-09T19:47:00Z">
        <w:r w:rsidR="0078590D" w:rsidRPr="00E10007">
          <w:rPr>
            <w:rFonts w:ascii="Times New Roman" w:hAnsi="Times New Roman" w:cs="Times New Roman"/>
            <w:sz w:val="22"/>
          </w:rPr>
          <w:t xml:space="preserve"> in </w:t>
        </w:r>
      </w:ins>
      <w:bookmarkStart w:id="576" w:name="OLE_LINK11"/>
      <w:bookmarkStart w:id="577" w:name="OLE_LINK12"/>
      <w:ins w:id="578" w:author="Microsoft Office 用户" w:date="2019-12-15T10:54:00Z">
        <w:r w:rsidR="006B5CEA" w:rsidRPr="00E10007">
          <w:rPr>
            <w:rFonts w:ascii="Times New Roman" w:hAnsi="Times New Roman" w:cs="Times New Roman"/>
            <w:sz w:val="22"/>
          </w:rPr>
          <w:t>Decision Optimization</w:t>
        </w:r>
        <w:bookmarkEnd w:id="566"/>
        <w:bookmarkEnd w:id="567"/>
        <w:bookmarkEnd w:id="576"/>
        <w:bookmarkEnd w:id="577"/>
        <w:r w:rsidR="006B5CEA" w:rsidRPr="00E10007">
          <w:rPr>
            <w:rFonts w:ascii="Times New Roman" w:hAnsi="Times New Roman" w:cs="Times New Roman"/>
            <w:sz w:val="22"/>
          </w:rPr>
          <w:t xml:space="preserve"> and Henrik Christensen </w:t>
        </w:r>
      </w:ins>
      <w:ins w:id="579" w:author="Microsoft Office 用户" w:date="2019-12-15T10:55:00Z">
        <w:r w:rsidR="006B5CEA" w:rsidRPr="00E10007">
          <w:rPr>
            <w:rFonts w:ascii="Times New Roman" w:hAnsi="Times New Roman" w:cs="Times New Roman"/>
            <w:sz w:val="22"/>
          </w:rPr>
          <w:t xml:space="preserve">in </w:t>
        </w:r>
      </w:ins>
      <w:ins w:id="580" w:author="Microsoft Office 用户" w:date="2019-12-09T19:47:00Z">
        <w:r w:rsidR="0078590D" w:rsidRPr="00E10007">
          <w:rPr>
            <w:rFonts w:ascii="Times New Roman" w:hAnsi="Times New Roman" w:cs="Times New Roman"/>
            <w:sz w:val="22"/>
          </w:rPr>
          <w:t xml:space="preserve">AI for Robots, </w:t>
        </w:r>
      </w:ins>
      <w:ins w:id="581" w:author="Microsoft Office 用户" w:date="2019-12-16T21:05:00Z">
        <w:r w:rsidR="003E5F4F">
          <w:rPr>
            <w:rFonts w:ascii="Times New Roman" w:hAnsi="Times New Roman" w:cs="Times New Roman"/>
            <w:sz w:val="22"/>
          </w:rPr>
          <w:t>thus</w:t>
        </w:r>
      </w:ins>
      <w:ins w:id="582" w:author="Microsoft Office 用户" w:date="2019-12-15T16:56:00Z">
        <w:r w:rsidR="00E62295" w:rsidRPr="00E10007">
          <w:rPr>
            <w:rFonts w:ascii="Times New Roman" w:hAnsi="Times New Roman" w:cs="Times New Roman"/>
            <w:sz w:val="22"/>
          </w:rPr>
          <w:t xml:space="preserve"> I am</w:t>
        </w:r>
      </w:ins>
      <w:ins w:id="583" w:author="Microsoft Office 用户" w:date="2019-12-15T10:55:00Z">
        <w:r w:rsidR="009962DD" w:rsidRPr="00E10007">
          <w:rPr>
            <w:rFonts w:ascii="Times New Roman" w:hAnsi="Times New Roman" w:cs="Times New Roman"/>
            <w:sz w:val="22"/>
          </w:rPr>
          <w:t xml:space="preserve"> willing to explore these</w:t>
        </w:r>
        <w:r w:rsidR="00A62FA1" w:rsidRPr="00E10007">
          <w:rPr>
            <w:rFonts w:ascii="Times New Roman" w:hAnsi="Times New Roman" w:cs="Times New Roman"/>
            <w:sz w:val="22"/>
          </w:rPr>
          <w:t xml:space="preserve"> </w:t>
        </w:r>
      </w:ins>
      <w:ins w:id="584" w:author="Microsoft Office 用户" w:date="2019-12-16T21:05:00Z">
        <w:r w:rsidR="0054521D">
          <w:rPr>
            <w:rFonts w:ascii="Times New Roman" w:hAnsi="Times New Roman" w:cs="Times New Roman"/>
            <w:sz w:val="22"/>
          </w:rPr>
          <w:t>areas</w:t>
        </w:r>
      </w:ins>
      <w:ins w:id="585" w:author="Microsoft Office 用户" w:date="2019-12-15T10:55:00Z">
        <w:r w:rsidR="00A62FA1" w:rsidRPr="00E10007">
          <w:rPr>
            <w:rFonts w:ascii="Times New Roman" w:hAnsi="Times New Roman" w:cs="Times New Roman"/>
            <w:sz w:val="22"/>
          </w:rPr>
          <w:t xml:space="preserve"> in CSE, UCSD</w:t>
        </w:r>
      </w:ins>
      <w:bookmarkStart w:id="586" w:name="OLE_LINK7"/>
      <w:ins w:id="587" w:author="Microsoft Office 用户" w:date="2019-12-09T19:47:00Z">
        <w:r w:rsidR="0078590D" w:rsidRPr="00E10007">
          <w:rPr>
            <w:rFonts w:ascii="Times New Roman" w:hAnsi="Times New Roman" w:cs="Times New Roman"/>
            <w:sz w:val="22"/>
          </w:rPr>
          <w:t>.</w:t>
        </w:r>
      </w:ins>
    </w:p>
    <w:p w14:paraId="71CE4372" w14:textId="0051FB08" w:rsidR="003643A9" w:rsidRPr="00E10007" w:rsidDel="00DB0763" w:rsidRDefault="00A27670">
      <w:pPr>
        <w:pStyle w:val="ad"/>
        <w:spacing w:after="0" w:line="330" w:lineRule="exact"/>
        <w:jc w:val="both"/>
        <w:rPr>
          <w:del w:id="588" w:author="Yiping ZHANG" w:date="2019-12-08T15:33:00Z"/>
          <w:rFonts w:ascii="Times New Roman" w:hAnsi="Times New Roman" w:cs="Times New Roman"/>
          <w:sz w:val="22"/>
        </w:rPr>
        <w:pPrChange w:id="589" w:author="Microsoft Office 用户" w:date="2019-12-14T16:29:00Z">
          <w:pPr>
            <w:pStyle w:val="ad"/>
            <w:spacing w:after="0" w:line="320" w:lineRule="exact"/>
            <w:jc w:val="both"/>
          </w:pPr>
        </w:pPrChange>
      </w:pPr>
      <w:del w:id="590" w:author="Yiping ZHANG" w:date="2019-12-08T15:33:00Z">
        <w:r w:rsidRPr="00E10007" w:rsidDel="00DB0763">
          <w:rPr>
            <w:rFonts w:ascii="Times New Roman" w:hAnsi="Times New Roman" w:cs="Times New Roman"/>
            <w:sz w:val="22"/>
            <w:rPrChange w:id="591" w:author="Microsoft Office 用户" w:date="2019-12-16T17:33:00Z">
              <w:rPr>
                <w:rFonts w:ascii="Times New Roman" w:hAnsi="Times New Roman" w:cs="Times New Roman"/>
              </w:rPr>
            </w:rPrChange>
          </w:rPr>
          <w:delText>, I also saw the magic of reinforce learning methods and</w:delText>
        </w:r>
        <w:r w:rsidR="0092633B" w:rsidRPr="00E10007" w:rsidDel="00DB0763">
          <w:rPr>
            <w:rFonts w:ascii="Times New Roman" w:hAnsi="Times New Roman" w:cs="Times New Roman"/>
            <w:sz w:val="22"/>
            <w:rPrChange w:id="592" w:author="Microsoft Office 用户" w:date="2019-12-16T17:33:00Z">
              <w:rPr>
                <w:rFonts w:ascii="Times New Roman" w:hAnsi="Times New Roman" w:cs="Times New Roman"/>
              </w:rPr>
            </w:rPrChange>
          </w:rPr>
          <w:delText xml:space="preserve"> kne</w:delText>
        </w:r>
        <w:r w:rsidRPr="00E10007" w:rsidDel="00DB0763">
          <w:rPr>
            <w:rFonts w:ascii="Times New Roman" w:hAnsi="Times New Roman" w:cs="Times New Roman"/>
            <w:sz w:val="22"/>
            <w:rPrChange w:id="593" w:author="Microsoft Office 用户" w:date="2019-12-16T17:33:00Z">
              <w:rPr>
                <w:rFonts w:ascii="Times New Roman" w:hAnsi="Times New Roman" w:cs="Times New Roman"/>
              </w:rPr>
            </w:rPrChange>
          </w:rPr>
          <w:delText>w their applicable cases, which inspires me to integrate them to other studies</w:delText>
        </w:r>
        <w:r w:rsidR="0009723B" w:rsidRPr="00E10007" w:rsidDel="00DB0763">
          <w:rPr>
            <w:rFonts w:ascii="Times New Roman" w:hAnsi="Times New Roman" w:cs="Times New Roman"/>
            <w:sz w:val="22"/>
            <w:rPrChange w:id="594" w:author="Microsoft Office 用户" w:date="2019-12-16T17:33:00Z">
              <w:rPr>
                <w:rFonts w:ascii="Times New Roman" w:hAnsi="Times New Roman" w:cs="Times New Roman"/>
              </w:rPr>
            </w:rPrChange>
          </w:rPr>
          <w:delText xml:space="preserve"> in the future</w:delText>
        </w:r>
        <w:r w:rsidRPr="00E10007" w:rsidDel="00DB0763">
          <w:rPr>
            <w:rFonts w:ascii="Times New Roman" w:hAnsi="Times New Roman" w:cs="Times New Roman"/>
            <w:sz w:val="22"/>
            <w:rPrChange w:id="595" w:author="Microsoft Office 用户" w:date="2019-12-16T17:33:00Z">
              <w:rPr>
                <w:rFonts w:ascii="Times New Roman" w:hAnsi="Times New Roman" w:cs="Times New Roman"/>
              </w:rPr>
            </w:rPrChange>
          </w:rPr>
          <w:delText>.</w:delText>
        </w:r>
        <w:bookmarkStart w:id="596" w:name="OLE_LINK49"/>
        <w:bookmarkStart w:id="597" w:name="OLE_LINK54"/>
      </w:del>
    </w:p>
    <w:p w14:paraId="09EA8E8C" w14:textId="77777777" w:rsidR="003643A9" w:rsidRPr="00E10007" w:rsidRDefault="003643A9">
      <w:pPr>
        <w:pStyle w:val="ad"/>
        <w:spacing w:after="0" w:line="330" w:lineRule="exact"/>
        <w:jc w:val="both"/>
        <w:rPr>
          <w:rFonts w:ascii="Times New Roman" w:hAnsi="Times New Roman" w:cs="Times New Roman"/>
          <w:sz w:val="22"/>
        </w:rPr>
        <w:pPrChange w:id="598" w:author="Microsoft Office 用户" w:date="2019-12-14T16:29:00Z">
          <w:pPr>
            <w:pStyle w:val="ad"/>
            <w:spacing w:after="0" w:line="320" w:lineRule="exact"/>
            <w:jc w:val="both"/>
          </w:pPr>
        </w:pPrChange>
      </w:pPr>
    </w:p>
    <w:p w14:paraId="4C7F2AB1" w14:textId="44EF6C6E" w:rsidR="00747267" w:rsidRPr="00E10007" w:rsidRDefault="002E23CD" w:rsidP="00747267">
      <w:pPr>
        <w:pStyle w:val="ad"/>
        <w:spacing w:after="0" w:line="330" w:lineRule="exact"/>
        <w:jc w:val="both"/>
        <w:rPr>
          <w:ins w:id="599" w:author="Microsoft Office 用户" w:date="2019-12-15T16:24:00Z"/>
          <w:rFonts w:ascii="Times New Roman" w:hAnsi="Times New Roman" w:cs="Times New Roman"/>
          <w:sz w:val="22"/>
        </w:rPr>
      </w:pPr>
      <w:ins w:id="600" w:author="Zhang Yiping" w:date="2019-12-16T11:42:00Z">
        <w:r w:rsidRPr="00E10007">
          <w:rPr>
            <w:rFonts w:ascii="Times New Roman" w:hAnsi="Times New Roman" w:cs="Times New Roman"/>
            <w:sz w:val="22"/>
            <w:rPrChange w:id="601" w:author="Microsoft Office 用户" w:date="2019-12-16T17:33:00Z">
              <w:rPr>
                <w:rFonts w:ascii="Times New Roman" w:hAnsi="Times New Roman" w:cs="Times New Roman"/>
                <w:sz w:val="22"/>
                <w:highlight w:val="yellow"/>
              </w:rPr>
            </w:rPrChange>
          </w:rPr>
          <w:t>M</w:t>
        </w:r>
        <w:bookmarkEnd w:id="586"/>
        <w:r w:rsidRPr="00E10007">
          <w:rPr>
            <w:rFonts w:ascii="Times New Roman" w:hAnsi="Times New Roman" w:cs="Times New Roman"/>
            <w:sz w:val="22"/>
            <w:rPrChange w:id="602" w:author="Microsoft Office 用户" w:date="2019-12-16T17:33:00Z">
              <w:rPr>
                <w:rFonts w:ascii="Times New Roman" w:hAnsi="Times New Roman" w:cs="Times New Roman"/>
                <w:sz w:val="22"/>
                <w:highlight w:val="yellow"/>
              </w:rPr>
            </w:rPrChange>
          </w:rPr>
          <w:t xml:space="preserve">oreover, </w:t>
        </w:r>
        <w:del w:id="603" w:author="Microsoft Office 用户" w:date="2019-12-16T17:18:00Z">
          <w:r w:rsidRPr="00E10007" w:rsidDel="00532808">
            <w:rPr>
              <w:rFonts w:ascii="Times New Roman" w:hAnsi="Times New Roman" w:cs="Times New Roman"/>
              <w:sz w:val="22"/>
              <w:rPrChange w:id="604" w:author="Microsoft Office 用户" w:date="2019-12-16T17:33:00Z">
                <w:rPr>
                  <w:rFonts w:ascii="Times New Roman" w:hAnsi="Times New Roman" w:cs="Times New Roman"/>
                  <w:sz w:val="22"/>
                  <w:highlight w:val="yellow"/>
                </w:rPr>
              </w:rPrChange>
            </w:rPr>
            <w:delText xml:space="preserve">mknowledge scope does not limit to </w:delText>
          </w:r>
        </w:del>
      </w:ins>
      <w:bookmarkStart w:id="605" w:name="OLE_LINK29"/>
      <w:bookmarkStart w:id="606" w:name="OLE_LINK30"/>
      <w:ins w:id="607" w:author="Microsoft Office 用户" w:date="2019-12-15T16:26:00Z">
        <w:r w:rsidR="00B779F5" w:rsidRPr="00E10007">
          <w:rPr>
            <w:rFonts w:ascii="Times New Roman" w:hAnsi="Times New Roman" w:cs="Times New Roman"/>
            <w:sz w:val="22"/>
          </w:rPr>
          <w:t xml:space="preserve">I </w:t>
        </w:r>
      </w:ins>
      <w:ins w:id="608" w:author="Microsoft Office 用户" w:date="2019-12-15T16:27:00Z">
        <w:r w:rsidR="00897F1D" w:rsidRPr="00E10007">
          <w:rPr>
            <w:rFonts w:ascii="Times New Roman" w:hAnsi="Times New Roman" w:cs="Times New Roman"/>
            <w:sz w:val="22"/>
          </w:rPr>
          <w:t>researched in</w:t>
        </w:r>
      </w:ins>
      <w:ins w:id="609" w:author="Microsoft Office 用户" w:date="2019-12-15T16:26:00Z">
        <w:r w:rsidR="00B779F5" w:rsidRPr="00E10007">
          <w:rPr>
            <w:rFonts w:ascii="Times New Roman" w:hAnsi="Times New Roman" w:cs="Times New Roman"/>
            <w:sz w:val="22"/>
          </w:rPr>
          <w:t xml:space="preserve"> the Smart Internet of Things (</w:t>
        </w:r>
        <w:proofErr w:type="spellStart"/>
        <w:r w:rsidR="00B779F5" w:rsidRPr="00E10007">
          <w:rPr>
            <w:rFonts w:ascii="Times New Roman" w:hAnsi="Times New Roman" w:cs="Times New Roman"/>
            <w:sz w:val="22"/>
          </w:rPr>
          <w:t>IoT</w:t>
        </w:r>
        <w:proofErr w:type="spellEnd"/>
        <w:r w:rsidR="00B779F5" w:rsidRPr="00E10007">
          <w:rPr>
            <w:rFonts w:ascii="Times New Roman" w:hAnsi="Times New Roman" w:cs="Times New Roman"/>
            <w:sz w:val="22"/>
          </w:rPr>
          <w:t>) and Edge Computing group in Professor C</w:t>
        </w:r>
        <w:del w:id="610" w:author="Zhang Yiping" w:date="2019-12-16T11:41:00Z">
          <w:r w:rsidR="00B779F5" w:rsidRPr="00E10007" w:rsidDel="002E23CD">
            <w:rPr>
              <w:rFonts w:ascii="Times New Roman" w:hAnsi="Times New Roman" w:cs="Times New Roman"/>
              <w:sz w:val="22"/>
            </w:rPr>
            <w:delText>hen</w:delText>
          </w:r>
        </w:del>
      </w:ins>
      <w:ins w:id="611" w:author="Microsoft Office 用户" w:date="2019-12-16T21:05:00Z">
        <w:r w:rsidR="00553B32">
          <w:rPr>
            <w:rFonts w:ascii="Times New Roman" w:hAnsi="Times New Roman" w:cs="Times New Roman"/>
            <w:sz w:val="22"/>
          </w:rPr>
          <w:t>hen</w:t>
        </w:r>
      </w:ins>
      <w:ins w:id="612" w:author="Zhang Yiping" w:date="2019-12-16T11:41:00Z">
        <w:del w:id="613" w:author="Microsoft Office 用户" w:date="2019-12-16T21:05:00Z">
          <w:r w:rsidRPr="00E10007" w:rsidDel="00553B32">
            <w:rPr>
              <w:rFonts w:ascii="Times New Roman" w:hAnsi="Times New Roman" w:cs="Times New Roman"/>
              <w:sz w:val="22"/>
            </w:rPr>
            <w:delText>HEN</w:delText>
          </w:r>
        </w:del>
      </w:ins>
      <w:ins w:id="614" w:author="Microsoft Office 用户" w:date="2019-12-15T16:26:00Z">
        <w:r w:rsidR="00B779F5" w:rsidRPr="00E10007">
          <w:rPr>
            <w:rFonts w:ascii="Times New Roman" w:hAnsi="Times New Roman" w:cs="Times New Roman"/>
            <w:sz w:val="22"/>
          </w:rPr>
          <w:t xml:space="preserve">’s </w:t>
        </w:r>
        <w:proofErr w:type="spellStart"/>
        <w:r w:rsidR="00B779F5" w:rsidRPr="00E10007">
          <w:rPr>
            <w:rFonts w:ascii="Times New Roman" w:hAnsi="Times New Roman" w:cs="Times New Roman"/>
            <w:sz w:val="22"/>
          </w:rPr>
          <w:t>Inplus</w:t>
        </w:r>
        <w:proofErr w:type="spellEnd"/>
        <w:r w:rsidR="00B779F5" w:rsidRPr="00E10007">
          <w:rPr>
            <w:rFonts w:ascii="Times New Roman" w:hAnsi="Times New Roman" w:cs="Times New Roman"/>
            <w:sz w:val="22"/>
          </w:rPr>
          <w:t xml:space="preserve"> Lab </w:t>
        </w:r>
      </w:ins>
      <w:ins w:id="615" w:author="Microsoft Office 用户" w:date="2019-12-15T16:27:00Z">
        <w:r w:rsidR="00897F1D" w:rsidRPr="00E10007">
          <w:rPr>
            <w:rFonts w:ascii="Times New Roman" w:hAnsi="Times New Roman" w:cs="Times New Roman"/>
            <w:sz w:val="22"/>
          </w:rPr>
          <w:t xml:space="preserve">for about 2 years, focusing on the contract and application layer of </w:t>
        </w:r>
        <w:proofErr w:type="spellStart"/>
        <w:r w:rsidR="00897F1D" w:rsidRPr="00E10007">
          <w:rPr>
            <w:rFonts w:ascii="Times New Roman" w:hAnsi="Times New Roman" w:cs="Times New Roman"/>
            <w:sz w:val="22"/>
          </w:rPr>
          <w:t>Blockchain</w:t>
        </w:r>
        <w:proofErr w:type="spellEnd"/>
        <w:r w:rsidR="00897F1D" w:rsidRPr="00E10007">
          <w:rPr>
            <w:rFonts w:ascii="Times New Roman" w:hAnsi="Times New Roman" w:cs="Times New Roman"/>
            <w:sz w:val="22"/>
          </w:rPr>
          <w:t xml:space="preserve"> technology</w:t>
        </w:r>
      </w:ins>
      <w:ins w:id="616" w:author="Microsoft Office 用户" w:date="2019-12-15T16:26:00Z">
        <w:r w:rsidR="00B779F5" w:rsidRPr="00E10007">
          <w:rPr>
            <w:rFonts w:ascii="Times New Roman" w:hAnsi="Times New Roman" w:cs="Times New Roman"/>
            <w:sz w:val="22"/>
          </w:rPr>
          <w:t>.</w:t>
        </w:r>
      </w:ins>
      <w:bookmarkEnd w:id="605"/>
      <w:bookmarkEnd w:id="606"/>
      <w:ins w:id="617" w:author="Microsoft Office 用户" w:date="2019-12-15T16:24:00Z">
        <w:r w:rsidR="00747267" w:rsidRPr="00E10007">
          <w:rPr>
            <w:rFonts w:ascii="Times New Roman" w:hAnsi="Times New Roman" w:cs="Times New Roman"/>
            <w:sz w:val="22"/>
          </w:rPr>
          <w:t xml:space="preserve"> </w:t>
        </w:r>
      </w:ins>
      <w:ins w:id="618" w:author="Microsoft Office 用户" w:date="2019-12-15T18:39:00Z">
        <w:r w:rsidR="007E36D1" w:rsidRPr="00E10007">
          <w:rPr>
            <w:rFonts w:ascii="Times New Roman" w:hAnsi="Times New Roman" w:cs="Times New Roman"/>
            <w:sz w:val="22"/>
          </w:rPr>
          <w:t>Referring</w:t>
        </w:r>
      </w:ins>
      <w:ins w:id="619" w:author="Zhang Yiping" w:date="2019-12-16T11:44:00Z">
        <w:r w:rsidRPr="00E10007">
          <w:rPr>
            <w:rFonts w:ascii="Times New Roman" w:hAnsi="Times New Roman" w:cs="Times New Roman"/>
            <w:sz w:val="22"/>
          </w:rPr>
          <w:t xml:space="preserve"> to</w:t>
        </w:r>
      </w:ins>
      <w:ins w:id="620" w:author="Microsoft Office 用户" w:date="2019-12-15T16:24:00Z">
        <w:r w:rsidR="00747267" w:rsidRPr="00E10007">
          <w:rPr>
            <w:rFonts w:ascii="Times New Roman" w:hAnsi="Times New Roman" w:cs="Times New Roman"/>
            <w:sz w:val="22"/>
          </w:rPr>
          <w:t xml:space="preserve"> theories in </w:t>
        </w:r>
        <w:r w:rsidR="00747267" w:rsidRPr="00E10007">
          <w:rPr>
            <w:rFonts w:ascii="Times New Roman" w:hAnsi="Times New Roman" w:cs="Times New Roman"/>
            <w:i/>
            <w:sz w:val="22"/>
          </w:rPr>
          <w:t>A Primer in Game Theory</w:t>
        </w:r>
        <w:r w:rsidR="00747267" w:rsidRPr="00E10007">
          <w:rPr>
            <w:rFonts w:ascii="Times New Roman" w:hAnsi="Times New Roman" w:cs="Times New Roman"/>
            <w:sz w:val="22"/>
          </w:rPr>
          <w:t xml:space="preserve"> and </w:t>
        </w:r>
        <w:r w:rsidR="00747267" w:rsidRPr="00E10007">
          <w:rPr>
            <w:rFonts w:ascii="Times New Roman" w:hAnsi="Times New Roman" w:cs="Times New Roman"/>
            <w:i/>
            <w:sz w:val="22"/>
          </w:rPr>
          <w:t>Convex Optimization</w:t>
        </w:r>
        <w:r w:rsidR="00747267" w:rsidRPr="00E10007">
          <w:rPr>
            <w:rFonts w:ascii="Times New Roman" w:hAnsi="Times New Roman" w:cs="Times New Roman"/>
            <w:sz w:val="22"/>
          </w:rPr>
          <w:t xml:space="preserve">, my colleagues and I proposed a two-layer </w:t>
        </w:r>
        <w:proofErr w:type="spellStart"/>
        <w:r w:rsidR="00747267" w:rsidRPr="00E10007">
          <w:rPr>
            <w:rFonts w:ascii="Times New Roman" w:hAnsi="Times New Roman" w:cs="Times New Roman"/>
            <w:sz w:val="22"/>
          </w:rPr>
          <w:t>Stackelberg</w:t>
        </w:r>
        <w:proofErr w:type="spellEnd"/>
        <w:r w:rsidR="00747267" w:rsidRPr="00E10007">
          <w:rPr>
            <w:rFonts w:ascii="Times New Roman" w:hAnsi="Times New Roman" w:cs="Times New Roman"/>
            <w:sz w:val="22"/>
          </w:rPr>
          <w:t xml:space="preserve"> Game data trading mechanism in </w:t>
        </w:r>
        <w:proofErr w:type="spellStart"/>
        <w:r w:rsidR="00747267" w:rsidRPr="00E10007">
          <w:rPr>
            <w:rFonts w:ascii="Times New Roman" w:hAnsi="Times New Roman" w:cs="Times New Roman"/>
            <w:sz w:val="22"/>
          </w:rPr>
          <w:t>Blockchain</w:t>
        </w:r>
        <w:proofErr w:type="spellEnd"/>
        <w:r w:rsidR="00747267" w:rsidRPr="00E10007">
          <w:rPr>
            <w:rFonts w:ascii="Times New Roman" w:hAnsi="Times New Roman" w:cs="Times New Roman"/>
            <w:sz w:val="22"/>
          </w:rPr>
          <w:t>-based Internet of Vehicles (</w:t>
        </w:r>
        <w:proofErr w:type="spellStart"/>
        <w:r w:rsidR="00747267" w:rsidRPr="00E10007">
          <w:rPr>
            <w:rFonts w:ascii="Times New Roman" w:hAnsi="Times New Roman" w:cs="Times New Roman"/>
            <w:sz w:val="22"/>
          </w:rPr>
          <w:t>IoV</w:t>
        </w:r>
        <w:proofErr w:type="spellEnd"/>
        <w:r w:rsidR="00747267" w:rsidRPr="00E10007">
          <w:rPr>
            <w:rFonts w:ascii="Times New Roman" w:hAnsi="Times New Roman" w:cs="Times New Roman"/>
            <w:sz w:val="22"/>
          </w:rPr>
          <w:t xml:space="preserve">) and verified our methods in some numerical experiments in </w:t>
        </w:r>
        <w:proofErr w:type="spellStart"/>
        <w:r w:rsidR="00747267" w:rsidRPr="00E10007">
          <w:rPr>
            <w:rFonts w:ascii="Times New Roman" w:hAnsi="Times New Roman" w:cs="Times New Roman"/>
            <w:sz w:val="22"/>
          </w:rPr>
          <w:t>Jupyter</w:t>
        </w:r>
        <w:proofErr w:type="spellEnd"/>
        <w:r w:rsidR="00747267" w:rsidRPr="00E10007">
          <w:rPr>
            <w:rFonts w:ascii="Times New Roman" w:hAnsi="Times New Roman" w:cs="Times New Roman"/>
            <w:sz w:val="22"/>
          </w:rPr>
          <w:t xml:space="preserve"> Notebook beforehand. After months of hard work, we completed a paper </w:t>
        </w:r>
        <w:del w:id="621" w:author="Zhang Yiping" w:date="2019-12-16T11:45:00Z">
          <w:r w:rsidR="00747267" w:rsidRPr="00E10007" w:rsidDel="002E23CD">
            <w:rPr>
              <w:rFonts w:ascii="Times New Roman" w:hAnsi="Times New Roman" w:cs="Times New Roman"/>
              <w:sz w:val="22"/>
            </w:rPr>
            <w:delText xml:space="preserve">named </w:delText>
          </w:r>
        </w:del>
        <w:proofErr w:type="spellStart"/>
        <w:r w:rsidR="00747267" w:rsidRPr="00E10007">
          <w:rPr>
            <w:rFonts w:ascii="Times New Roman" w:hAnsi="Times New Roman" w:cs="Times New Roman"/>
            <w:i/>
            <w:sz w:val="22"/>
          </w:rPr>
          <w:t>Blockchain</w:t>
        </w:r>
        <w:proofErr w:type="spellEnd"/>
        <w:r w:rsidR="00747267" w:rsidRPr="00E10007">
          <w:rPr>
            <w:rFonts w:ascii="Times New Roman" w:hAnsi="Times New Roman" w:cs="Times New Roman"/>
            <w:i/>
            <w:sz w:val="22"/>
          </w:rPr>
          <w:t xml:space="preserve">-Based Digital Goods Trading Mechanism in Internet of Vehicles: A </w:t>
        </w:r>
        <w:proofErr w:type="spellStart"/>
        <w:r w:rsidR="00747267" w:rsidRPr="00E10007">
          <w:rPr>
            <w:rFonts w:ascii="Times New Roman" w:hAnsi="Times New Roman" w:cs="Times New Roman"/>
            <w:i/>
            <w:sz w:val="22"/>
          </w:rPr>
          <w:t>Stackelberg</w:t>
        </w:r>
        <w:proofErr w:type="spellEnd"/>
        <w:r w:rsidR="00747267" w:rsidRPr="00E10007">
          <w:rPr>
            <w:rFonts w:ascii="Times New Roman" w:hAnsi="Times New Roman" w:cs="Times New Roman"/>
            <w:i/>
            <w:sz w:val="22"/>
          </w:rPr>
          <w:t xml:space="preserve"> Game Approach</w:t>
        </w:r>
        <w:r w:rsidR="00747267" w:rsidRPr="00E10007">
          <w:rPr>
            <w:rFonts w:ascii="Times New Roman" w:hAnsi="Times New Roman" w:cs="Times New Roman"/>
            <w:sz w:val="22"/>
          </w:rPr>
          <w:t xml:space="preserve"> and submitted it to 2019 International Conference on Service Oriented Computing (ICSOC). Initially, our work did not win the satisfaction of the ICSOC committee. They offered me suggestions for further improvement. With their advice, we evaluated the robustness and efficiency of my algorithms by implementing several smart contracts on </w:t>
        </w:r>
        <w:proofErr w:type="spellStart"/>
        <w:r w:rsidR="00747267" w:rsidRPr="00E10007">
          <w:rPr>
            <w:rFonts w:ascii="Times New Roman" w:hAnsi="Times New Roman" w:cs="Times New Roman"/>
            <w:sz w:val="22"/>
          </w:rPr>
          <w:t>Rinkeby</w:t>
        </w:r>
        <w:proofErr w:type="spellEnd"/>
        <w:r w:rsidR="00747267" w:rsidRPr="00E10007">
          <w:rPr>
            <w:rFonts w:ascii="Times New Roman" w:hAnsi="Times New Roman" w:cs="Times New Roman"/>
            <w:sz w:val="22"/>
          </w:rPr>
          <w:t xml:space="preserve">, a test net of </w:t>
        </w:r>
        <w:proofErr w:type="spellStart"/>
        <w:r w:rsidR="00747267" w:rsidRPr="00E10007">
          <w:rPr>
            <w:rFonts w:ascii="Times New Roman" w:hAnsi="Times New Roman" w:cs="Times New Roman"/>
            <w:sz w:val="22"/>
          </w:rPr>
          <w:t>Ethereum</w:t>
        </w:r>
        <w:proofErr w:type="spellEnd"/>
        <w:r w:rsidR="00747267" w:rsidRPr="00E10007">
          <w:rPr>
            <w:rFonts w:ascii="Times New Roman" w:hAnsi="Times New Roman" w:cs="Times New Roman"/>
            <w:sz w:val="22"/>
          </w:rPr>
          <w:t>. With specific scenarios to support this protocol system, I confidently submitted this paper to the IEEE Cloud this time. During this process, I realized that there was a big gap between idea origination and perfect implementation. To ensure the stability and efficiency of operation</w:t>
        </w:r>
        <w:del w:id="622" w:author="Zhang Yiping" w:date="2019-12-16T11:46:00Z">
          <w:r w:rsidR="00747267" w:rsidRPr="00E10007" w:rsidDel="002E23CD">
            <w:rPr>
              <w:rFonts w:ascii="Times New Roman" w:hAnsi="Times New Roman" w:cs="Times New Roman"/>
              <w:sz w:val="22"/>
            </w:rPr>
            <w:delText>s</w:delText>
          </w:r>
        </w:del>
        <w:r w:rsidR="00747267" w:rsidRPr="00E10007">
          <w:rPr>
            <w:rFonts w:ascii="Times New Roman" w:hAnsi="Times New Roman" w:cs="Times New Roman"/>
            <w:sz w:val="22"/>
          </w:rPr>
          <w:t xml:space="preserve"> in the system, we need to take more factors into consideration, such as security and cost of execution and storage, </w:t>
        </w:r>
        <w:r w:rsidR="00747267" w:rsidRPr="00E10007">
          <w:rPr>
            <w:rFonts w:ascii="Times New Roman" w:hAnsi="Times New Roman" w:cs="Times New Roman"/>
            <w:i/>
            <w:sz w:val="22"/>
          </w:rPr>
          <w:t>i.e.</w:t>
        </w:r>
        <w:r w:rsidR="00747267" w:rsidRPr="00E10007">
          <w:rPr>
            <w:rFonts w:ascii="Times New Roman" w:hAnsi="Times New Roman" w:cs="Times New Roman"/>
            <w:sz w:val="22"/>
          </w:rPr>
          <w:t xml:space="preserve">, gas cost. Currently, I am working on the Decentralized Data Storage and Sharing on </w:t>
        </w:r>
        <w:proofErr w:type="spellStart"/>
        <w:r w:rsidR="00747267" w:rsidRPr="00E10007">
          <w:rPr>
            <w:rFonts w:ascii="Times New Roman" w:hAnsi="Times New Roman" w:cs="Times New Roman"/>
            <w:sz w:val="22"/>
          </w:rPr>
          <w:t>Blockchain</w:t>
        </w:r>
        <w:proofErr w:type="spellEnd"/>
        <w:r w:rsidR="00747267" w:rsidRPr="00E10007">
          <w:rPr>
            <w:rFonts w:ascii="Times New Roman" w:hAnsi="Times New Roman" w:cs="Times New Roman"/>
            <w:sz w:val="22"/>
          </w:rPr>
          <w:t xml:space="preserve"> (</w:t>
        </w:r>
        <w:proofErr w:type="spellStart"/>
        <w:r w:rsidR="00747267" w:rsidRPr="00E10007">
          <w:rPr>
            <w:rFonts w:ascii="Times New Roman" w:hAnsi="Times New Roman" w:cs="Times New Roman"/>
            <w:sz w:val="22"/>
          </w:rPr>
          <w:t>BCShare</w:t>
        </w:r>
        <w:proofErr w:type="spellEnd"/>
        <w:r w:rsidR="00747267" w:rsidRPr="00E10007">
          <w:rPr>
            <w:rFonts w:ascii="Times New Roman" w:hAnsi="Times New Roman" w:cs="Times New Roman"/>
            <w:sz w:val="22"/>
          </w:rPr>
          <w:t xml:space="preserve">) project with my colleagues. </w:t>
        </w:r>
        <w:proofErr w:type="spellStart"/>
        <w:r w:rsidR="00747267" w:rsidRPr="00E10007">
          <w:rPr>
            <w:rFonts w:ascii="Times New Roman" w:hAnsi="Times New Roman" w:cs="Times New Roman"/>
            <w:sz w:val="22"/>
          </w:rPr>
          <w:t>BCShare</w:t>
        </w:r>
        <w:proofErr w:type="spellEnd"/>
        <w:r w:rsidR="00747267" w:rsidRPr="00E10007">
          <w:rPr>
            <w:rFonts w:ascii="Times New Roman" w:hAnsi="Times New Roman" w:cs="Times New Roman"/>
            <w:sz w:val="22"/>
          </w:rPr>
          <w:t xml:space="preserve"> employs </w:t>
        </w:r>
        <w:proofErr w:type="spellStart"/>
        <w:r w:rsidR="00747267" w:rsidRPr="00E10007">
          <w:rPr>
            <w:rFonts w:ascii="Times New Roman" w:hAnsi="Times New Roman" w:cs="Times New Roman"/>
            <w:sz w:val="22"/>
          </w:rPr>
          <w:t>InterPlanetary</w:t>
        </w:r>
        <w:proofErr w:type="spellEnd"/>
        <w:r w:rsidR="00747267" w:rsidRPr="00E10007">
          <w:rPr>
            <w:rFonts w:ascii="Times New Roman" w:hAnsi="Times New Roman" w:cs="Times New Roman"/>
            <w:sz w:val="22"/>
          </w:rPr>
          <w:t xml:space="preserve"> File System and </w:t>
        </w:r>
        <w:proofErr w:type="spellStart"/>
        <w:r w:rsidR="00747267" w:rsidRPr="00E10007">
          <w:rPr>
            <w:rFonts w:ascii="Times New Roman" w:hAnsi="Times New Roman" w:cs="Times New Roman"/>
            <w:sz w:val="22"/>
          </w:rPr>
          <w:t>certificateless</w:t>
        </w:r>
        <w:proofErr w:type="spellEnd"/>
        <w:r w:rsidR="00747267" w:rsidRPr="00E10007">
          <w:rPr>
            <w:rFonts w:ascii="Times New Roman" w:hAnsi="Times New Roman" w:cs="Times New Roman"/>
            <w:sz w:val="22"/>
          </w:rPr>
          <w:t xml:space="preserve"> cryptography to address the control on user data from the giant companies. The research not only helps to improve my mastery of </w:t>
        </w:r>
        <w:proofErr w:type="spellStart"/>
        <w:r w:rsidR="00747267" w:rsidRPr="00E10007">
          <w:rPr>
            <w:rFonts w:ascii="Times New Roman" w:hAnsi="Times New Roman" w:cs="Times New Roman"/>
            <w:sz w:val="22"/>
          </w:rPr>
          <w:t>Blockchain</w:t>
        </w:r>
        <w:proofErr w:type="spellEnd"/>
        <w:r w:rsidR="00747267" w:rsidRPr="00E10007">
          <w:rPr>
            <w:rFonts w:ascii="Times New Roman" w:hAnsi="Times New Roman" w:cs="Times New Roman"/>
            <w:sz w:val="22"/>
          </w:rPr>
          <w:t xml:space="preserve"> technology, but also to further my understanding of Trustworthy Systems, </w:t>
        </w:r>
        <w:bookmarkStart w:id="623" w:name="OLE_LINK5"/>
        <w:bookmarkStart w:id="624" w:name="OLE_LINK6"/>
        <w:r w:rsidR="00747267" w:rsidRPr="00E10007">
          <w:rPr>
            <w:rFonts w:ascii="Times New Roman" w:hAnsi="Times New Roman" w:cs="Times New Roman"/>
            <w:sz w:val="22"/>
          </w:rPr>
          <w:t>Cryptography</w:t>
        </w:r>
        <w:bookmarkEnd w:id="623"/>
        <w:bookmarkEnd w:id="624"/>
        <w:r w:rsidR="00747267" w:rsidRPr="00E10007">
          <w:rPr>
            <w:rFonts w:ascii="Times New Roman" w:hAnsi="Times New Roman" w:cs="Times New Roman"/>
            <w:sz w:val="22"/>
          </w:rPr>
          <w:t xml:space="preserve">, and Distributed Systems. As the </w:t>
        </w:r>
        <w:proofErr w:type="spellStart"/>
        <w:r w:rsidR="00747267" w:rsidRPr="00E10007">
          <w:rPr>
            <w:rFonts w:ascii="Times New Roman" w:hAnsi="Times New Roman" w:cs="Times New Roman"/>
            <w:sz w:val="22"/>
          </w:rPr>
          <w:t>Blockchain</w:t>
        </w:r>
        <w:proofErr w:type="spellEnd"/>
        <w:r w:rsidR="00747267" w:rsidRPr="00E10007">
          <w:rPr>
            <w:rFonts w:ascii="Times New Roman" w:hAnsi="Times New Roman" w:cs="Times New Roman"/>
            <w:sz w:val="22"/>
          </w:rPr>
          <w:t xml:space="preserve"> technology aims to </w:t>
        </w:r>
        <w:del w:id="625" w:author="Zhang Yiping" w:date="2019-12-16T11:49:00Z">
          <w:r w:rsidR="00747267" w:rsidRPr="00E10007" w:rsidDel="00752441">
            <w:rPr>
              <w:rFonts w:ascii="Times New Roman" w:hAnsi="Times New Roman" w:cs="Times New Roman"/>
              <w:sz w:val="22"/>
            </w:rPr>
            <w:delText>construc</w:delText>
          </w:r>
        </w:del>
      </w:ins>
      <w:ins w:id="626" w:author="Zhang Yiping" w:date="2019-12-16T11:49:00Z">
        <w:r w:rsidR="00752441" w:rsidRPr="00E10007">
          <w:rPr>
            <w:rFonts w:ascii="Times New Roman" w:hAnsi="Times New Roman" w:cs="Times New Roman"/>
            <w:sz w:val="22"/>
          </w:rPr>
          <w:t>build the</w:t>
        </w:r>
      </w:ins>
      <w:ins w:id="627" w:author="Microsoft Office 用户" w:date="2019-12-15T16:24:00Z">
        <w:del w:id="628" w:author="Zhang Yiping" w:date="2019-12-16T11:49:00Z">
          <w:r w:rsidR="00747267" w:rsidRPr="00E10007" w:rsidDel="00752441">
            <w:rPr>
              <w:rFonts w:ascii="Times New Roman" w:hAnsi="Times New Roman" w:cs="Times New Roman"/>
              <w:sz w:val="22"/>
            </w:rPr>
            <w:delText>t</w:delText>
          </w:r>
        </w:del>
        <w:r w:rsidR="0088288B">
          <w:rPr>
            <w:rFonts w:ascii="Times New Roman" w:hAnsi="Times New Roman" w:cs="Times New Roman"/>
            <w:sz w:val="22"/>
          </w:rPr>
          <w:t xml:space="preserve"> s</w:t>
        </w:r>
        <w:r w:rsidR="00747267" w:rsidRPr="00E10007">
          <w:rPr>
            <w:rFonts w:ascii="Times New Roman" w:hAnsi="Times New Roman" w:cs="Times New Roman"/>
            <w:sz w:val="22"/>
          </w:rPr>
          <w:t>ecurity system</w:t>
        </w:r>
      </w:ins>
      <w:ins w:id="629" w:author="Zhang Yiping" w:date="2019-12-16T11:49:00Z">
        <w:r w:rsidR="00752441" w:rsidRPr="00E10007">
          <w:rPr>
            <w:rFonts w:ascii="Times New Roman" w:hAnsi="Times New Roman" w:cs="Times New Roman"/>
            <w:sz w:val="22"/>
          </w:rPr>
          <w:t xml:space="preserve"> by</w:t>
        </w:r>
      </w:ins>
      <w:ins w:id="630" w:author="Microsoft Office 用户" w:date="2019-12-15T16:24:00Z">
        <w:del w:id="631" w:author="Zhang Yiping" w:date="2019-12-16T11:49:00Z">
          <w:r w:rsidR="00747267" w:rsidRPr="00E10007" w:rsidDel="00752441">
            <w:rPr>
              <w:rFonts w:ascii="Times New Roman" w:hAnsi="Times New Roman" w:cs="Times New Roman"/>
              <w:sz w:val="22"/>
            </w:rPr>
            <w:delText>s</w:delText>
          </w:r>
        </w:del>
        <w:r w:rsidR="00747267" w:rsidRPr="00E10007">
          <w:rPr>
            <w:rFonts w:ascii="Times New Roman" w:hAnsi="Times New Roman" w:cs="Times New Roman"/>
            <w:sz w:val="22"/>
          </w:rPr>
          <w:t xml:space="preserve"> using Cryptography methods,</w:t>
        </w:r>
      </w:ins>
      <w:ins w:id="632" w:author="Zhang Yiping" w:date="2019-12-16T11:49:00Z">
        <w:r w:rsidR="00752441" w:rsidRPr="00E10007">
          <w:rPr>
            <w:rFonts w:ascii="Times New Roman" w:hAnsi="Times New Roman" w:cs="Times New Roman"/>
            <w:sz w:val="22"/>
          </w:rPr>
          <w:t xml:space="preserve"> </w:t>
        </w:r>
      </w:ins>
      <w:ins w:id="633" w:author="Microsoft Office 用户" w:date="2019-12-15T16:24:00Z">
        <w:del w:id="634" w:author="Zhang Yiping" w:date="2019-12-16T11:49:00Z">
          <w:r w:rsidR="00747267" w:rsidRPr="00E10007" w:rsidDel="00752441">
            <w:rPr>
              <w:rFonts w:ascii="Times New Roman" w:hAnsi="Times New Roman" w:cs="Times New Roman"/>
              <w:sz w:val="22"/>
            </w:rPr>
            <w:delText xml:space="preserve"> I think </w:delText>
          </w:r>
        </w:del>
        <w:r w:rsidR="00747267" w:rsidRPr="00E10007">
          <w:rPr>
            <w:rFonts w:ascii="Times New Roman" w:hAnsi="Times New Roman" w:cs="Times New Roman"/>
            <w:sz w:val="22"/>
          </w:rPr>
          <w:t xml:space="preserve">this research could be </w:t>
        </w:r>
      </w:ins>
      <w:ins w:id="635" w:author="Zhang Yiping" w:date="2019-12-16T11:49:00Z">
        <w:r w:rsidR="00752441" w:rsidRPr="00E10007">
          <w:rPr>
            <w:rFonts w:ascii="Times New Roman" w:hAnsi="Times New Roman" w:cs="Times New Roman"/>
            <w:sz w:val="22"/>
          </w:rPr>
          <w:t xml:space="preserve">of </w:t>
        </w:r>
      </w:ins>
      <w:ins w:id="636" w:author="Microsoft Office 用户" w:date="2019-12-15T16:24:00Z">
        <w:r w:rsidR="00747267" w:rsidRPr="00E10007">
          <w:rPr>
            <w:rFonts w:ascii="Times New Roman" w:hAnsi="Times New Roman" w:cs="Times New Roman"/>
            <w:sz w:val="22"/>
          </w:rPr>
          <w:t>great value to the research of UCSD Theory group and Complexity and Cryptography group</w:t>
        </w:r>
      </w:ins>
      <w:ins w:id="637" w:author="Microsoft Office 用户" w:date="2019-12-15T16:57:00Z">
        <w:r w:rsidR="00A455E6" w:rsidRPr="00E10007">
          <w:rPr>
            <w:rFonts w:ascii="Times New Roman" w:hAnsi="Times New Roman" w:cs="Times New Roman"/>
            <w:sz w:val="22"/>
          </w:rPr>
          <w:t>. Thus,</w:t>
        </w:r>
      </w:ins>
      <w:ins w:id="638" w:author="Microsoft Office 用户" w:date="2019-12-15T16:24:00Z">
        <w:r w:rsidR="00747267" w:rsidRPr="00E10007">
          <w:rPr>
            <w:rFonts w:ascii="Times New Roman" w:hAnsi="Times New Roman" w:cs="Times New Roman"/>
            <w:sz w:val="22"/>
          </w:rPr>
          <w:t xml:space="preserve"> I look forward to further exploring </w:t>
        </w:r>
        <w:bookmarkStart w:id="639" w:name="OLE_LINK34"/>
        <w:bookmarkStart w:id="640" w:name="OLE_LINK35"/>
        <w:r w:rsidR="00747267" w:rsidRPr="00E10007">
          <w:rPr>
            <w:rFonts w:ascii="Times New Roman" w:hAnsi="Times New Roman" w:cs="Times New Roman"/>
            <w:sz w:val="22"/>
          </w:rPr>
          <w:t>Security and Cryptography</w:t>
        </w:r>
        <w:bookmarkEnd w:id="639"/>
        <w:bookmarkEnd w:id="640"/>
        <w:r w:rsidR="00747267" w:rsidRPr="00E10007">
          <w:rPr>
            <w:rFonts w:ascii="Times New Roman" w:hAnsi="Times New Roman" w:cs="Times New Roman"/>
            <w:sz w:val="22"/>
          </w:rPr>
          <w:t xml:space="preserve"> under the instruction of Professor Nadia </w:t>
        </w:r>
        <w:proofErr w:type="spellStart"/>
        <w:r w:rsidR="00747267" w:rsidRPr="00E10007">
          <w:rPr>
            <w:rFonts w:ascii="Times New Roman" w:hAnsi="Times New Roman" w:cs="Times New Roman"/>
            <w:sz w:val="22"/>
          </w:rPr>
          <w:t>Heninger</w:t>
        </w:r>
        <w:proofErr w:type="spellEnd"/>
        <w:r w:rsidR="00747267" w:rsidRPr="00E10007">
          <w:rPr>
            <w:rFonts w:ascii="Times New Roman" w:hAnsi="Times New Roman" w:cs="Times New Roman"/>
            <w:sz w:val="22"/>
          </w:rPr>
          <w:t xml:space="preserve">, </w:t>
        </w:r>
        <w:proofErr w:type="spellStart"/>
        <w:r w:rsidR="00747267" w:rsidRPr="00E10007">
          <w:rPr>
            <w:rFonts w:ascii="Times New Roman" w:hAnsi="Times New Roman" w:cs="Times New Roman"/>
            <w:sz w:val="22"/>
          </w:rPr>
          <w:t>Deian</w:t>
        </w:r>
        <w:proofErr w:type="spellEnd"/>
        <w:r w:rsidR="00747267" w:rsidRPr="00E10007">
          <w:rPr>
            <w:rFonts w:ascii="Times New Roman" w:hAnsi="Times New Roman" w:cs="Times New Roman"/>
            <w:sz w:val="22"/>
          </w:rPr>
          <w:t xml:space="preserve"> Stefan, and Russell </w:t>
        </w:r>
        <w:proofErr w:type="spellStart"/>
        <w:r w:rsidR="00747267" w:rsidRPr="00E10007">
          <w:rPr>
            <w:rFonts w:ascii="Times New Roman" w:hAnsi="Times New Roman" w:cs="Times New Roman"/>
            <w:sz w:val="22"/>
          </w:rPr>
          <w:t>Impagliazzo</w:t>
        </w:r>
        <w:proofErr w:type="spellEnd"/>
        <w:r w:rsidR="00747267" w:rsidRPr="00E10007">
          <w:rPr>
            <w:rFonts w:ascii="Times New Roman" w:hAnsi="Times New Roman" w:cs="Times New Roman"/>
            <w:sz w:val="22"/>
          </w:rPr>
          <w:t xml:space="preserve">. </w:t>
        </w:r>
      </w:ins>
      <w:ins w:id="641" w:author="Microsoft Office 用户" w:date="2019-12-16T17:19:00Z">
        <w:r w:rsidR="00941316" w:rsidRPr="00E10007">
          <w:rPr>
            <w:rFonts w:ascii="Times New Roman" w:hAnsi="Times New Roman" w:cs="Times New Roman"/>
            <w:sz w:val="22"/>
          </w:rPr>
          <w:t xml:space="preserve">Plus, </w:t>
        </w:r>
      </w:ins>
      <w:ins w:id="642" w:author="Microsoft Office 用户" w:date="2019-12-15T16:24:00Z">
        <w:del w:id="643" w:author="Zhang Yiping" w:date="2019-12-16T11:50:00Z">
          <w:r w:rsidR="00747267" w:rsidRPr="00E10007" w:rsidDel="00752441">
            <w:rPr>
              <w:rFonts w:ascii="Times New Roman" w:hAnsi="Times New Roman" w:cs="Times New Roman"/>
              <w:sz w:val="22"/>
            </w:rPr>
            <w:delText xml:space="preserve">Plus, </w:delText>
          </w:r>
        </w:del>
        <w:r w:rsidR="00747267" w:rsidRPr="00E10007">
          <w:rPr>
            <w:rFonts w:ascii="Times New Roman" w:hAnsi="Times New Roman" w:cs="Times New Roman"/>
            <w:sz w:val="22"/>
          </w:rPr>
          <w:t xml:space="preserve">I believe </w:t>
        </w:r>
        <w:r w:rsidR="008259B9" w:rsidRPr="00E10007">
          <w:rPr>
            <w:rFonts w:ascii="Times New Roman" w:hAnsi="Times New Roman" w:cs="Times New Roman"/>
            <w:sz w:val="22"/>
          </w:rPr>
          <w:t>the</w:t>
        </w:r>
        <w:r w:rsidR="00747267" w:rsidRPr="00E10007">
          <w:rPr>
            <w:rFonts w:ascii="Times New Roman" w:hAnsi="Times New Roman" w:cs="Times New Roman"/>
            <w:sz w:val="22"/>
          </w:rPr>
          <w:t xml:space="preserve"> work</w:t>
        </w:r>
      </w:ins>
      <w:ins w:id="644" w:author="Microsoft Office 用户" w:date="2019-12-15T16:57:00Z">
        <w:r w:rsidR="008259B9" w:rsidRPr="00E10007">
          <w:rPr>
            <w:rFonts w:ascii="Times New Roman" w:hAnsi="Times New Roman" w:cs="Times New Roman"/>
            <w:sz w:val="22"/>
          </w:rPr>
          <w:t xml:space="preserve"> in this area</w:t>
        </w:r>
      </w:ins>
      <w:ins w:id="645" w:author="Microsoft Office 用户" w:date="2019-12-15T16:24:00Z">
        <w:r w:rsidR="00747267" w:rsidRPr="00E10007">
          <w:rPr>
            <w:rFonts w:ascii="Times New Roman" w:hAnsi="Times New Roman" w:cs="Times New Roman"/>
            <w:sz w:val="22"/>
          </w:rPr>
          <w:t xml:space="preserve"> c</w:t>
        </w:r>
      </w:ins>
      <w:ins w:id="646" w:author="Zhang Yiping" w:date="2019-12-16T11:50:00Z">
        <w:r w:rsidR="00752441" w:rsidRPr="00E10007">
          <w:rPr>
            <w:rFonts w:ascii="Times New Roman" w:hAnsi="Times New Roman" w:cs="Times New Roman"/>
            <w:sz w:val="22"/>
          </w:rPr>
          <w:t xml:space="preserve">an </w:t>
        </w:r>
      </w:ins>
      <w:ins w:id="647" w:author="Zhang Yiping" w:date="2019-12-16T11:51:00Z">
        <w:r w:rsidR="00752441" w:rsidRPr="00E10007">
          <w:rPr>
            <w:rFonts w:ascii="Times New Roman" w:hAnsi="Times New Roman" w:cs="Times New Roman"/>
            <w:sz w:val="22"/>
          </w:rPr>
          <w:t>serve as</w:t>
        </w:r>
      </w:ins>
      <w:ins w:id="648" w:author="Microsoft Office 用户" w:date="2019-12-15T16:24:00Z">
        <w:del w:id="649" w:author="Zhang Yiping" w:date="2019-12-16T11:50:00Z">
          <w:r w:rsidR="00747267" w:rsidRPr="00E10007" w:rsidDel="00752441">
            <w:rPr>
              <w:rFonts w:ascii="Times New Roman" w:hAnsi="Times New Roman" w:cs="Times New Roman"/>
              <w:sz w:val="22"/>
            </w:rPr>
            <w:delText>ould be</w:delText>
          </w:r>
        </w:del>
        <w:r w:rsidR="00747267" w:rsidRPr="00E10007">
          <w:rPr>
            <w:rFonts w:ascii="Times New Roman" w:hAnsi="Times New Roman" w:cs="Times New Roman"/>
            <w:sz w:val="22"/>
          </w:rPr>
          <w:t xml:space="preserve"> a great inspiration for </w:t>
        </w:r>
        <w:del w:id="650" w:author="Zhang Yiping" w:date="2019-12-16T11:51:00Z">
          <w:r w:rsidR="00747267" w:rsidRPr="00E10007" w:rsidDel="00752441">
            <w:rPr>
              <w:rFonts w:ascii="Times New Roman" w:hAnsi="Times New Roman" w:cs="Times New Roman"/>
              <w:sz w:val="22"/>
            </w:rPr>
            <w:delText xml:space="preserve">the study of </w:delText>
          </w:r>
        </w:del>
        <w:r w:rsidR="00747267" w:rsidRPr="00E10007">
          <w:rPr>
            <w:rFonts w:ascii="Times New Roman" w:hAnsi="Times New Roman" w:cs="Times New Roman"/>
            <w:sz w:val="22"/>
          </w:rPr>
          <w:t xml:space="preserve">Professor </w:t>
        </w:r>
        <w:proofErr w:type="spellStart"/>
        <w:r w:rsidR="00747267" w:rsidRPr="00E10007">
          <w:rPr>
            <w:rFonts w:ascii="Times New Roman" w:hAnsi="Times New Roman" w:cs="Times New Roman"/>
            <w:sz w:val="22"/>
          </w:rPr>
          <w:t>Kamalika</w:t>
        </w:r>
        <w:proofErr w:type="spellEnd"/>
        <w:r w:rsidR="00747267" w:rsidRPr="00E10007">
          <w:rPr>
            <w:rFonts w:ascii="Times New Roman" w:hAnsi="Times New Roman" w:cs="Times New Roman"/>
            <w:sz w:val="22"/>
          </w:rPr>
          <w:t xml:space="preserve"> </w:t>
        </w:r>
        <w:proofErr w:type="spellStart"/>
        <w:r w:rsidR="00747267" w:rsidRPr="00E10007">
          <w:rPr>
            <w:rFonts w:ascii="Times New Roman" w:hAnsi="Times New Roman" w:cs="Times New Roman"/>
            <w:sz w:val="22"/>
          </w:rPr>
          <w:t>Chaudhuri</w:t>
        </w:r>
        <w:proofErr w:type="spellEnd"/>
        <w:r w:rsidR="00747267" w:rsidRPr="00E10007">
          <w:rPr>
            <w:rFonts w:ascii="Times New Roman" w:hAnsi="Times New Roman" w:cs="Times New Roman"/>
            <w:sz w:val="22"/>
          </w:rPr>
          <w:t xml:space="preserve"> </w:t>
        </w:r>
        <w:del w:id="651" w:author="Zhang Yiping" w:date="2019-12-16T11:51:00Z">
          <w:r w:rsidR="00747267" w:rsidRPr="00E10007" w:rsidDel="00752441">
            <w:rPr>
              <w:rFonts w:ascii="Times New Roman" w:hAnsi="Times New Roman" w:cs="Times New Roman"/>
              <w:sz w:val="22"/>
            </w:rPr>
            <w:delText xml:space="preserve">about </w:delText>
          </w:r>
        </w:del>
      </w:ins>
      <w:ins w:id="652" w:author="Zhang Yiping" w:date="2019-12-16T11:51:00Z">
        <w:del w:id="653" w:author="Microsoft Office 用户" w:date="2019-12-16T17:19:00Z">
          <w:r w:rsidR="00752441" w:rsidRPr="00E10007" w:rsidDel="005D03DE">
            <w:rPr>
              <w:rFonts w:ascii="Times New Roman" w:hAnsi="Times New Roman" w:cs="Times New Roman"/>
              <w:sz w:val="22"/>
            </w:rPr>
            <w:delText>to study</w:delText>
          </w:r>
        </w:del>
      </w:ins>
      <w:ins w:id="654" w:author="Microsoft Office 用户" w:date="2019-12-16T17:19:00Z">
        <w:r w:rsidR="005D03DE" w:rsidRPr="00E10007">
          <w:rPr>
            <w:rFonts w:ascii="Times New Roman" w:hAnsi="Times New Roman" w:cs="Times New Roman"/>
            <w:sz w:val="22"/>
          </w:rPr>
          <w:t>in</w:t>
        </w:r>
      </w:ins>
      <w:ins w:id="655" w:author="Zhang Yiping" w:date="2019-12-16T11:51:00Z">
        <w:r w:rsidR="00752441" w:rsidRPr="00E10007">
          <w:rPr>
            <w:rFonts w:ascii="Times New Roman" w:hAnsi="Times New Roman" w:cs="Times New Roman"/>
            <w:sz w:val="22"/>
          </w:rPr>
          <w:t xml:space="preserve"> </w:t>
        </w:r>
      </w:ins>
      <w:ins w:id="656" w:author="Microsoft Office 用户" w:date="2019-12-15T16:24:00Z">
        <w:r w:rsidR="00747267" w:rsidRPr="00E10007">
          <w:rPr>
            <w:rFonts w:ascii="Times New Roman" w:hAnsi="Times New Roman" w:cs="Times New Roman"/>
            <w:sz w:val="22"/>
          </w:rPr>
          <w:t xml:space="preserve">Machine Learning with privacy, </w:t>
        </w:r>
      </w:ins>
      <w:ins w:id="657" w:author="Microsoft Office 用户" w:date="2019-12-15T16:57:00Z">
        <w:r w:rsidR="008635DB" w:rsidRPr="00E10007">
          <w:rPr>
            <w:rFonts w:ascii="Times New Roman" w:hAnsi="Times New Roman" w:cs="Times New Roman"/>
            <w:sz w:val="22"/>
          </w:rPr>
          <w:t xml:space="preserve">and </w:t>
        </w:r>
      </w:ins>
      <w:ins w:id="658" w:author="Microsoft Office 用户" w:date="2019-12-15T16:24:00Z">
        <w:r w:rsidR="00747267" w:rsidRPr="00E10007">
          <w:rPr>
            <w:rFonts w:ascii="Times New Roman" w:hAnsi="Times New Roman" w:cs="Times New Roman"/>
            <w:sz w:val="22"/>
          </w:rPr>
          <w:t xml:space="preserve">I would like to devote myself to facilitate this interdisciplinary collaboration </w:t>
        </w:r>
      </w:ins>
      <w:ins w:id="659" w:author="Zhang Yiping" w:date="2019-12-16T11:51:00Z">
        <w:del w:id="660" w:author="Microsoft Office 用户" w:date="2019-12-16T17:20:00Z">
          <w:r w:rsidR="00752441" w:rsidRPr="00E10007" w:rsidDel="005D03DE">
            <w:rPr>
              <w:rFonts w:ascii="Times New Roman" w:hAnsi="Times New Roman" w:cs="Times New Roman"/>
              <w:sz w:val="22"/>
            </w:rPr>
            <w:delText>wherever</w:delText>
          </w:r>
        </w:del>
      </w:ins>
      <w:ins w:id="661" w:author="Microsoft Office 用户" w:date="2019-12-16T17:20:00Z">
        <w:r w:rsidR="005D03DE" w:rsidRPr="00E10007">
          <w:rPr>
            <w:rFonts w:ascii="Times New Roman" w:hAnsi="Times New Roman" w:cs="Times New Roman"/>
            <w:sz w:val="22"/>
          </w:rPr>
          <w:t>if</w:t>
        </w:r>
      </w:ins>
      <w:ins w:id="662" w:author="Microsoft Office 用户" w:date="2019-12-15T16:24:00Z">
        <w:del w:id="663" w:author="Zhang Yiping" w:date="2019-12-16T11:51:00Z">
          <w:r w:rsidR="00747267" w:rsidRPr="00E10007" w:rsidDel="00752441">
            <w:rPr>
              <w:rFonts w:ascii="Times New Roman" w:hAnsi="Times New Roman" w:cs="Times New Roman"/>
              <w:sz w:val="22"/>
            </w:rPr>
            <w:delText>if</w:delText>
          </w:r>
        </w:del>
        <w:r w:rsidR="00747267" w:rsidRPr="00E10007">
          <w:rPr>
            <w:rFonts w:ascii="Times New Roman" w:hAnsi="Times New Roman" w:cs="Times New Roman"/>
            <w:sz w:val="22"/>
          </w:rPr>
          <w:t xml:space="preserve"> possible.</w:t>
        </w:r>
      </w:ins>
    </w:p>
    <w:p w14:paraId="524F9229" w14:textId="50579F18" w:rsidR="00DB0763" w:rsidRPr="00E10007" w:rsidDel="00747267" w:rsidRDefault="00894C38">
      <w:pPr>
        <w:pStyle w:val="ad"/>
        <w:spacing w:after="0" w:line="330" w:lineRule="exact"/>
        <w:jc w:val="both"/>
        <w:rPr>
          <w:ins w:id="664" w:author="Yiping ZHANG" w:date="2019-12-08T15:34:00Z"/>
          <w:del w:id="665" w:author="Microsoft Office 用户" w:date="2019-12-15T16:24:00Z"/>
          <w:rFonts w:ascii="Times New Roman" w:hAnsi="Times New Roman" w:cs="Times New Roman"/>
          <w:sz w:val="22"/>
        </w:rPr>
        <w:pPrChange w:id="666" w:author="Microsoft Office 用户" w:date="2019-12-14T16:29:00Z">
          <w:pPr>
            <w:pStyle w:val="ad"/>
            <w:spacing w:after="0" w:line="320" w:lineRule="exact"/>
            <w:jc w:val="both"/>
          </w:pPr>
        </w:pPrChange>
      </w:pPr>
      <w:del w:id="667" w:author="Microsoft Office 用户" w:date="2019-12-15T16:24:00Z">
        <w:r w:rsidRPr="00E10007" w:rsidDel="00747267">
          <w:rPr>
            <w:rFonts w:ascii="Times New Roman" w:hAnsi="Times New Roman" w:cs="Times New Roman"/>
            <w:sz w:val="22"/>
            <w:rPrChange w:id="668" w:author="Microsoft Office 用户" w:date="2019-12-16T17:33:00Z">
              <w:rPr>
                <w:rFonts w:ascii="Times New Roman" w:hAnsi="Times New Roman" w:cs="Times New Roman"/>
              </w:rPr>
            </w:rPrChange>
          </w:rPr>
          <w:delText>A</w:delText>
        </w:r>
        <w:bookmarkEnd w:id="596"/>
        <w:bookmarkEnd w:id="597"/>
        <w:r w:rsidRPr="00E10007" w:rsidDel="00747267">
          <w:rPr>
            <w:rFonts w:ascii="Times New Roman" w:hAnsi="Times New Roman" w:cs="Times New Roman"/>
            <w:sz w:val="22"/>
            <w:rPrChange w:id="669" w:author="Microsoft Office 用户" w:date="2019-12-16T17:33:00Z">
              <w:rPr>
                <w:rFonts w:ascii="Times New Roman" w:hAnsi="Times New Roman" w:cs="Times New Roman"/>
              </w:rPr>
            </w:rPrChange>
          </w:rPr>
          <w:delText>fter this internship, I was attracted to Computer Networks</w:delText>
        </w:r>
      </w:del>
      <w:del w:id="670" w:author="Microsoft Office 用户" w:date="2019-12-09T19:09:00Z">
        <w:r w:rsidRPr="00E10007" w:rsidDel="009E1C02">
          <w:rPr>
            <w:rFonts w:ascii="Times New Roman" w:hAnsi="Times New Roman" w:cs="Times New Roman"/>
            <w:sz w:val="22"/>
            <w:rPrChange w:id="671" w:author="Microsoft Office 用户" w:date="2019-12-16T17:33:00Z">
              <w:rPr>
                <w:rFonts w:ascii="Times New Roman" w:hAnsi="Times New Roman" w:cs="Times New Roman"/>
              </w:rPr>
            </w:rPrChange>
          </w:rPr>
          <w:delText xml:space="preserve"> course</w:delText>
        </w:r>
      </w:del>
      <w:del w:id="672" w:author="Microsoft Office 用户" w:date="2019-12-15T16:24:00Z">
        <w:r w:rsidRPr="00E10007" w:rsidDel="00747267">
          <w:rPr>
            <w:rFonts w:ascii="Times New Roman" w:hAnsi="Times New Roman" w:cs="Times New Roman"/>
            <w:sz w:val="22"/>
            <w:rPrChange w:id="673" w:author="Microsoft Office 用户" w:date="2019-12-16T17:33:00Z">
              <w:rPr>
                <w:rFonts w:ascii="Times New Roman" w:hAnsi="Times New Roman" w:cs="Times New Roman"/>
              </w:rPr>
            </w:rPrChange>
          </w:rPr>
          <w:delText xml:space="preserve">, which aroused my interests to explore other application scenarios as I realized how powerful and scalable this technology could be. After many </w:delText>
        </w:r>
        <w:r w:rsidR="00447467" w:rsidRPr="00E10007" w:rsidDel="00747267">
          <w:rPr>
            <w:rFonts w:ascii="Times New Roman" w:hAnsi="Times New Roman" w:cs="Times New Roman"/>
            <w:sz w:val="22"/>
            <w:rPrChange w:id="674" w:author="Microsoft Office 用户" w:date="2019-12-16T17:33:00Z">
              <w:rPr>
                <w:rFonts w:ascii="Times New Roman" w:hAnsi="Times New Roman" w:cs="Times New Roman"/>
              </w:rPr>
            </w:rPrChange>
          </w:rPr>
          <w:delText>rounds of</w:delText>
        </w:r>
        <w:r w:rsidR="008A7714" w:rsidRPr="00E10007" w:rsidDel="00747267">
          <w:rPr>
            <w:rFonts w:ascii="Times New Roman" w:hAnsi="Times New Roman" w:cs="Times New Roman"/>
            <w:sz w:val="22"/>
            <w:rPrChange w:id="675" w:author="Microsoft Office 用户" w:date="2019-12-16T17:33:00Z">
              <w:rPr>
                <w:rFonts w:ascii="Times New Roman" w:hAnsi="Times New Roman" w:cs="Times New Roman"/>
              </w:rPr>
            </w:rPrChange>
          </w:rPr>
          <w:delText xml:space="preserve"> interviews, I was </w:delText>
        </w:r>
        <w:r w:rsidRPr="00E10007" w:rsidDel="00747267">
          <w:rPr>
            <w:rFonts w:ascii="Times New Roman" w:hAnsi="Times New Roman" w:cs="Times New Roman"/>
            <w:sz w:val="22"/>
            <w:rPrChange w:id="676" w:author="Microsoft Office 用户" w:date="2019-12-16T17:33:00Z">
              <w:rPr>
                <w:rFonts w:ascii="Times New Roman" w:hAnsi="Times New Roman" w:cs="Times New Roman"/>
              </w:rPr>
            </w:rPrChange>
          </w:rPr>
          <w:delText>offered</w:delText>
        </w:r>
        <w:r w:rsidR="008A7714" w:rsidRPr="00E10007" w:rsidDel="00747267">
          <w:rPr>
            <w:rFonts w:ascii="Times New Roman" w:hAnsi="Times New Roman" w:cs="Times New Roman"/>
            <w:sz w:val="22"/>
            <w:rPrChange w:id="677" w:author="Microsoft Office 用户" w:date="2019-12-16T17:33:00Z">
              <w:rPr>
                <w:rFonts w:ascii="Times New Roman" w:hAnsi="Times New Roman" w:cs="Times New Roman"/>
              </w:rPr>
            </w:rPrChange>
          </w:rPr>
          <w:delText xml:space="preserve"> the chance </w:delText>
        </w:r>
        <w:r w:rsidRPr="00E10007" w:rsidDel="00747267">
          <w:rPr>
            <w:rFonts w:ascii="Times New Roman" w:hAnsi="Times New Roman" w:cs="Times New Roman"/>
            <w:sz w:val="22"/>
            <w:rPrChange w:id="678" w:author="Microsoft Office 用户" w:date="2019-12-16T17:33:00Z">
              <w:rPr>
                <w:rFonts w:ascii="Times New Roman" w:hAnsi="Times New Roman" w:cs="Times New Roman"/>
              </w:rPr>
            </w:rPrChange>
          </w:rPr>
          <w:delText>to</w:delText>
        </w:r>
        <w:r w:rsidR="008A7714" w:rsidRPr="00E10007" w:rsidDel="00747267">
          <w:rPr>
            <w:rFonts w:ascii="Times New Roman" w:hAnsi="Times New Roman" w:cs="Times New Roman"/>
            <w:sz w:val="22"/>
            <w:rPrChange w:id="679" w:author="Microsoft Office 用户" w:date="2019-12-16T17:33:00Z">
              <w:rPr>
                <w:rFonts w:ascii="Times New Roman" w:hAnsi="Times New Roman" w:cs="Times New Roman"/>
              </w:rPr>
            </w:rPrChange>
          </w:rPr>
          <w:delText xml:space="preserve"> </w:delText>
        </w:r>
        <w:r w:rsidR="009262F0" w:rsidRPr="00E10007" w:rsidDel="00747267">
          <w:rPr>
            <w:rFonts w:ascii="Times New Roman" w:hAnsi="Times New Roman" w:cs="Times New Roman"/>
            <w:sz w:val="22"/>
            <w:rPrChange w:id="680" w:author="Microsoft Office 用户" w:date="2019-12-16T17:33:00Z">
              <w:rPr>
                <w:rFonts w:ascii="Times New Roman" w:hAnsi="Times New Roman" w:cs="Times New Roman"/>
              </w:rPr>
            </w:rPrChange>
          </w:rPr>
          <w:delText>intern</w:delText>
        </w:r>
        <w:r w:rsidR="008A7714" w:rsidRPr="00E10007" w:rsidDel="00747267">
          <w:rPr>
            <w:rFonts w:ascii="Times New Roman" w:hAnsi="Times New Roman" w:cs="Times New Roman"/>
            <w:sz w:val="22"/>
            <w:rPrChange w:id="681" w:author="Microsoft Office 用户" w:date="2019-12-16T17:33:00Z">
              <w:rPr>
                <w:rFonts w:ascii="Times New Roman" w:hAnsi="Times New Roman" w:cs="Times New Roman"/>
              </w:rPr>
            </w:rPrChange>
          </w:rPr>
          <w:delText xml:space="preserve"> at Microsoft </w:delText>
        </w:r>
        <w:bookmarkStart w:id="682" w:name="OLE_LINK15"/>
        <w:bookmarkStart w:id="683" w:name="OLE_LINK16"/>
        <w:r w:rsidRPr="00E10007" w:rsidDel="00747267">
          <w:rPr>
            <w:rFonts w:ascii="Times New Roman" w:hAnsi="Times New Roman" w:cs="Times New Roman"/>
            <w:sz w:val="22"/>
            <w:rPrChange w:id="684" w:author="Microsoft Office 用户" w:date="2019-12-16T17:33:00Z">
              <w:rPr>
                <w:rFonts w:ascii="Times New Roman" w:hAnsi="Times New Roman" w:cs="Times New Roman"/>
              </w:rPr>
            </w:rPrChange>
          </w:rPr>
          <w:delText>to work on</w:delText>
        </w:r>
        <w:r w:rsidR="008D1047" w:rsidRPr="00E10007" w:rsidDel="00747267">
          <w:rPr>
            <w:rFonts w:ascii="Times New Roman" w:hAnsi="Times New Roman" w:cs="Times New Roman"/>
            <w:sz w:val="22"/>
            <w:rPrChange w:id="685" w:author="Microsoft Office 用户" w:date="2019-12-16T17:33:00Z">
              <w:rPr>
                <w:rFonts w:ascii="Times New Roman" w:hAnsi="Times New Roman" w:cs="Times New Roman"/>
              </w:rPr>
            </w:rPrChange>
          </w:rPr>
          <w:delText xml:space="preserve"> the</w:delText>
        </w:r>
        <w:r w:rsidR="000842BC" w:rsidRPr="00E10007" w:rsidDel="00747267">
          <w:rPr>
            <w:rFonts w:ascii="Times New Roman" w:hAnsi="Times New Roman" w:cs="Times New Roman"/>
            <w:sz w:val="22"/>
            <w:rPrChange w:id="686" w:author="Microsoft Office 用户" w:date="2019-12-16T17:33:00Z">
              <w:rPr>
                <w:rFonts w:ascii="Times New Roman" w:hAnsi="Times New Roman" w:cs="Times New Roman"/>
              </w:rPr>
            </w:rPrChange>
          </w:rPr>
          <w:delText xml:space="preserve"> </w:delText>
        </w:r>
        <w:r w:rsidR="00B97EAD" w:rsidRPr="00E10007" w:rsidDel="00747267">
          <w:rPr>
            <w:rFonts w:ascii="Times New Roman" w:hAnsi="Times New Roman" w:cs="Times New Roman"/>
            <w:sz w:val="22"/>
            <w:rPrChange w:id="687" w:author="Microsoft Office 用户" w:date="2019-12-16T17:33:00Z">
              <w:rPr>
                <w:rFonts w:ascii="Times New Roman" w:hAnsi="Times New Roman" w:cs="Times New Roman"/>
              </w:rPr>
            </w:rPrChange>
          </w:rPr>
          <w:delText xml:space="preserve">Predictable </w:delText>
        </w:r>
        <w:r w:rsidR="00C65ED7" w:rsidRPr="00E10007" w:rsidDel="00747267">
          <w:rPr>
            <w:rFonts w:ascii="Times New Roman" w:hAnsi="Times New Roman" w:cs="Times New Roman"/>
            <w:sz w:val="22"/>
            <w:rPrChange w:id="688" w:author="Microsoft Office 用户" w:date="2019-12-16T17:33:00Z">
              <w:rPr>
                <w:rFonts w:ascii="Times New Roman" w:hAnsi="Times New Roman" w:cs="Times New Roman"/>
              </w:rPr>
            </w:rPrChange>
          </w:rPr>
          <w:delText>Remote Direct Memory Access (</w:delText>
        </w:r>
        <w:r w:rsidR="00B97EAD" w:rsidRPr="00E10007" w:rsidDel="00747267">
          <w:rPr>
            <w:rFonts w:ascii="Times New Roman" w:hAnsi="Times New Roman" w:cs="Times New Roman"/>
            <w:sz w:val="22"/>
            <w:rPrChange w:id="689" w:author="Microsoft Office 用户" w:date="2019-12-16T17:33:00Z">
              <w:rPr>
                <w:rFonts w:ascii="Times New Roman" w:hAnsi="Times New Roman" w:cs="Times New Roman"/>
              </w:rPr>
            </w:rPrChange>
          </w:rPr>
          <w:delText>RDMA</w:delText>
        </w:r>
        <w:r w:rsidR="00C65ED7" w:rsidRPr="00E10007" w:rsidDel="00747267">
          <w:rPr>
            <w:rFonts w:ascii="Times New Roman" w:hAnsi="Times New Roman" w:cs="Times New Roman"/>
            <w:sz w:val="22"/>
            <w:rPrChange w:id="690" w:author="Microsoft Office 用户" w:date="2019-12-16T17:33:00Z">
              <w:rPr>
                <w:rFonts w:ascii="Times New Roman" w:hAnsi="Times New Roman" w:cs="Times New Roman"/>
              </w:rPr>
            </w:rPrChange>
          </w:rPr>
          <w:delText>)</w:delText>
        </w:r>
        <w:r w:rsidR="00B97EAD" w:rsidRPr="00E10007" w:rsidDel="00747267">
          <w:rPr>
            <w:rFonts w:ascii="Times New Roman" w:hAnsi="Times New Roman" w:cs="Times New Roman"/>
            <w:sz w:val="22"/>
            <w:rPrChange w:id="691" w:author="Microsoft Office 用户" w:date="2019-12-16T17:33:00Z">
              <w:rPr>
                <w:rFonts w:ascii="Times New Roman" w:hAnsi="Times New Roman" w:cs="Times New Roman"/>
              </w:rPr>
            </w:rPrChange>
          </w:rPr>
          <w:delText xml:space="preserve"> for AI Training</w:delText>
        </w:r>
      </w:del>
      <w:del w:id="692" w:author="Microsoft Office 用户" w:date="2019-12-10T00:23:00Z">
        <w:r w:rsidR="00B97EAD" w:rsidRPr="00E10007" w:rsidDel="00423EE3">
          <w:rPr>
            <w:rFonts w:ascii="Times New Roman" w:hAnsi="Times New Roman" w:cs="Times New Roman"/>
            <w:sz w:val="22"/>
            <w:rPrChange w:id="693" w:author="Microsoft Office 用户" w:date="2019-12-16T17:33:00Z">
              <w:rPr>
                <w:rFonts w:ascii="Times New Roman" w:hAnsi="Times New Roman" w:cs="Times New Roman"/>
              </w:rPr>
            </w:rPrChange>
          </w:rPr>
          <w:delText xml:space="preserve"> (PARFAIT)</w:delText>
        </w:r>
      </w:del>
      <w:del w:id="694" w:author="Microsoft Office 用户" w:date="2019-12-15T16:24:00Z">
        <w:r w:rsidR="00B97EAD" w:rsidRPr="00E10007" w:rsidDel="00747267">
          <w:rPr>
            <w:rFonts w:ascii="Times New Roman" w:hAnsi="Times New Roman" w:cs="Times New Roman"/>
            <w:sz w:val="22"/>
            <w:rPrChange w:id="695" w:author="Microsoft Office 用户" w:date="2019-12-16T17:33:00Z">
              <w:rPr>
                <w:rFonts w:ascii="Times New Roman" w:hAnsi="Times New Roman" w:cs="Times New Roman"/>
              </w:rPr>
            </w:rPrChange>
          </w:rPr>
          <w:delText xml:space="preserve"> </w:delText>
        </w:r>
        <w:r w:rsidR="000842BC" w:rsidRPr="00E10007" w:rsidDel="00747267">
          <w:rPr>
            <w:rFonts w:ascii="Times New Roman" w:hAnsi="Times New Roman" w:cs="Times New Roman"/>
            <w:sz w:val="22"/>
            <w:rPrChange w:id="696" w:author="Microsoft Office 用户" w:date="2019-12-16T17:33:00Z">
              <w:rPr>
                <w:rFonts w:ascii="Times New Roman" w:hAnsi="Times New Roman" w:cs="Times New Roman"/>
              </w:rPr>
            </w:rPrChange>
          </w:rPr>
          <w:delText>project</w:delText>
        </w:r>
        <w:bookmarkEnd w:id="682"/>
        <w:bookmarkEnd w:id="683"/>
        <w:r w:rsidR="000842BC" w:rsidRPr="00E10007" w:rsidDel="00747267">
          <w:rPr>
            <w:rFonts w:ascii="Times New Roman" w:hAnsi="Times New Roman" w:cs="Times New Roman"/>
            <w:sz w:val="22"/>
            <w:rPrChange w:id="697" w:author="Microsoft Office 用户" w:date="2019-12-16T17:33:00Z">
              <w:rPr>
                <w:rFonts w:ascii="Times New Roman" w:hAnsi="Times New Roman" w:cs="Times New Roman"/>
              </w:rPr>
            </w:rPrChange>
          </w:rPr>
          <w:delText>.</w:delText>
        </w:r>
        <w:r w:rsidR="00C6071F" w:rsidRPr="00E10007" w:rsidDel="00747267">
          <w:rPr>
            <w:rFonts w:ascii="Times New Roman" w:hAnsi="Times New Roman" w:cs="Times New Roman"/>
            <w:sz w:val="22"/>
            <w:rPrChange w:id="698" w:author="Microsoft Office 用户" w:date="2019-12-16T17:33:00Z">
              <w:rPr>
                <w:rFonts w:ascii="Times New Roman" w:hAnsi="Times New Roman" w:cs="Times New Roman"/>
              </w:rPr>
            </w:rPrChange>
          </w:rPr>
          <w:delText xml:space="preserve"> </w:delText>
        </w:r>
        <w:r w:rsidR="000940D7" w:rsidRPr="00E10007" w:rsidDel="00747267">
          <w:rPr>
            <w:rFonts w:ascii="Times New Roman" w:hAnsi="Times New Roman" w:cs="Times New Roman"/>
            <w:sz w:val="22"/>
            <w:rPrChange w:id="699" w:author="Microsoft Office 用户" w:date="2019-12-16T17:33:00Z">
              <w:rPr>
                <w:rFonts w:ascii="Times New Roman" w:hAnsi="Times New Roman" w:cs="Times New Roman"/>
              </w:rPr>
            </w:rPrChange>
          </w:rPr>
          <w:delText>We were aimed at</w:delText>
        </w:r>
        <w:r w:rsidR="008A7714" w:rsidRPr="00E10007" w:rsidDel="00747267">
          <w:rPr>
            <w:rFonts w:ascii="Times New Roman" w:hAnsi="Times New Roman" w:cs="Times New Roman"/>
            <w:sz w:val="22"/>
            <w:rPrChange w:id="700" w:author="Microsoft Office 用户" w:date="2019-12-16T17:33:00Z">
              <w:rPr>
                <w:rFonts w:ascii="Times New Roman" w:hAnsi="Times New Roman" w:cs="Times New Roman"/>
              </w:rPr>
            </w:rPrChange>
          </w:rPr>
          <w:delText xml:space="preserve"> </w:delText>
        </w:r>
        <w:r w:rsidR="00A41312" w:rsidRPr="00E10007" w:rsidDel="00747267">
          <w:rPr>
            <w:rFonts w:ascii="Times New Roman" w:hAnsi="Times New Roman" w:cs="Times New Roman"/>
            <w:sz w:val="22"/>
            <w:rPrChange w:id="701" w:author="Microsoft Office 用户" w:date="2019-12-16T17:33:00Z">
              <w:rPr>
                <w:rFonts w:ascii="Times New Roman" w:hAnsi="Times New Roman" w:cs="Times New Roman"/>
              </w:rPr>
            </w:rPrChange>
          </w:rPr>
          <w:delText>guarantee</w:delText>
        </w:r>
        <w:r w:rsidR="000940D7" w:rsidRPr="00E10007" w:rsidDel="00747267">
          <w:rPr>
            <w:rFonts w:ascii="Times New Roman" w:hAnsi="Times New Roman" w:cs="Times New Roman"/>
            <w:sz w:val="22"/>
            <w:rPrChange w:id="702" w:author="Microsoft Office 用户" w:date="2019-12-16T17:33:00Z">
              <w:rPr>
                <w:rFonts w:ascii="Times New Roman" w:hAnsi="Times New Roman" w:cs="Times New Roman"/>
              </w:rPr>
            </w:rPrChange>
          </w:rPr>
          <w:delText>ing</w:delText>
        </w:r>
        <w:r w:rsidR="00D43256" w:rsidRPr="00E10007" w:rsidDel="00747267">
          <w:rPr>
            <w:rFonts w:ascii="Times New Roman" w:hAnsi="Times New Roman" w:cs="Times New Roman"/>
            <w:sz w:val="22"/>
            <w:rPrChange w:id="703" w:author="Microsoft Office 用户" w:date="2019-12-16T17:33:00Z">
              <w:rPr>
                <w:rFonts w:ascii="Times New Roman" w:hAnsi="Times New Roman" w:cs="Times New Roman"/>
              </w:rPr>
            </w:rPrChange>
          </w:rPr>
          <w:delText xml:space="preserve"> bandwidth for </w:delText>
        </w:r>
        <w:r w:rsidR="002A42AF" w:rsidRPr="00E10007" w:rsidDel="00747267">
          <w:rPr>
            <w:rFonts w:ascii="Times New Roman" w:hAnsi="Times New Roman" w:cs="Times New Roman"/>
            <w:sz w:val="22"/>
            <w:rPrChange w:id="704" w:author="Microsoft Office 用户" w:date="2019-12-16T17:33:00Z">
              <w:rPr>
                <w:rFonts w:ascii="Times New Roman" w:hAnsi="Times New Roman" w:cs="Times New Roman"/>
              </w:rPr>
            </w:rPrChange>
          </w:rPr>
          <w:delText>Data Manipulation Language</w:delText>
        </w:r>
      </w:del>
      <w:del w:id="705" w:author="Microsoft Office 用户" w:date="2019-12-10T00:23:00Z">
        <w:r w:rsidR="002A42AF" w:rsidRPr="00E10007" w:rsidDel="00423EE3">
          <w:rPr>
            <w:rFonts w:ascii="Times New Roman" w:hAnsi="Times New Roman" w:cs="Times New Roman"/>
            <w:sz w:val="22"/>
            <w:rPrChange w:id="706" w:author="Microsoft Office 用户" w:date="2019-12-16T17:33:00Z">
              <w:rPr>
                <w:rFonts w:ascii="Times New Roman" w:hAnsi="Times New Roman" w:cs="Times New Roman"/>
              </w:rPr>
            </w:rPrChange>
          </w:rPr>
          <w:delText xml:space="preserve"> (</w:delText>
        </w:r>
        <w:r w:rsidR="00D43256" w:rsidRPr="00E10007" w:rsidDel="00423EE3">
          <w:rPr>
            <w:rFonts w:ascii="Times New Roman" w:hAnsi="Times New Roman" w:cs="Times New Roman"/>
            <w:sz w:val="22"/>
            <w:rPrChange w:id="707" w:author="Microsoft Office 用户" w:date="2019-12-16T17:33:00Z">
              <w:rPr>
                <w:rFonts w:ascii="Times New Roman" w:hAnsi="Times New Roman" w:cs="Times New Roman"/>
              </w:rPr>
            </w:rPrChange>
          </w:rPr>
          <w:delText>DML</w:delText>
        </w:r>
        <w:r w:rsidR="002A42AF" w:rsidRPr="00E10007" w:rsidDel="00423EE3">
          <w:rPr>
            <w:rFonts w:ascii="Times New Roman" w:hAnsi="Times New Roman" w:cs="Times New Roman"/>
            <w:sz w:val="22"/>
            <w:rPrChange w:id="708" w:author="Microsoft Office 用户" w:date="2019-12-16T17:33:00Z">
              <w:rPr>
                <w:rFonts w:ascii="Times New Roman" w:hAnsi="Times New Roman" w:cs="Times New Roman"/>
              </w:rPr>
            </w:rPrChange>
          </w:rPr>
          <w:delText>)</w:delText>
        </w:r>
      </w:del>
      <w:del w:id="709" w:author="Microsoft Office 用户" w:date="2019-12-15T16:24:00Z">
        <w:r w:rsidR="00D43256" w:rsidRPr="00E10007" w:rsidDel="00747267">
          <w:rPr>
            <w:rFonts w:ascii="Times New Roman" w:hAnsi="Times New Roman" w:cs="Times New Roman"/>
            <w:sz w:val="22"/>
            <w:rPrChange w:id="710" w:author="Microsoft Office 用户" w:date="2019-12-16T17:33:00Z">
              <w:rPr>
                <w:rFonts w:ascii="Times New Roman" w:hAnsi="Times New Roman" w:cs="Times New Roman"/>
              </w:rPr>
            </w:rPrChange>
          </w:rPr>
          <w:delText xml:space="preserve"> training tasks in RDMA </w:delText>
        </w:r>
        <w:r w:rsidR="00252BD2" w:rsidRPr="00E10007" w:rsidDel="00747267">
          <w:rPr>
            <w:rFonts w:ascii="Times New Roman" w:hAnsi="Times New Roman" w:cs="Times New Roman"/>
            <w:sz w:val="22"/>
            <w:rPrChange w:id="711" w:author="Microsoft Office 用户" w:date="2019-12-16T17:33:00Z">
              <w:rPr>
                <w:rFonts w:ascii="Times New Roman" w:hAnsi="Times New Roman" w:cs="Times New Roman"/>
              </w:rPr>
            </w:rPrChange>
          </w:rPr>
          <w:delText>networks</w:delText>
        </w:r>
        <w:r w:rsidR="00570E19" w:rsidRPr="00E10007" w:rsidDel="00747267">
          <w:rPr>
            <w:rFonts w:ascii="Times New Roman" w:hAnsi="Times New Roman" w:cs="Times New Roman"/>
            <w:sz w:val="22"/>
            <w:rPrChange w:id="712" w:author="Microsoft Office 用户" w:date="2019-12-16T17:33:00Z">
              <w:rPr>
                <w:rFonts w:ascii="Times New Roman" w:hAnsi="Times New Roman" w:cs="Times New Roman"/>
              </w:rPr>
            </w:rPrChange>
          </w:rPr>
          <w:delText>.</w:delText>
        </w:r>
        <w:r w:rsidR="00577FA2" w:rsidRPr="00E10007" w:rsidDel="00747267">
          <w:rPr>
            <w:rFonts w:ascii="Times New Roman" w:hAnsi="Times New Roman" w:cs="Times New Roman"/>
            <w:sz w:val="22"/>
            <w:rPrChange w:id="713" w:author="Microsoft Office 用户" w:date="2019-12-16T17:33:00Z">
              <w:rPr>
                <w:rFonts w:ascii="Times New Roman" w:hAnsi="Times New Roman" w:cs="Times New Roman"/>
              </w:rPr>
            </w:rPrChange>
          </w:rPr>
          <w:delText xml:space="preserve"> </w:delText>
        </w:r>
      </w:del>
      <w:ins w:id="714" w:author="Yiping ZHANG" w:date="2019-12-08T15:34:00Z">
        <w:del w:id="715" w:author="Microsoft Office 用户" w:date="2019-12-09T19:09:00Z">
          <w:r w:rsidR="00DB0763" w:rsidRPr="00E10007" w:rsidDel="003D5141">
            <w:rPr>
              <w:rFonts w:ascii="Times New Roman" w:hAnsi="Times New Roman" w:cs="Times New Roman"/>
              <w:sz w:val="22"/>
              <w:rPrChange w:id="716" w:author="Microsoft Office 用户" w:date="2019-12-16T17:33:00Z">
                <w:rPr>
                  <w:rFonts w:ascii="Times New Roman" w:hAnsi="Times New Roman" w:cs="Times New Roman"/>
                </w:rPr>
              </w:rPrChange>
            </w:rPr>
            <w:delText>Although I was slightly unfamiliar with RDMA networks in the beginning</w:delText>
          </w:r>
        </w:del>
        <w:del w:id="717" w:author="Microsoft Office 用户" w:date="2019-12-15T16:24:00Z">
          <w:r w:rsidR="00DB0763" w:rsidRPr="00E10007" w:rsidDel="00747267">
            <w:rPr>
              <w:rFonts w:ascii="Times New Roman" w:hAnsi="Times New Roman" w:cs="Times New Roman"/>
              <w:sz w:val="22"/>
              <w:rPrChange w:id="718" w:author="Microsoft Office 用户" w:date="2019-12-16T17:33:00Z">
                <w:rPr>
                  <w:rFonts w:ascii="Times New Roman" w:hAnsi="Times New Roman" w:cs="Times New Roman"/>
                </w:rPr>
              </w:rPrChange>
            </w:rPr>
            <w:delText xml:space="preserve">, I managed to implement the central logic controller and the adaptive data backup mechanism, </w:delText>
          </w:r>
          <w:r w:rsidR="00DB0763" w:rsidRPr="00E10007" w:rsidDel="00747267">
            <w:rPr>
              <w:rFonts w:ascii="Times New Roman" w:hAnsi="Times New Roman" w:cs="Times New Roman"/>
              <w:i/>
              <w:sz w:val="22"/>
              <w:rPrChange w:id="719" w:author="Microsoft Office 用户" w:date="2019-12-16T17:33:00Z">
                <w:rPr>
                  <w:rFonts w:ascii="Times New Roman" w:hAnsi="Times New Roman" w:cs="Times New Roman"/>
                  <w:i/>
                </w:rPr>
              </w:rPrChange>
            </w:rPr>
            <w:delText>i.e.</w:delText>
          </w:r>
          <w:r w:rsidR="00DB0763" w:rsidRPr="00E10007" w:rsidDel="00747267">
            <w:rPr>
              <w:rFonts w:ascii="Times New Roman" w:hAnsi="Times New Roman" w:cs="Times New Roman"/>
              <w:sz w:val="22"/>
              <w:rPrChange w:id="720" w:author="Microsoft Office 用户" w:date="2019-12-16T17:33:00Z">
                <w:rPr>
                  <w:rFonts w:ascii="Times New Roman" w:hAnsi="Times New Roman" w:cs="Times New Roman"/>
                </w:rPr>
              </w:rPrChange>
            </w:rPr>
            <w:delText>, adaptively specifying the traffic classes of VM-pairs to guarantee the bandwidth of users. Unlike the previous internship, corporate assignments place more emphasis on cooperation and integrity of projects, so it is necessary for the team to work closely together to ensure smooth progress. It</w:delText>
          </w:r>
        </w:del>
        <w:del w:id="721" w:author="Microsoft Office 用户" w:date="2019-12-14T17:07:00Z">
          <w:r w:rsidR="00DB0763" w:rsidRPr="00E10007" w:rsidDel="00E72BD1">
            <w:rPr>
              <w:rFonts w:ascii="Times New Roman" w:hAnsi="Times New Roman" w:cs="Times New Roman"/>
              <w:sz w:val="22"/>
              <w:rPrChange w:id="722" w:author="Microsoft Office 用户" w:date="2019-12-16T17:33:00Z">
                <w:rPr>
                  <w:rFonts w:ascii="Times New Roman" w:hAnsi="Times New Roman" w:cs="Times New Roman"/>
                </w:rPr>
              </w:rPrChange>
            </w:rPr>
            <w:delText>’s</w:delText>
          </w:r>
        </w:del>
        <w:del w:id="723" w:author="Microsoft Office 用户" w:date="2019-12-15T16:24:00Z">
          <w:r w:rsidR="00DB0763" w:rsidRPr="00E10007" w:rsidDel="00747267">
            <w:rPr>
              <w:rFonts w:ascii="Times New Roman" w:hAnsi="Times New Roman" w:cs="Times New Roman"/>
              <w:sz w:val="22"/>
              <w:rPrChange w:id="724" w:author="Microsoft Office 用户" w:date="2019-12-16T17:33:00Z">
                <w:rPr>
                  <w:rFonts w:ascii="Times New Roman" w:hAnsi="Times New Roman" w:cs="Times New Roman"/>
                </w:rPr>
              </w:rPrChange>
            </w:rPr>
            <w:delText xml:space="preserve"> a great teamwork experience, which taught me to respect others’ roles in the team and to be a responsible person both at work and in life.</w:delText>
          </w:r>
          <w:bookmarkEnd w:id="496"/>
        </w:del>
      </w:ins>
    </w:p>
    <w:p w14:paraId="4D295AF8" w14:textId="51A719D1" w:rsidR="007F45E5" w:rsidRPr="00E10007" w:rsidDel="00DB0763" w:rsidRDefault="00C926DA">
      <w:pPr>
        <w:pStyle w:val="ad"/>
        <w:spacing w:after="0" w:line="330" w:lineRule="exact"/>
        <w:jc w:val="both"/>
        <w:rPr>
          <w:del w:id="725" w:author="Yiping ZHANG" w:date="2019-12-08T15:34:00Z"/>
          <w:rFonts w:ascii="Times New Roman" w:hAnsi="Times New Roman" w:cs="Times New Roman"/>
          <w:sz w:val="22"/>
        </w:rPr>
        <w:pPrChange w:id="726" w:author="Microsoft Office 用户" w:date="2019-12-14T16:29:00Z">
          <w:pPr>
            <w:pStyle w:val="ad"/>
            <w:spacing w:after="0" w:line="320" w:lineRule="exact"/>
            <w:jc w:val="both"/>
          </w:pPr>
        </w:pPrChange>
      </w:pPr>
      <w:del w:id="727" w:author="Yiping ZHANG" w:date="2019-12-08T15:34:00Z">
        <w:r w:rsidRPr="00E10007" w:rsidDel="00DB0763">
          <w:rPr>
            <w:rFonts w:ascii="Times New Roman" w:hAnsi="Times New Roman" w:cs="Times New Roman"/>
            <w:sz w:val="22"/>
            <w:rPrChange w:id="728" w:author="Microsoft Office 用户" w:date="2019-12-16T17:33:00Z">
              <w:rPr>
                <w:rFonts w:ascii="Times New Roman" w:hAnsi="Times New Roman" w:cs="Times New Roman"/>
              </w:rPr>
            </w:rPrChange>
          </w:rPr>
          <w:delText xml:space="preserve">Although I was a little bit unfamiliar with RDMA networks in the </w:delText>
        </w:r>
        <w:r w:rsidR="008B21FB" w:rsidRPr="00E10007" w:rsidDel="00DB0763">
          <w:rPr>
            <w:rFonts w:ascii="Times New Roman" w:hAnsi="Times New Roman" w:cs="Times New Roman"/>
            <w:sz w:val="22"/>
            <w:rPrChange w:id="729" w:author="Microsoft Office 用户" w:date="2019-12-16T17:33:00Z">
              <w:rPr>
                <w:rFonts w:ascii="Times New Roman" w:hAnsi="Times New Roman" w:cs="Times New Roman"/>
              </w:rPr>
            </w:rPrChange>
          </w:rPr>
          <w:delText>beginning</w:delText>
        </w:r>
        <w:r w:rsidR="00570E19" w:rsidRPr="00E10007" w:rsidDel="00DB0763">
          <w:rPr>
            <w:rFonts w:ascii="Times New Roman" w:hAnsi="Times New Roman" w:cs="Times New Roman"/>
            <w:sz w:val="22"/>
            <w:rPrChange w:id="730" w:author="Microsoft Office 用户" w:date="2019-12-16T17:33:00Z">
              <w:rPr>
                <w:rFonts w:ascii="Times New Roman" w:hAnsi="Times New Roman" w:cs="Times New Roman"/>
              </w:rPr>
            </w:rPrChange>
          </w:rPr>
          <w:delText xml:space="preserve">, I </w:delText>
        </w:r>
        <w:r w:rsidRPr="00E10007" w:rsidDel="00DB0763">
          <w:rPr>
            <w:rFonts w:ascii="Times New Roman" w:hAnsi="Times New Roman" w:cs="Times New Roman"/>
            <w:sz w:val="22"/>
            <w:rPrChange w:id="731" w:author="Microsoft Office 用户" w:date="2019-12-16T17:33:00Z">
              <w:rPr>
                <w:rFonts w:ascii="Times New Roman" w:hAnsi="Times New Roman" w:cs="Times New Roman"/>
              </w:rPr>
            </w:rPrChange>
          </w:rPr>
          <w:delText xml:space="preserve">overcame </w:delText>
        </w:r>
        <w:r w:rsidR="00535558" w:rsidRPr="00E10007" w:rsidDel="00DB0763">
          <w:rPr>
            <w:rFonts w:ascii="Times New Roman" w:hAnsi="Times New Roman" w:cs="Times New Roman"/>
            <w:sz w:val="22"/>
            <w:rPrChange w:id="732" w:author="Microsoft Office 用户" w:date="2019-12-16T17:33:00Z">
              <w:rPr>
                <w:rFonts w:ascii="Times New Roman" w:hAnsi="Times New Roman" w:cs="Times New Roman"/>
              </w:rPr>
            </w:rPrChange>
          </w:rPr>
          <w:delText>the</w:delText>
        </w:r>
        <w:r w:rsidRPr="00E10007" w:rsidDel="00DB0763">
          <w:rPr>
            <w:rFonts w:ascii="Times New Roman" w:hAnsi="Times New Roman" w:cs="Times New Roman"/>
            <w:sz w:val="22"/>
            <w:rPrChange w:id="733" w:author="Microsoft Office 用户" w:date="2019-12-16T17:33:00Z">
              <w:rPr>
                <w:rFonts w:ascii="Times New Roman" w:hAnsi="Times New Roman" w:cs="Times New Roman"/>
              </w:rPr>
            </w:rPrChange>
          </w:rPr>
          <w:delText xml:space="preserve"> strangeness with </w:delText>
        </w:r>
        <w:r w:rsidR="009875CB" w:rsidRPr="00E10007" w:rsidDel="00DB0763">
          <w:rPr>
            <w:rFonts w:ascii="Times New Roman" w:hAnsi="Times New Roman" w:cs="Times New Roman"/>
            <w:sz w:val="22"/>
            <w:rPrChange w:id="734" w:author="Microsoft Office 用户" w:date="2019-12-16T17:33:00Z">
              <w:rPr>
                <w:rFonts w:ascii="Times New Roman" w:hAnsi="Times New Roman" w:cs="Times New Roman"/>
              </w:rPr>
            </w:rPrChange>
          </w:rPr>
          <w:delText xml:space="preserve">my </w:delText>
        </w:r>
        <w:r w:rsidRPr="00E10007" w:rsidDel="00DB0763">
          <w:rPr>
            <w:rFonts w:ascii="Times New Roman" w:hAnsi="Times New Roman" w:cs="Times New Roman"/>
            <w:sz w:val="22"/>
            <w:rPrChange w:id="735" w:author="Microsoft Office 用户" w:date="2019-12-16T17:33:00Z">
              <w:rPr>
                <w:rFonts w:ascii="Times New Roman" w:hAnsi="Times New Roman" w:cs="Times New Roman"/>
              </w:rPr>
            </w:rPrChange>
          </w:rPr>
          <w:delText>determination and implemented the</w:delText>
        </w:r>
        <w:r w:rsidR="00535558" w:rsidRPr="00E10007" w:rsidDel="00DB0763">
          <w:rPr>
            <w:rFonts w:ascii="Times New Roman" w:hAnsi="Times New Roman" w:cs="Times New Roman"/>
            <w:sz w:val="22"/>
            <w:rPrChange w:id="736" w:author="Microsoft Office 用户" w:date="2019-12-16T17:33:00Z">
              <w:rPr>
                <w:rFonts w:ascii="Times New Roman" w:hAnsi="Times New Roman" w:cs="Times New Roman"/>
              </w:rPr>
            </w:rPrChange>
          </w:rPr>
          <w:delText xml:space="preserve"> </w:delText>
        </w:r>
        <w:r w:rsidR="00577FA2" w:rsidRPr="00E10007" w:rsidDel="00DB0763">
          <w:rPr>
            <w:rFonts w:ascii="Times New Roman" w:hAnsi="Times New Roman" w:cs="Times New Roman"/>
            <w:sz w:val="22"/>
            <w:rPrChange w:id="737" w:author="Microsoft Office 用户" w:date="2019-12-16T17:33:00Z">
              <w:rPr>
                <w:rFonts w:ascii="Times New Roman" w:hAnsi="Times New Roman" w:cs="Times New Roman"/>
              </w:rPr>
            </w:rPrChange>
          </w:rPr>
          <w:delText xml:space="preserve">central logic controller </w:delText>
        </w:r>
        <w:r w:rsidR="00B85ED7" w:rsidRPr="00E10007" w:rsidDel="00DB0763">
          <w:rPr>
            <w:rFonts w:ascii="Times New Roman" w:hAnsi="Times New Roman" w:cs="Times New Roman"/>
            <w:sz w:val="22"/>
            <w:rPrChange w:id="738" w:author="Microsoft Office 用户" w:date="2019-12-16T17:33:00Z">
              <w:rPr>
                <w:rFonts w:ascii="Times New Roman" w:hAnsi="Times New Roman" w:cs="Times New Roman"/>
              </w:rPr>
            </w:rPrChange>
          </w:rPr>
          <w:delText xml:space="preserve">and </w:delText>
        </w:r>
        <w:r w:rsidRPr="00E10007" w:rsidDel="00DB0763">
          <w:rPr>
            <w:rFonts w:ascii="Times New Roman" w:hAnsi="Times New Roman" w:cs="Times New Roman"/>
            <w:sz w:val="22"/>
            <w:rPrChange w:id="739" w:author="Microsoft Office 用户" w:date="2019-12-16T17:33:00Z">
              <w:rPr>
                <w:rFonts w:ascii="Times New Roman" w:hAnsi="Times New Roman" w:cs="Times New Roman"/>
              </w:rPr>
            </w:rPrChange>
          </w:rPr>
          <w:delText xml:space="preserve">the </w:delText>
        </w:r>
        <w:r w:rsidR="009A1EA4" w:rsidRPr="00E10007" w:rsidDel="00DB0763">
          <w:rPr>
            <w:rFonts w:ascii="Times New Roman" w:hAnsi="Times New Roman" w:cs="Times New Roman"/>
            <w:sz w:val="22"/>
            <w:rPrChange w:id="740" w:author="Microsoft Office 用户" w:date="2019-12-16T17:33:00Z">
              <w:rPr>
                <w:rFonts w:ascii="Times New Roman" w:hAnsi="Times New Roman" w:cs="Times New Roman"/>
              </w:rPr>
            </w:rPrChange>
          </w:rPr>
          <w:delText>adaptive</w:delText>
        </w:r>
        <w:r w:rsidR="00535558" w:rsidRPr="00E10007" w:rsidDel="00DB0763">
          <w:rPr>
            <w:rFonts w:ascii="Times New Roman" w:hAnsi="Times New Roman" w:cs="Times New Roman"/>
            <w:sz w:val="22"/>
            <w:rPrChange w:id="741" w:author="Microsoft Office 用户" w:date="2019-12-16T17:33:00Z">
              <w:rPr>
                <w:rFonts w:ascii="Times New Roman" w:hAnsi="Times New Roman" w:cs="Times New Roman"/>
              </w:rPr>
            </w:rPrChange>
          </w:rPr>
          <w:delText xml:space="preserve"> data backup</w:delText>
        </w:r>
        <w:r w:rsidR="009A1EA4" w:rsidRPr="00E10007" w:rsidDel="00DB0763">
          <w:rPr>
            <w:rFonts w:ascii="Times New Roman" w:hAnsi="Times New Roman" w:cs="Times New Roman"/>
            <w:sz w:val="22"/>
            <w:rPrChange w:id="742" w:author="Microsoft Office 用户" w:date="2019-12-16T17:33:00Z">
              <w:rPr>
                <w:rFonts w:ascii="Times New Roman" w:hAnsi="Times New Roman" w:cs="Times New Roman"/>
              </w:rPr>
            </w:rPrChange>
          </w:rPr>
          <w:delText xml:space="preserve"> mechanism</w:delText>
        </w:r>
        <w:r w:rsidR="00A8336A" w:rsidRPr="00E10007" w:rsidDel="00DB0763">
          <w:rPr>
            <w:rFonts w:ascii="Times New Roman" w:hAnsi="Times New Roman" w:cs="Times New Roman"/>
            <w:sz w:val="22"/>
            <w:rPrChange w:id="743" w:author="Microsoft Office 用户" w:date="2019-12-16T17:33:00Z">
              <w:rPr>
                <w:rFonts w:ascii="Times New Roman" w:hAnsi="Times New Roman" w:cs="Times New Roman"/>
              </w:rPr>
            </w:rPrChange>
          </w:rPr>
          <w:delText xml:space="preserve">, </w:delText>
        </w:r>
        <w:r w:rsidR="00A8336A" w:rsidRPr="00E10007" w:rsidDel="00DB0763">
          <w:rPr>
            <w:rFonts w:ascii="Times New Roman" w:hAnsi="Times New Roman" w:cs="Times New Roman"/>
            <w:i/>
            <w:sz w:val="22"/>
            <w:rPrChange w:id="744" w:author="Microsoft Office 用户" w:date="2019-12-16T17:33:00Z">
              <w:rPr>
                <w:rFonts w:ascii="Times New Roman" w:hAnsi="Times New Roman" w:cs="Times New Roman"/>
                <w:i/>
              </w:rPr>
            </w:rPrChange>
          </w:rPr>
          <w:delText>i.e.</w:delText>
        </w:r>
        <w:r w:rsidR="00A8336A" w:rsidRPr="00E10007" w:rsidDel="00DB0763">
          <w:rPr>
            <w:rFonts w:ascii="Times New Roman" w:hAnsi="Times New Roman" w:cs="Times New Roman"/>
            <w:sz w:val="22"/>
            <w:rPrChange w:id="745" w:author="Microsoft Office 用户" w:date="2019-12-16T17:33:00Z">
              <w:rPr>
                <w:rFonts w:ascii="Times New Roman" w:hAnsi="Times New Roman" w:cs="Times New Roman"/>
              </w:rPr>
            </w:rPrChange>
          </w:rPr>
          <w:delText xml:space="preserve">, adaptively specifying the traffic classes of VM-pairs to </w:delText>
        </w:r>
        <w:r w:rsidR="00F14659" w:rsidRPr="00E10007" w:rsidDel="00DB0763">
          <w:rPr>
            <w:rFonts w:ascii="Times New Roman" w:hAnsi="Times New Roman" w:cs="Times New Roman"/>
            <w:sz w:val="22"/>
            <w:rPrChange w:id="746" w:author="Microsoft Office 用户" w:date="2019-12-16T17:33:00Z">
              <w:rPr>
                <w:rFonts w:ascii="Times New Roman" w:hAnsi="Times New Roman" w:cs="Times New Roman"/>
              </w:rPr>
            </w:rPrChange>
          </w:rPr>
          <w:delText>guarantee the</w:delText>
        </w:r>
        <w:r w:rsidR="00A8336A" w:rsidRPr="00E10007" w:rsidDel="00DB0763">
          <w:rPr>
            <w:rFonts w:ascii="Times New Roman" w:hAnsi="Times New Roman" w:cs="Times New Roman"/>
            <w:sz w:val="22"/>
            <w:rPrChange w:id="747" w:author="Microsoft Office 用户" w:date="2019-12-16T17:33:00Z">
              <w:rPr>
                <w:rFonts w:ascii="Times New Roman" w:hAnsi="Times New Roman" w:cs="Times New Roman"/>
              </w:rPr>
            </w:rPrChange>
          </w:rPr>
          <w:delText xml:space="preserve"> bandwidth</w:delText>
        </w:r>
        <w:r w:rsidR="00F14659" w:rsidRPr="00E10007" w:rsidDel="00DB0763">
          <w:rPr>
            <w:rFonts w:ascii="Times New Roman" w:hAnsi="Times New Roman" w:cs="Times New Roman"/>
            <w:sz w:val="22"/>
            <w:rPrChange w:id="748" w:author="Microsoft Office 用户" w:date="2019-12-16T17:33:00Z">
              <w:rPr>
                <w:rFonts w:ascii="Times New Roman" w:hAnsi="Times New Roman" w:cs="Times New Roman"/>
              </w:rPr>
            </w:rPrChange>
          </w:rPr>
          <w:delText xml:space="preserve"> of users</w:delText>
        </w:r>
        <w:r w:rsidR="0017378E" w:rsidRPr="00E10007" w:rsidDel="00DB0763">
          <w:rPr>
            <w:rFonts w:ascii="Times New Roman" w:hAnsi="Times New Roman" w:cs="Times New Roman"/>
            <w:sz w:val="22"/>
            <w:rPrChange w:id="749" w:author="Microsoft Office 用户" w:date="2019-12-16T17:33:00Z">
              <w:rPr>
                <w:rFonts w:ascii="Times New Roman" w:hAnsi="Times New Roman" w:cs="Times New Roman"/>
              </w:rPr>
            </w:rPrChange>
          </w:rPr>
          <w:delText>.</w:delText>
        </w:r>
        <w:r w:rsidR="0084246A" w:rsidRPr="00E10007" w:rsidDel="00DB0763">
          <w:rPr>
            <w:rFonts w:ascii="Times New Roman" w:hAnsi="Times New Roman" w:cs="Times New Roman"/>
            <w:sz w:val="22"/>
            <w:rPrChange w:id="750" w:author="Microsoft Office 用户" w:date="2019-12-16T17:33:00Z">
              <w:rPr>
                <w:rFonts w:ascii="Times New Roman" w:hAnsi="Times New Roman" w:cs="Times New Roman"/>
              </w:rPr>
            </w:rPrChange>
          </w:rPr>
          <w:delText xml:space="preserve"> </w:delText>
        </w:r>
        <w:r w:rsidR="00894C38" w:rsidRPr="00E10007" w:rsidDel="00DB0763">
          <w:rPr>
            <w:rFonts w:ascii="Times New Roman" w:hAnsi="Times New Roman" w:cs="Times New Roman"/>
            <w:sz w:val="22"/>
            <w:rPrChange w:id="751" w:author="Microsoft Office 用户" w:date="2019-12-16T17:33:00Z">
              <w:rPr>
                <w:rFonts w:ascii="Times New Roman" w:hAnsi="Times New Roman" w:cs="Times New Roman"/>
              </w:rPr>
            </w:rPrChange>
          </w:rPr>
          <w:delText>Unlike the previous internship,</w:delText>
        </w:r>
        <w:r w:rsidRPr="00E10007" w:rsidDel="00DB0763">
          <w:rPr>
            <w:rFonts w:ascii="Times New Roman" w:hAnsi="Times New Roman" w:cs="Times New Roman"/>
            <w:sz w:val="22"/>
            <w:rPrChange w:id="752" w:author="Microsoft Office 用户" w:date="2019-12-16T17:33:00Z">
              <w:rPr>
                <w:rFonts w:ascii="Times New Roman" w:hAnsi="Times New Roman" w:cs="Times New Roman"/>
              </w:rPr>
            </w:rPrChange>
          </w:rPr>
          <w:delText xml:space="preserve"> </w:delText>
        </w:r>
        <w:bookmarkStart w:id="753" w:name="OLE_LINK53"/>
        <w:bookmarkStart w:id="754" w:name="OLE_LINK57"/>
        <w:bookmarkStart w:id="755" w:name="OLE_LINK58"/>
        <w:r w:rsidRPr="00E10007" w:rsidDel="00DB0763">
          <w:rPr>
            <w:rFonts w:ascii="Times New Roman" w:hAnsi="Times New Roman" w:cs="Times New Roman"/>
            <w:sz w:val="22"/>
            <w:rPrChange w:id="756" w:author="Microsoft Office 用户" w:date="2019-12-16T17:33:00Z">
              <w:rPr>
                <w:rFonts w:ascii="Times New Roman" w:hAnsi="Times New Roman" w:cs="Times New Roman"/>
              </w:rPr>
            </w:rPrChange>
          </w:rPr>
          <w:delText>corporate</w:delText>
        </w:r>
        <w:bookmarkEnd w:id="753"/>
        <w:bookmarkEnd w:id="754"/>
        <w:bookmarkEnd w:id="755"/>
        <w:r w:rsidRPr="00E10007" w:rsidDel="00DB0763">
          <w:rPr>
            <w:rFonts w:ascii="Times New Roman" w:hAnsi="Times New Roman" w:cs="Times New Roman"/>
            <w:sz w:val="22"/>
            <w:rPrChange w:id="757" w:author="Microsoft Office 用户" w:date="2019-12-16T17:33:00Z">
              <w:rPr>
                <w:rFonts w:ascii="Times New Roman" w:hAnsi="Times New Roman" w:cs="Times New Roman"/>
              </w:rPr>
            </w:rPrChange>
          </w:rPr>
          <w:delText xml:space="preserve"> </w:delText>
        </w:r>
        <w:r w:rsidR="00F14659" w:rsidRPr="00E10007" w:rsidDel="00DB0763">
          <w:rPr>
            <w:rFonts w:ascii="Times New Roman" w:hAnsi="Times New Roman" w:cs="Times New Roman"/>
            <w:sz w:val="22"/>
            <w:rPrChange w:id="758" w:author="Microsoft Office 用户" w:date="2019-12-16T17:33:00Z">
              <w:rPr>
                <w:rFonts w:ascii="Times New Roman" w:hAnsi="Times New Roman" w:cs="Times New Roman"/>
              </w:rPr>
            </w:rPrChange>
          </w:rPr>
          <w:delText>assignments</w:delText>
        </w:r>
        <w:r w:rsidRPr="00E10007" w:rsidDel="00DB0763">
          <w:rPr>
            <w:rFonts w:ascii="Times New Roman" w:hAnsi="Times New Roman" w:cs="Times New Roman"/>
            <w:sz w:val="22"/>
            <w:rPrChange w:id="759" w:author="Microsoft Office 用户" w:date="2019-12-16T17:33:00Z">
              <w:rPr>
                <w:rFonts w:ascii="Times New Roman" w:hAnsi="Times New Roman" w:cs="Times New Roman"/>
              </w:rPr>
            </w:rPrChange>
          </w:rPr>
          <w:delText xml:space="preserve"> </w:delText>
        </w:r>
        <w:r w:rsidR="00F14659" w:rsidRPr="00E10007" w:rsidDel="00DB0763">
          <w:rPr>
            <w:rFonts w:ascii="Times New Roman" w:hAnsi="Times New Roman" w:cs="Times New Roman"/>
            <w:sz w:val="22"/>
            <w:rPrChange w:id="760" w:author="Microsoft Office 用户" w:date="2019-12-16T17:33:00Z">
              <w:rPr>
                <w:rFonts w:ascii="Times New Roman" w:hAnsi="Times New Roman" w:cs="Times New Roman"/>
              </w:rPr>
            </w:rPrChange>
          </w:rPr>
          <w:delText>place</w:delText>
        </w:r>
        <w:r w:rsidRPr="00E10007" w:rsidDel="00DB0763">
          <w:rPr>
            <w:rFonts w:ascii="Times New Roman" w:hAnsi="Times New Roman" w:cs="Times New Roman"/>
            <w:sz w:val="22"/>
            <w:rPrChange w:id="761" w:author="Microsoft Office 用户" w:date="2019-12-16T17:33:00Z">
              <w:rPr>
                <w:rFonts w:ascii="Times New Roman" w:hAnsi="Times New Roman" w:cs="Times New Roman"/>
              </w:rPr>
            </w:rPrChange>
          </w:rPr>
          <w:delText xml:space="preserve"> more emphasis on the cooperation and the integrity of projects, so it is necessary to </w:delText>
        </w:r>
        <w:r w:rsidR="00AB2790" w:rsidRPr="00E10007" w:rsidDel="00DB0763">
          <w:rPr>
            <w:rFonts w:ascii="Times New Roman" w:hAnsi="Times New Roman" w:cs="Times New Roman"/>
            <w:sz w:val="22"/>
            <w:rPrChange w:id="762" w:author="Microsoft Office 用户" w:date="2019-12-16T17:33:00Z">
              <w:rPr>
                <w:rFonts w:ascii="Times New Roman" w:hAnsi="Times New Roman" w:cs="Times New Roman"/>
              </w:rPr>
            </w:rPrChange>
          </w:rPr>
          <w:delText xml:space="preserve">dock with others </w:delText>
        </w:r>
        <w:r w:rsidR="008B21FB" w:rsidRPr="00E10007" w:rsidDel="00DB0763">
          <w:rPr>
            <w:rFonts w:ascii="Times New Roman" w:hAnsi="Times New Roman" w:cs="Times New Roman"/>
            <w:sz w:val="22"/>
            <w:rPrChange w:id="763" w:author="Microsoft Office 用户" w:date="2019-12-16T17:33:00Z">
              <w:rPr>
                <w:rFonts w:ascii="Times New Roman" w:hAnsi="Times New Roman" w:cs="Times New Roman"/>
              </w:rPr>
            </w:rPrChange>
          </w:rPr>
          <w:delText xml:space="preserve">frequently </w:delText>
        </w:r>
        <w:r w:rsidR="00AB2790" w:rsidRPr="00E10007" w:rsidDel="00DB0763">
          <w:rPr>
            <w:rFonts w:ascii="Times New Roman" w:hAnsi="Times New Roman" w:cs="Times New Roman"/>
            <w:sz w:val="22"/>
            <w:rPrChange w:id="764" w:author="Microsoft Office 用户" w:date="2019-12-16T17:33:00Z">
              <w:rPr>
                <w:rFonts w:ascii="Times New Roman" w:hAnsi="Times New Roman" w:cs="Times New Roman"/>
              </w:rPr>
            </w:rPrChange>
          </w:rPr>
          <w:delText>to</w:delText>
        </w:r>
        <w:r w:rsidRPr="00E10007" w:rsidDel="00DB0763">
          <w:rPr>
            <w:rFonts w:ascii="Times New Roman" w:hAnsi="Times New Roman" w:cs="Times New Roman"/>
            <w:sz w:val="22"/>
            <w:rPrChange w:id="765" w:author="Microsoft Office 用户" w:date="2019-12-16T17:33:00Z">
              <w:rPr>
                <w:rFonts w:ascii="Times New Roman" w:hAnsi="Times New Roman" w:cs="Times New Roman"/>
              </w:rPr>
            </w:rPrChange>
          </w:rPr>
          <w:delText xml:space="preserve"> </w:delText>
        </w:r>
        <w:r w:rsidR="00AB2790" w:rsidRPr="00E10007" w:rsidDel="00DB0763">
          <w:rPr>
            <w:rFonts w:ascii="Times New Roman" w:hAnsi="Times New Roman" w:cs="Times New Roman"/>
            <w:sz w:val="22"/>
            <w:rPrChange w:id="766" w:author="Microsoft Office 用户" w:date="2019-12-16T17:33:00Z">
              <w:rPr>
                <w:rFonts w:ascii="Times New Roman" w:hAnsi="Times New Roman" w:cs="Times New Roman"/>
              </w:rPr>
            </w:rPrChange>
          </w:rPr>
          <w:delText>ensure the</w:delText>
        </w:r>
        <w:r w:rsidRPr="00E10007" w:rsidDel="00DB0763">
          <w:rPr>
            <w:rFonts w:ascii="Times New Roman" w:hAnsi="Times New Roman" w:cs="Times New Roman"/>
            <w:sz w:val="22"/>
            <w:rPrChange w:id="767" w:author="Microsoft Office 用户" w:date="2019-12-16T17:33:00Z">
              <w:rPr>
                <w:rFonts w:ascii="Times New Roman" w:hAnsi="Times New Roman" w:cs="Times New Roman"/>
              </w:rPr>
            </w:rPrChange>
          </w:rPr>
          <w:delText xml:space="preserve"> progress</w:delText>
        </w:r>
        <w:r w:rsidR="00AB2790" w:rsidRPr="00E10007" w:rsidDel="00DB0763">
          <w:rPr>
            <w:rFonts w:ascii="Times New Roman" w:hAnsi="Times New Roman" w:cs="Times New Roman"/>
            <w:sz w:val="22"/>
            <w:rPrChange w:id="768" w:author="Microsoft Office 用户" w:date="2019-12-16T17:33:00Z">
              <w:rPr>
                <w:rFonts w:ascii="Times New Roman" w:hAnsi="Times New Roman" w:cs="Times New Roman"/>
              </w:rPr>
            </w:rPrChange>
          </w:rPr>
          <w:delText>.</w:delText>
        </w:r>
        <w:r w:rsidR="00027528" w:rsidRPr="00E10007" w:rsidDel="00DB0763">
          <w:rPr>
            <w:rFonts w:ascii="Times New Roman" w:hAnsi="Times New Roman" w:cs="Times New Roman"/>
            <w:sz w:val="22"/>
            <w:rPrChange w:id="769" w:author="Microsoft Office 用户" w:date="2019-12-16T17:33:00Z">
              <w:rPr>
                <w:rFonts w:ascii="Times New Roman" w:hAnsi="Times New Roman" w:cs="Times New Roman"/>
              </w:rPr>
            </w:rPrChange>
          </w:rPr>
          <w:delText xml:space="preserve"> </w:delText>
        </w:r>
        <w:r w:rsidR="00065454" w:rsidRPr="00E10007" w:rsidDel="00DB0763">
          <w:rPr>
            <w:rFonts w:ascii="Times New Roman" w:hAnsi="Times New Roman" w:cs="Times New Roman"/>
            <w:sz w:val="22"/>
            <w:rPrChange w:id="770" w:author="Microsoft Office 用户" w:date="2019-12-16T17:33:00Z">
              <w:rPr>
                <w:rFonts w:ascii="Times New Roman" w:hAnsi="Times New Roman" w:cs="Times New Roman"/>
              </w:rPr>
            </w:rPrChange>
          </w:rPr>
          <w:delText xml:space="preserve">Through cooperation and communication, I </w:delText>
        </w:r>
        <w:r w:rsidR="00A8336A" w:rsidRPr="00E10007" w:rsidDel="00DB0763">
          <w:rPr>
            <w:rFonts w:ascii="Times New Roman" w:hAnsi="Times New Roman" w:cs="Times New Roman"/>
            <w:sz w:val="22"/>
            <w:rPrChange w:id="771" w:author="Microsoft Office 用户" w:date="2019-12-16T17:33:00Z">
              <w:rPr>
                <w:rFonts w:ascii="Times New Roman" w:hAnsi="Times New Roman" w:cs="Times New Roman"/>
              </w:rPr>
            </w:rPrChange>
          </w:rPr>
          <w:delText xml:space="preserve">cultivated </w:delText>
        </w:r>
        <w:r w:rsidR="00B77DED" w:rsidRPr="00E10007" w:rsidDel="00DB0763">
          <w:rPr>
            <w:rFonts w:ascii="Times New Roman" w:hAnsi="Times New Roman" w:cs="Times New Roman"/>
            <w:sz w:val="22"/>
            <w:rPrChange w:id="772" w:author="Microsoft Office 用户" w:date="2019-12-16T17:33:00Z">
              <w:rPr>
                <w:rFonts w:ascii="Times New Roman" w:hAnsi="Times New Roman" w:cs="Times New Roman"/>
              </w:rPr>
            </w:rPrChange>
          </w:rPr>
          <w:delText xml:space="preserve">my </w:delText>
        </w:r>
        <w:r w:rsidR="00A8336A" w:rsidRPr="00E10007" w:rsidDel="00DB0763">
          <w:rPr>
            <w:rFonts w:ascii="Times New Roman" w:hAnsi="Times New Roman" w:cs="Times New Roman"/>
            <w:sz w:val="22"/>
            <w:rPrChange w:id="773" w:author="Microsoft Office 用户" w:date="2019-12-16T17:33:00Z">
              <w:rPr>
                <w:rFonts w:ascii="Times New Roman" w:hAnsi="Times New Roman" w:cs="Times New Roman"/>
              </w:rPr>
            </w:rPrChange>
          </w:rPr>
          <w:delText>ability</w:delText>
        </w:r>
        <w:r w:rsidR="009B19A4" w:rsidRPr="00E10007" w:rsidDel="00DB0763">
          <w:rPr>
            <w:rFonts w:ascii="Times New Roman" w:hAnsi="Times New Roman" w:cs="Times New Roman"/>
            <w:sz w:val="22"/>
            <w:rPrChange w:id="774" w:author="Microsoft Office 用户" w:date="2019-12-16T17:33:00Z">
              <w:rPr>
                <w:rFonts w:ascii="Times New Roman" w:hAnsi="Times New Roman" w:cs="Times New Roman"/>
              </w:rPr>
            </w:rPrChange>
          </w:rPr>
          <w:delText xml:space="preserve"> of teamwork</w:delText>
        </w:r>
        <w:r w:rsidR="00A8336A" w:rsidRPr="00E10007" w:rsidDel="00DB0763">
          <w:rPr>
            <w:rFonts w:ascii="Times New Roman" w:hAnsi="Times New Roman" w:cs="Times New Roman"/>
            <w:sz w:val="22"/>
            <w:rPrChange w:id="775" w:author="Microsoft Office 用户" w:date="2019-12-16T17:33:00Z">
              <w:rPr>
                <w:rFonts w:ascii="Times New Roman" w:hAnsi="Times New Roman" w:cs="Times New Roman"/>
              </w:rPr>
            </w:rPrChange>
          </w:rPr>
          <w:delText xml:space="preserve">. </w:delText>
        </w:r>
        <w:r w:rsidR="00C82168" w:rsidRPr="00E10007" w:rsidDel="00DB0763">
          <w:rPr>
            <w:rFonts w:ascii="Times New Roman" w:hAnsi="Times New Roman" w:cs="Times New Roman"/>
            <w:sz w:val="22"/>
            <w:rPrChange w:id="776" w:author="Microsoft Office 用户" w:date="2019-12-16T17:33:00Z">
              <w:rPr>
                <w:rFonts w:ascii="Times New Roman" w:hAnsi="Times New Roman" w:cs="Times New Roman"/>
              </w:rPr>
            </w:rPrChange>
          </w:rPr>
          <w:delText>Alt</w:delText>
        </w:r>
        <w:r w:rsidR="00A8336A" w:rsidRPr="00E10007" w:rsidDel="00DB0763">
          <w:rPr>
            <w:rFonts w:ascii="Times New Roman" w:hAnsi="Times New Roman" w:cs="Times New Roman"/>
            <w:sz w:val="22"/>
            <w:rPrChange w:id="777" w:author="Microsoft Office 用户" w:date="2019-12-16T17:33:00Z">
              <w:rPr>
                <w:rFonts w:ascii="Times New Roman" w:hAnsi="Times New Roman" w:cs="Times New Roman"/>
              </w:rPr>
            </w:rPrChange>
          </w:rPr>
          <w:delText xml:space="preserve">hough each person is </w:delText>
        </w:r>
        <w:r w:rsidR="004645CB" w:rsidRPr="00E10007" w:rsidDel="00DB0763">
          <w:rPr>
            <w:rFonts w:ascii="Times New Roman" w:hAnsi="Times New Roman" w:cs="Times New Roman"/>
            <w:sz w:val="22"/>
            <w:rPrChange w:id="778" w:author="Microsoft Office 用户" w:date="2019-12-16T17:33:00Z">
              <w:rPr>
                <w:rFonts w:ascii="Times New Roman" w:hAnsi="Times New Roman" w:cs="Times New Roman"/>
              </w:rPr>
            </w:rPrChange>
          </w:rPr>
          <w:delText>just a little stone of skyscrapers</w:delText>
        </w:r>
        <w:r w:rsidR="00A8336A" w:rsidRPr="00E10007" w:rsidDel="00DB0763">
          <w:rPr>
            <w:rFonts w:ascii="Times New Roman" w:hAnsi="Times New Roman" w:cs="Times New Roman"/>
            <w:sz w:val="22"/>
            <w:rPrChange w:id="779" w:author="Microsoft Office 用户" w:date="2019-12-16T17:33:00Z">
              <w:rPr>
                <w:rFonts w:ascii="Times New Roman" w:hAnsi="Times New Roman" w:cs="Times New Roman"/>
              </w:rPr>
            </w:rPrChange>
          </w:rPr>
          <w:delText xml:space="preserve">, </w:delText>
        </w:r>
        <w:r w:rsidR="004645CB" w:rsidRPr="00E10007" w:rsidDel="00DB0763">
          <w:rPr>
            <w:rFonts w:ascii="Times New Roman" w:hAnsi="Times New Roman" w:cs="Times New Roman"/>
            <w:sz w:val="22"/>
            <w:rPrChange w:id="780" w:author="Microsoft Office 用户" w:date="2019-12-16T17:33:00Z">
              <w:rPr>
                <w:rFonts w:ascii="Times New Roman" w:hAnsi="Times New Roman" w:cs="Times New Roman"/>
              </w:rPr>
            </w:rPrChange>
          </w:rPr>
          <w:delText>all of us play</w:delText>
        </w:r>
        <w:r w:rsidR="00A8336A" w:rsidRPr="00E10007" w:rsidDel="00DB0763">
          <w:rPr>
            <w:rFonts w:ascii="Times New Roman" w:hAnsi="Times New Roman" w:cs="Times New Roman"/>
            <w:sz w:val="22"/>
            <w:rPrChange w:id="781" w:author="Microsoft Office 用户" w:date="2019-12-16T17:33:00Z">
              <w:rPr>
                <w:rFonts w:ascii="Times New Roman" w:hAnsi="Times New Roman" w:cs="Times New Roman"/>
              </w:rPr>
            </w:rPrChange>
          </w:rPr>
          <w:delText xml:space="preserve"> important role</w:delText>
        </w:r>
        <w:r w:rsidR="004645CB" w:rsidRPr="00E10007" w:rsidDel="00DB0763">
          <w:rPr>
            <w:rFonts w:ascii="Times New Roman" w:hAnsi="Times New Roman" w:cs="Times New Roman"/>
            <w:sz w:val="22"/>
            <w:rPrChange w:id="782" w:author="Microsoft Office 用户" w:date="2019-12-16T17:33:00Z">
              <w:rPr>
                <w:rFonts w:ascii="Times New Roman" w:hAnsi="Times New Roman" w:cs="Times New Roman"/>
              </w:rPr>
            </w:rPrChange>
          </w:rPr>
          <w:delText>s</w:delText>
        </w:r>
        <w:r w:rsidR="00A8336A" w:rsidRPr="00E10007" w:rsidDel="00DB0763">
          <w:rPr>
            <w:rFonts w:ascii="Times New Roman" w:hAnsi="Times New Roman" w:cs="Times New Roman"/>
            <w:sz w:val="22"/>
            <w:rPrChange w:id="783" w:author="Microsoft Office 用户" w:date="2019-12-16T17:33:00Z">
              <w:rPr>
                <w:rFonts w:ascii="Times New Roman" w:hAnsi="Times New Roman" w:cs="Times New Roman"/>
              </w:rPr>
            </w:rPrChange>
          </w:rPr>
          <w:delText xml:space="preserve"> in the whole project</w:delText>
        </w:r>
        <w:r w:rsidR="008B21FB" w:rsidRPr="00E10007" w:rsidDel="00DB0763">
          <w:rPr>
            <w:rFonts w:ascii="Times New Roman" w:hAnsi="Times New Roman" w:cs="Times New Roman"/>
            <w:sz w:val="22"/>
            <w:rPrChange w:id="784" w:author="Microsoft Office 用户" w:date="2019-12-16T17:33:00Z">
              <w:rPr>
                <w:rFonts w:ascii="Times New Roman" w:hAnsi="Times New Roman" w:cs="Times New Roman"/>
              </w:rPr>
            </w:rPrChange>
          </w:rPr>
          <w:delText>, as a</w:delText>
        </w:r>
        <w:r w:rsidR="00A8336A" w:rsidRPr="00E10007" w:rsidDel="00DB0763">
          <w:rPr>
            <w:rFonts w:ascii="Times New Roman" w:hAnsi="Times New Roman" w:cs="Times New Roman"/>
            <w:sz w:val="22"/>
            <w:rPrChange w:id="785" w:author="Microsoft Office 用户" w:date="2019-12-16T17:33:00Z">
              <w:rPr>
                <w:rFonts w:ascii="Times New Roman" w:hAnsi="Times New Roman" w:cs="Times New Roman"/>
              </w:rPr>
            </w:rPrChange>
          </w:rPr>
          <w:delText xml:space="preserve"> person's procrastination </w:delText>
        </w:r>
        <w:r w:rsidR="004645CB" w:rsidRPr="00E10007" w:rsidDel="00DB0763">
          <w:rPr>
            <w:rFonts w:ascii="Times New Roman" w:hAnsi="Times New Roman" w:cs="Times New Roman"/>
            <w:sz w:val="22"/>
            <w:rPrChange w:id="786" w:author="Microsoft Office 用户" w:date="2019-12-16T17:33:00Z">
              <w:rPr>
                <w:rFonts w:ascii="Times New Roman" w:hAnsi="Times New Roman" w:cs="Times New Roman"/>
              </w:rPr>
            </w:rPrChange>
          </w:rPr>
          <w:delText>may</w:delText>
        </w:r>
        <w:r w:rsidR="00A8336A" w:rsidRPr="00E10007" w:rsidDel="00DB0763">
          <w:rPr>
            <w:rFonts w:ascii="Times New Roman" w:hAnsi="Times New Roman" w:cs="Times New Roman"/>
            <w:sz w:val="22"/>
            <w:rPrChange w:id="787" w:author="Microsoft Office 用户" w:date="2019-12-16T17:33:00Z">
              <w:rPr>
                <w:rFonts w:ascii="Times New Roman" w:hAnsi="Times New Roman" w:cs="Times New Roman"/>
              </w:rPr>
            </w:rPrChange>
          </w:rPr>
          <w:delText xml:space="preserve"> </w:delText>
        </w:r>
        <w:r w:rsidR="004645CB" w:rsidRPr="00E10007" w:rsidDel="00DB0763">
          <w:rPr>
            <w:rFonts w:ascii="Times New Roman" w:hAnsi="Times New Roman" w:cs="Times New Roman"/>
            <w:sz w:val="22"/>
            <w:rPrChange w:id="788" w:author="Microsoft Office 用户" w:date="2019-12-16T17:33:00Z">
              <w:rPr>
                <w:rFonts w:ascii="Times New Roman" w:hAnsi="Times New Roman" w:cs="Times New Roman"/>
              </w:rPr>
            </w:rPrChange>
          </w:rPr>
          <w:delText>cause</w:delText>
        </w:r>
        <w:r w:rsidR="00A8336A" w:rsidRPr="00E10007" w:rsidDel="00DB0763">
          <w:rPr>
            <w:rFonts w:ascii="Times New Roman" w:hAnsi="Times New Roman" w:cs="Times New Roman"/>
            <w:sz w:val="22"/>
            <w:rPrChange w:id="789" w:author="Microsoft Office 用户" w:date="2019-12-16T17:33:00Z">
              <w:rPr>
                <w:rFonts w:ascii="Times New Roman" w:hAnsi="Times New Roman" w:cs="Times New Roman"/>
              </w:rPr>
            </w:rPrChange>
          </w:rPr>
          <w:delText xml:space="preserve"> </w:delText>
        </w:r>
        <w:r w:rsidR="004645CB" w:rsidRPr="00E10007" w:rsidDel="00DB0763">
          <w:rPr>
            <w:rFonts w:ascii="Times New Roman" w:hAnsi="Times New Roman" w:cs="Times New Roman"/>
            <w:sz w:val="22"/>
            <w:rPrChange w:id="790" w:author="Microsoft Office 用户" w:date="2019-12-16T17:33:00Z">
              <w:rPr>
                <w:rFonts w:ascii="Times New Roman" w:hAnsi="Times New Roman" w:cs="Times New Roman"/>
              </w:rPr>
            </w:rPrChange>
          </w:rPr>
          <w:delText>the whole</w:delText>
        </w:r>
        <w:r w:rsidR="00A8336A" w:rsidRPr="00E10007" w:rsidDel="00DB0763">
          <w:rPr>
            <w:rFonts w:ascii="Times New Roman" w:hAnsi="Times New Roman" w:cs="Times New Roman"/>
            <w:sz w:val="22"/>
            <w:rPrChange w:id="791" w:author="Microsoft Office 用户" w:date="2019-12-16T17:33:00Z">
              <w:rPr>
                <w:rFonts w:ascii="Times New Roman" w:hAnsi="Times New Roman" w:cs="Times New Roman"/>
              </w:rPr>
            </w:rPrChange>
          </w:rPr>
          <w:delText xml:space="preserve"> to drag on. </w:delText>
        </w:r>
        <w:r w:rsidR="002B453C" w:rsidRPr="00E10007" w:rsidDel="00DB0763">
          <w:rPr>
            <w:rFonts w:ascii="Times New Roman" w:hAnsi="Times New Roman" w:cs="Times New Roman"/>
            <w:sz w:val="22"/>
            <w:rPrChange w:id="792" w:author="Microsoft Office 用户" w:date="2019-12-16T17:33:00Z">
              <w:rPr>
                <w:rFonts w:ascii="Times New Roman" w:hAnsi="Times New Roman" w:cs="Times New Roman"/>
              </w:rPr>
            </w:rPrChange>
          </w:rPr>
          <w:delText>I am led</w:delText>
        </w:r>
        <w:r w:rsidR="00A8336A" w:rsidRPr="00E10007" w:rsidDel="00DB0763">
          <w:rPr>
            <w:rFonts w:ascii="Times New Roman" w:hAnsi="Times New Roman" w:cs="Times New Roman"/>
            <w:sz w:val="22"/>
            <w:rPrChange w:id="793" w:author="Microsoft Office 用户" w:date="2019-12-16T17:33:00Z">
              <w:rPr>
                <w:rFonts w:ascii="Times New Roman" w:hAnsi="Times New Roman" w:cs="Times New Roman"/>
              </w:rPr>
            </w:rPrChange>
          </w:rPr>
          <w:delText xml:space="preserve"> to be a responsible person</w:delText>
        </w:r>
        <w:r w:rsidR="002B453C" w:rsidRPr="00E10007" w:rsidDel="00DB0763">
          <w:rPr>
            <w:rFonts w:ascii="Times New Roman" w:hAnsi="Times New Roman" w:cs="Times New Roman"/>
            <w:sz w:val="22"/>
            <w:rPrChange w:id="794" w:author="Microsoft Office 用户" w:date="2019-12-16T17:33:00Z">
              <w:rPr>
                <w:rFonts w:ascii="Times New Roman" w:hAnsi="Times New Roman" w:cs="Times New Roman"/>
              </w:rPr>
            </w:rPrChange>
          </w:rPr>
          <w:delText xml:space="preserve"> during this experience</w:delText>
        </w:r>
        <w:r w:rsidR="00A8336A" w:rsidRPr="00E10007" w:rsidDel="00DB0763">
          <w:rPr>
            <w:rFonts w:ascii="Times New Roman" w:hAnsi="Times New Roman" w:cs="Times New Roman"/>
            <w:sz w:val="22"/>
            <w:rPrChange w:id="795" w:author="Microsoft Office 用户" w:date="2019-12-16T17:33:00Z">
              <w:rPr>
                <w:rFonts w:ascii="Times New Roman" w:hAnsi="Times New Roman" w:cs="Times New Roman"/>
              </w:rPr>
            </w:rPrChange>
          </w:rPr>
          <w:delText>, not only in work, but also in life.</w:delText>
        </w:r>
        <w:bookmarkStart w:id="796" w:name="OLE_LINK93"/>
        <w:bookmarkStart w:id="797" w:name="OLE_LINK94"/>
        <w:bookmarkStart w:id="798" w:name="OLE_LINK68"/>
        <w:bookmarkEnd w:id="497"/>
        <w:bookmarkEnd w:id="498"/>
      </w:del>
    </w:p>
    <w:p w14:paraId="4693BED9" w14:textId="77777777" w:rsidR="007F45E5" w:rsidRPr="00E10007" w:rsidDel="00DB0763" w:rsidRDefault="007F45E5">
      <w:pPr>
        <w:pStyle w:val="ad"/>
        <w:spacing w:after="0" w:line="330" w:lineRule="exact"/>
        <w:jc w:val="both"/>
        <w:rPr>
          <w:del w:id="799" w:author="Yiping ZHANG" w:date="2019-12-08T15:34:00Z"/>
          <w:rFonts w:ascii="Times New Roman" w:hAnsi="Times New Roman" w:cs="Times New Roman"/>
          <w:sz w:val="22"/>
        </w:rPr>
        <w:pPrChange w:id="800" w:author="Microsoft Office 用户" w:date="2019-12-14T16:29:00Z">
          <w:pPr>
            <w:pStyle w:val="ad"/>
            <w:spacing w:after="0" w:line="320" w:lineRule="exact"/>
            <w:jc w:val="both"/>
          </w:pPr>
        </w:pPrChange>
      </w:pPr>
    </w:p>
    <w:p w14:paraId="4EDB6B19" w14:textId="77777777" w:rsidR="00DB0763" w:rsidRPr="00E10007" w:rsidRDefault="00DB0763">
      <w:pPr>
        <w:pStyle w:val="ad"/>
        <w:spacing w:after="0" w:line="330" w:lineRule="exact"/>
        <w:jc w:val="both"/>
        <w:rPr>
          <w:ins w:id="801" w:author="Yiping ZHANG" w:date="2019-12-08T15:34:00Z"/>
          <w:rFonts w:ascii="Times New Roman" w:hAnsi="Times New Roman" w:cs="Times New Roman"/>
          <w:sz w:val="22"/>
        </w:rPr>
        <w:pPrChange w:id="802" w:author="Microsoft Office 用户" w:date="2019-12-14T16:29:00Z">
          <w:pPr>
            <w:pStyle w:val="ad"/>
            <w:spacing w:after="0" w:line="320" w:lineRule="exact"/>
            <w:jc w:val="both"/>
          </w:pPr>
        </w:pPrChange>
      </w:pPr>
      <w:bookmarkStart w:id="803" w:name="OLE_LINK63"/>
      <w:bookmarkStart w:id="804" w:name="OLE_LINK64"/>
    </w:p>
    <w:p w14:paraId="124AA2D2" w14:textId="4D69AC22" w:rsidR="00CF4B9F" w:rsidRPr="00E10007" w:rsidDel="00450C35" w:rsidRDefault="00DB0763">
      <w:pPr>
        <w:pStyle w:val="ad"/>
        <w:spacing w:after="0" w:line="330" w:lineRule="exact"/>
        <w:jc w:val="both"/>
        <w:rPr>
          <w:del w:id="805" w:author="Microsoft Office 用户" w:date="2019-12-14T16:23:00Z"/>
          <w:rFonts w:ascii="Times New Roman" w:hAnsi="Times New Roman" w:cs="Times New Roman"/>
          <w:sz w:val="22"/>
        </w:rPr>
        <w:pPrChange w:id="806" w:author="Microsoft Office 用户" w:date="2019-12-14T16:29:00Z">
          <w:pPr>
            <w:pStyle w:val="ad"/>
            <w:spacing w:after="0" w:line="320" w:lineRule="exact"/>
            <w:jc w:val="both"/>
          </w:pPr>
        </w:pPrChange>
      </w:pPr>
      <w:ins w:id="807" w:author="Yiping ZHANG" w:date="2019-12-08T15:34:00Z">
        <w:del w:id="808" w:author="Microsoft Office 用户" w:date="2019-12-15T16:30:00Z">
          <w:r w:rsidRPr="00E10007" w:rsidDel="00C361D0">
            <w:rPr>
              <w:rFonts w:ascii="Times New Roman" w:hAnsi="Times New Roman" w:cs="Times New Roman"/>
              <w:sz w:val="22"/>
              <w:rPrChange w:id="809" w:author="Microsoft Office 用户" w:date="2019-12-16T17:33:00Z">
                <w:rPr>
                  <w:rFonts w:ascii="Times New Roman" w:hAnsi="Times New Roman" w:cs="Times New Roman"/>
                </w:rPr>
              </w:rPrChange>
            </w:rPr>
            <w:delText>Aforementioned</w:delText>
          </w:r>
        </w:del>
      </w:ins>
      <w:ins w:id="810" w:author="Microsoft Office 用户" w:date="2019-12-15T16:30:00Z">
        <w:r w:rsidR="00C361D0" w:rsidRPr="00E10007">
          <w:rPr>
            <w:rFonts w:ascii="Times New Roman" w:hAnsi="Times New Roman" w:cs="Times New Roman"/>
            <w:sz w:val="22"/>
            <w:rPrChange w:id="811" w:author="Microsoft Office 用户" w:date="2019-12-16T17:33:00Z">
              <w:rPr>
                <w:rFonts w:ascii="Times New Roman" w:hAnsi="Times New Roman" w:cs="Times New Roman"/>
              </w:rPr>
            </w:rPrChange>
          </w:rPr>
          <w:t>The</w:t>
        </w:r>
      </w:ins>
      <w:ins w:id="812" w:author="Yiping ZHANG" w:date="2019-12-08T15:34:00Z">
        <w:r w:rsidRPr="00E10007">
          <w:rPr>
            <w:rFonts w:ascii="Times New Roman" w:hAnsi="Times New Roman" w:cs="Times New Roman"/>
            <w:sz w:val="22"/>
            <w:rPrChange w:id="813" w:author="Microsoft Office 用户" w:date="2019-12-16T17:33:00Z">
              <w:rPr>
                <w:rFonts w:ascii="Times New Roman" w:hAnsi="Times New Roman" w:cs="Times New Roman"/>
              </w:rPr>
            </w:rPrChange>
          </w:rPr>
          <w:t xml:space="preserve"> experiences</w:t>
        </w:r>
      </w:ins>
      <w:ins w:id="814" w:author="Microsoft Office 用户" w:date="2019-12-15T16:30:00Z">
        <w:r w:rsidR="00C361D0" w:rsidRPr="00E10007">
          <w:rPr>
            <w:rFonts w:ascii="Times New Roman" w:hAnsi="Times New Roman" w:cs="Times New Roman"/>
            <w:sz w:val="22"/>
            <w:rPrChange w:id="815" w:author="Microsoft Office 用户" w:date="2019-12-16T17:33:00Z">
              <w:rPr>
                <w:rFonts w:ascii="Times New Roman" w:hAnsi="Times New Roman" w:cs="Times New Roman"/>
              </w:rPr>
            </w:rPrChange>
          </w:rPr>
          <w:t xml:space="preserve"> mentioned above</w:t>
        </w:r>
      </w:ins>
      <w:ins w:id="816" w:author="Yiping ZHANG" w:date="2019-12-08T15:34:00Z">
        <w:r w:rsidRPr="00E10007">
          <w:rPr>
            <w:rFonts w:ascii="Times New Roman" w:hAnsi="Times New Roman" w:cs="Times New Roman"/>
            <w:sz w:val="22"/>
            <w:rPrChange w:id="817" w:author="Microsoft Office 用户" w:date="2019-12-16T17:33:00Z">
              <w:rPr>
                <w:rFonts w:ascii="Times New Roman" w:hAnsi="Times New Roman" w:cs="Times New Roman"/>
              </w:rPr>
            </w:rPrChange>
          </w:rPr>
          <w:t xml:space="preserve"> clearly </w:t>
        </w:r>
        <w:del w:id="818" w:author="Microsoft Office 用户" w:date="2019-12-08T21:15:00Z">
          <w:r w:rsidRPr="00E10007" w:rsidDel="0077692C">
            <w:rPr>
              <w:rFonts w:ascii="Times New Roman" w:hAnsi="Times New Roman" w:cs="Times New Roman"/>
              <w:sz w:val="22"/>
              <w:rPrChange w:id="819" w:author="Microsoft Office 用户" w:date="2019-12-16T17:33:00Z">
                <w:rPr>
                  <w:rFonts w:ascii="Times New Roman" w:hAnsi="Times New Roman" w:cs="Times New Roman"/>
                </w:rPr>
              </w:rPrChange>
            </w:rPr>
            <w:delText>demonstrates</w:delText>
          </w:r>
        </w:del>
      </w:ins>
      <w:ins w:id="820" w:author="Microsoft Office 用户" w:date="2019-12-08T21:15:00Z">
        <w:r w:rsidR="0077692C" w:rsidRPr="00E10007">
          <w:rPr>
            <w:rFonts w:ascii="Times New Roman" w:hAnsi="Times New Roman" w:cs="Times New Roman"/>
            <w:sz w:val="22"/>
            <w:rPrChange w:id="821" w:author="Microsoft Office 用户" w:date="2019-12-16T17:33:00Z">
              <w:rPr>
                <w:rFonts w:ascii="Times New Roman" w:hAnsi="Times New Roman" w:cs="Times New Roman"/>
              </w:rPr>
            </w:rPrChange>
          </w:rPr>
          <w:t>demonstrate</w:t>
        </w:r>
      </w:ins>
      <w:ins w:id="822" w:author="Yiping ZHANG" w:date="2019-12-08T15:34:00Z">
        <w:r w:rsidRPr="00E10007">
          <w:rPr>
            <w:rFonts w:ascii="Times New Roman" w:hAnsi="Times New Roman" w:cs="Times New Roman"/>
            <w:sz w:val="22"/>
            <w:rPrChange w:id="823" w:author="Microsoft Office 用户" w:date="2019-12-16T17:33:00Z">
              <w:rPr>
                <w:rFonts w:ascii="Times New Roman" w:hAnsi="Times New Roman" w:cs="Times New Roman"/>
              </w:rPr>
            </w:rPrChange>
          </w:rPr>
          <w:t xml:space="preserve"> my </w:t>
        </w:r>
        <w:del w:id="824" w:author="Microsoft Office 用户" w:date="2019-12-15T16:30:00Z">
          <w:r w:rsidRPr="00E10007" w:rsidDel="00205177">
            <w:rPr>
              <w:rFonts w:ascii="Times New Roman" w:hAnsi="Times New Roman" w:cs="Times New Roman"/>
              <w:sz w:val="22"/>
              <w:rPrChange w:id="825" w:author="Microsoft Office 用户" w:date="2019-12-16T17:33:00Z">
                <w:rPr>
                  <w:rFonts w:ascii="Times New Roman" w:hAnsi="Times New Roman" w:cs="Times New Roman"/>
                </w:rPr>
              </w:rPrChange>
            </w:rPr>
            <w:delText xml:space="preserve">firm will, </w:delText>
          </w:r>
        </w:del>
        <w:r w:rsidRPr="00E10007">
          <w:rPr>
            <w:rFonts w:ascii="Times New Roman" w:hAnsi="Times New Roman" w:cs="Times New Roman"/>
            <w:sz w:val="22"/>
            <w:rPrChange w:id="826" w:author="Microsoft Office 用户" w:date="2019-12-16T17:33:00Z">
              <w:rPr>
                <w:rFonts w:ascii="Times New Roman" w:hAnsi="Times New Roman" w:cs="Times New Roman"/>
              </w:rPr>
            </w:rPrChange>
          </w:rPr>
          <w:t>innovative thoughts</w:t>
        </w:r>
        <w:del w:id="827" w:author="Microsoft Office 用户" w:date="2019-12-15T16:30:00Z">
          <w:r w:rsidRPr="00E10007" w:rsidDel="00205177">
            <w:rPr>
              <w:rFonts w:ascii="Times New Roman" w:hAnsi="Times New Roman" w:cs="Times New Roman"/>
              <w:sz w:val="22"/>
              <w:rPrChange w:id="828" w:author="Microsoft Office 用户" w:date="2019-12-16T17:33:00Z">
                <w:rPr>
                  <w:rFonts w:ascii="Times New Roman" w:hAnsi="Times New Roman" w:cs="Times New Roman"/>
                </w:rPr>
              </w:rPrChange>
            </w:rPr>
            <w:delText xml:space="preserve"> and</w:delText>
          </w:r>
        </w:del>
      </w:ins>
      <w:ins w:id="829" w:author="Microsoft Office 用户" w:date="2019-12-15T16:30:00Z">
        <w:r w:rsidR="00205177" w:rsidRPr="00E10007">
          <w:rPr>
            <w:rFonts w:ascii="Times New Roman" w:hAnsi="Times New Roman" w:cs="Times New Roman"/>
            <w:sz w:val="22"/>
            <w:rPrChange w:id="830" w:author="Microsoft Office 用户" w:date="2019-12-16T17:33:00Z">
              <w:rPr>
                <w:rFonts w:ascii="Times New Roman" w:hAnsi="Times New Roman" w:cs="Times New Roman"/>
              </w:rPr>
            </w:rPrChange>
          </w:rPr>
          <w:t>,</w:t>
        </w:r>
      </w:ins>
      <w:ins w:id="831" w:author="Yiping ZHANG" w:date="2019-12-08T15:34:00Z">
        <w:r w:rsidRPr="00E10007">
          <w:rPr>
            <w:rFonts w:ascii="Times New Roman" w:hAnsi="Times New Roman" w:cs="Times New Roman"/>
            <w:sz w:val="22"/>
            <w:rPrChange w:id="832" w:author="Microsoft Office 用户" w:date="2019-12-16T17:33:00Z">
              <w:rPr>
                <w:rFonts w:ascii="Times New Roman" w:hAnsi="Times New Roman" w:cs="Times New Roman"/>
              </w:rPr>
            </w:rPrChange>
          </w:rPr>
          <w:t xml:space="preserve"> teamwork spirits,</w:t>
        </w:r>
      </w:ins>
      <w:ins w:id="833" w:author="Microsoft Office 用户" w:date="2019-12-15T16:30:00Z">
        <w:r w:rsidR="00205177" w:rsidRPr="00E10007">
          <w:rPr>
            <w:rFonts w:ascii="Times New Roman" w:hAnsi="Times New Roman" w:cs="Times New Roman"/>
            <w:sz w:val="22"/>
            <w:rPrChange w:id="834" w:author="Microsoft Office 用户" w:date="2019-12-16T17:33:00Z">
              <w:rPr>
                <w:rFonts w:ascii="Times New Roman" w:hAnsi="Times New Roman" w:cs="Times New Roman"/>
              </w:rPr>
            </w:rPrChange>
          </w:rPr>
          <w:t xml:space="preserve"> and firm will,</w:t>
        </w:r>
      </w:ins>
      <w:ins w:id="835" w:author="Yiping ZHANG" w:date="2019-12-08T15:34:00Z">
        <w:r w:rsidRPr="00E10007">
          <w:rPr>
            <w:rFonts w:ascii="Times New Roman" w:hAnsi="Times New Roman" w:cs="Times New Roman"/>
            <w:sz w:val="22"/>
            <w:rPrChange w:id="836" w:author="Microsoft Office 用户" w:date="2019-12-16T17:33:00Z">
              <w:rPr>
                <w:rFonts w:ascii="Times New Roman" w:hAnsi="Times New Roman" w:cs="Times New Roman"/>
              </w:rPr>
            </w:rPrChange>
          </w:rPr>
          <w:t xml:space="preserve"> which make</w:t>
        </w:r>
      </w:ins>
      <w:ins w:id="837" w:author="Microsoft Office 用户" w:date="2019-12-10T20:01:00Z">
        <w:r w:rsidR="003C15D0" w:rsidRPr="00E10007">
          <w:rPr>
            <w:rFonts w:ascii="Times New Roman" w:hAnsi="Times New Roman" w:cs="Times New Roman"/>
            <w:sz w:val="22"/>
            <w:rPrChange w:id="838" w:author="Microsoft Office 用户" w:date="2019-12-16T17:33:00Z">
              <w:rPr>
                <w:rFonts w:ascii="Times New Roman" w:hAnsi="Times New Roman" w:cs="Times New Roman"/>
              </w:rPr>
            </w:rPrChange>
          </w:rPr>
          <w:t>s</w:t>
        </w:r>
      </w:ins>
      <w:ins w:id="839" w:author="Yiping ZHANG" w:date="2019-12-08T15:34:00Z">
        <w:del w:id="840" w:author="Microsoft Office 用户" w:date="2019-12-10T19:26:00Z">
          <w:r w:rsidRPr="00E10007" w:rsidDel="00F715CB">
            <w:rPr>
              <w:rFonts w:ascii="Times New Roman" w:hAnsi="Times New Roman" w:cs="Times New Roman"/>
              <w:sz w:val="22"/>
              <w:rPrChange w:id="841" w:author="Microsoft Office 用户" w:date="2019-12-16T17:33:00Z">
                <w:rPr>
                  <w:rFonts w:ascii="Times New Roman" w:hAnsi="Times New Roman" w:cs="Times New Roman"/>
                </w:rPr>
              </w:rPrChange>
            </w:rPr>
            <w:delText>s</w:delText>
          </w:r>
        </w:del>
        <w:r w:rsidRPr="00E10007">
          <w:rPr>
            <w:rFonts w:ascii="Times New Roman" w:hAnsi="Times New Roman" w:cs="Times New Roman"/>
            <w:sz w:val="22"/>
            <w:rPrChange w:id="842" w:author="Microsoft Office 用户" w:date="2019-12-16T17:33:00Z">
              <w:rPr>
                <w:rFonts w:ascii="Times New Roman" w:hAnsi="Times New Roman" w:cs="Times New Roman"/>
              </w:rPr>
            </w:rPrChange>
          </w:rPr>
          <w:t xml:space="preserve"> me well-qualified for your program.</w:t>
        </w:r>
        <w:del w:id="843" w:author="Microsoft Office 用户" w:date="2019-12-14T16:23:00Z">
          <w:r w:rsidRPr="00E10007" w:rsidDel="00450C35">
            <w:rPr>
              <w:rFonts w:ascii="Times New Roman" w:hAnsi="Times New Roman" w:cs="Times New Roman"/>
              <w:sz w:val="22"/>
              <w:rPrChange w:id="844" w:author="Microsoft Office 用户" w:date="2019-12-16T17:33:00Z">
                <w:rPr>
                  <w:rFonts w:ascii="Times New Roman" w:hAnsi="Times New Roman" w:cs="Times New Roman"/>
                </w:rPr>
              </w:rPrChange>
            </w:rPr>
            <w:delText xml:space="preserve"> </w:delText>
          </w:r>
        </w:del>
      </w:ins>
      <w:del w:id="845" w:author="Yiping ZHANG" w:date="2019-12-08T15:34:00Z">
        <w:r w:rsidR="007F45E5" w:rsidRPr="00E10007" w:rsidDel="00DB0763">
          <w:rPr>
            <w:rFonts w:ascii="Times New Roman" w:hAnsi="Times New Roman" w:cs="Times New Roman"/>
            <w:sz w:val="22"/>
            <w:rPrChange w:id="846" w:author="Microsoft Office 用户" w:date="2019-12-16T17:33:00Z">
              <w:rPr>
                <w:rFonts w:ascii="Times New Roman" w:hAnsi="Times New Roman" w:cs="Times New Roman"/>
              </w:rPr>
            </w:rPrChange>
          </w:rPr>
          <w:delText>A</w:delText>
        </w:r>
        <w:r w:rsidR="00D24248" w:rsidRPr="00E10007" w:rsidDel="00DB0763">
          <w:rPr>
            <w:rFonts w:ascii="Times New Roman" w:hAnsi="Times New Roman" w:cs="Times New Roman"/>
            <w:sz w:val="22"/>
            <w:rPrChange w:id="847" w:author="Microsoft Office 用户" w:date="2019-12-16T17:33:00Z">
              <w:rPr>
                <w:rFonts w:ascii="Times New Roman" w:hAnsi="Times New Roman" w:cs="Times New Roman"/>
              </w:rPr>
            </w:rPrChange>
          </w:rPr>
          <w:delText xml:space="preserve">forementioned experience demonstrates my firm will, innovative spirits, and </w:delText>
        </w:r>
        <w:r w:rsidR="00FF5546" w:rsidRPr="00E10007" w:rsidDel="00DB0763">
          <w:rPr>
            <w:rFonts w:ascii="Times New Roman" w:hAnsi="Times New Roman" w:cs="Times New Roman"/>
            <w:sz w:val="22"/>
            <w:rPrChange w:id="848" w:author="Microsoft Office 用户" w:date="2019-12-16T17:33:00Z">
              <w:rPr>
                <w:rFonts w:ascii="Times New Roman" w:hAnsi="Times New Roman" w:cs="Times New Roman"/>
              </w:rPr>
            </w:rPrChange>
          </w:rPr>
          <w:delText>team responsibility</w:delText>
        </w:r>
        <w:bookmarkEnd w:id="796"/>
        <w:bookmarkEnd w:id="797"/>
        <w:r w:rsidR="001C6E26" w:rsidRPr="00E10007" w:rsidDel="00DB0763">
          <w:rPr>
            <w:rFonts w:ascii="Times New Roman" w:hAnsi="Times New Roman" w:cs="Times New Roman"/>
            <w:sz w:val="22"/>
            <w:rPrChange w:id="849" w:author="Microsoft Office 用户" w:date="2019-12-16T17:33:00Z">
              <w:rPr>
                <w:rFonts w:ascii="Times New Roman" w:hAnsi="Times New Roman" w:cs="Times New Roman"/>
              </w:rPr>
            </w:rPrChange>
          </w:rPr>
          <w:delText>, which makes me well-</w:delText>
        </w:r>
        <w:r w:rsidR="00F51FC5" w:rsidRPr="00E10007" w:rsidDel="00DB0763">
          <w:rPr>
            <w:rFonts w:ascii="Times New Roman" w:hAnsi="Times New Roman" w:cs="Times New Roman"/>
            <w:sz w:val="22"/>
            <w:rPrChange w:id="850" w:author="Microsoft Office 用户" w:date="2019-12-16T17:33:00Z">
              <w:rPr>
                <w:rFonts w:ascii="Times New Roman" w:hAnsi="Times New Roman" w:cs="Times New Roman"/>
              </w:rPr>
            </w:rPrChange>
          </w:rPr>
          <w:delText xml:space="preserve">qualified for </w:delText>
        </w:r>
        <w:bookmarkStart w:id="851" w:name="OLE_LINK70"/>
        <w:bookmarkStart w:id="852" w:name="OLE_LINK71"/>
        <w:r w:rsidR="006A772F" w:rsidRPr="00E10007" w:rsidDel="00DB0763">
          <w:rPr>
            <w:rFonts w:ascii="Times New Roman" w:hAnsi="Times New Roman" w:cs="Times New Roman"/>
            <w:sz w:val="22"/>
            <w:rPrChange w:id="853" w:author="Microsoft Office 用户" w:date="2019-12-16T17:33:00Z">
              <w:rPr>
                <w:rFonts w:ascii="Times New Roman" w:hAnsi="Times New Roman" w:cs="Times New Roman"/>
              </w:rPr>
            </w:rPrChange>
          </w:rPr>
          <w:delText>your program</w:delText>
        </w:r>
        <w:r w:rsidR="00F51FC5" w:rsidRPr="00E10007" w:rsidDel="00DB0763">
          <w:rPr>
            <w:rFonts w:ascii="Times New Roman" w:hAnsi="Times New Roman" w:cs="Times New Roman"/>
            <w:sz w:val="22"/>
            <w:rPrChange w:id="854" w:author="Microsoft Office 用户" w:date="2019-12-16T17:33:00Z">
              <w:rPr>
                <w:rFonts w:ascii="Times New Roman" w:hAnsi="Times New Roman" w:cs="Times New Roman"/>
              </w:rPr>
            </w:rPrChange>
          </w:rPr>
          <w:delText>.</w:delText>
        </w:r>
        <w:bookmarkEnd w:id="851"/>
        <w:bookmarkEnd w:id="852"/>
        <w:r w:rsidR="00F51FC5" w:rsidRPr="00E10007" w:rsidDel="00DB0763">
          <w:rPr>
            <w:rFonts w:ascii="Times New Roman" w:hAnsi="Times New Roman" w:cs="Times New Roman"/>
            <w:sz w:val="22"/>
            <w:rPrChange w:id="855" w:author="Microsoft Office 用户" w:date="2019-12-16T17:33:00Z">
              <w:rPr>
                <w:rFonts w:ascii="Times New Roman" w:hAnsi="Times New Roman" w:cs="Times New Roman"/>
              </w:rPr>
            </w:rPrChange>
          </w:rPr>
          <w:delText xml:space="preserve"> </w:delText>
        </w:r>
      </w:del>
      <w:del w:id="856" w:author="Microsoft Office 用户" w:date="2019-12-14T16:18:00Z">
        <w:r w:rsidR="00F51FC5" w:rsidRPr="00E10007" w:rsidDel="00D718D8">
          <w:rPr>
            <w:rFonts w:ascii="Times New Roman" w:hAnsi="Times New Roman" w:cs="Times New Roman"/>
            <w:sz w:val="22"/>
            <w:rPrChange w:id="857" w:author="Microsoft Office 用户" w:date="2019-12-16T17:33:00Z">
              <w:rPr>
                <w:rFonts w:ascii="Times New Roman" w:hAnsi="Times New Roman" w:cs="Times New Roman"/>
              </w:rPr>
            </w:rPrChange>
          </w:rPr>
          <w:delText xml:space="preserve">With a prestige faculty and a wide platform, the Master’s in CS in </w:delText>
        </w:r>
      </w:del>
      <w:del w:id="858" w:author="Microsoft Office 用户" w:date="2019-12-09T19:51:00Z">
        <w:r w:rsidR="00F51FC5" w:rsidRPr="00E10007" w:rsidDel="00326A71">
          <w:rPr>
            <w:rFonts w:ascii="Times New Roman" w:hAnsi="Times New Roman" w:cs="Times New Roman"/>
            <w:sz w:val="22"/>
            <w:rPrChange w:id="859" w:author="Microsoft Office 用户" w:date="2019-12-16T17:33:00Z">
              <w:rPr>
                <w:rFonts w:ascii="Times New Roman" w:hAnsi="Times New Roman" w:cs="Times New Roman"/>
                <w:color w:val="FF0000"/>
              </w:rPr>
            </w:rPrChange>
          </w:rPr>
          <w:delText>XXX</w:delText>
        </w:r>
      </w:del>
      <w:del w:id="860" w:author="Microsoft Office 用户" w:date="2019-12-14T16:18:00Z">
        <w:r w:rsidR="00F51FC5" w:rsidRPr="00E10007" w:rsidDel="00D718D8">
          <w:rPr>
            <w:rFonts w:ascii="Times New Roman" w:hAnsi="Times New Roman" w:cs="Times New Roman"/>
            <w:sz w:val="22"/>
            <w:rPrChange w:id="861" w:author="Microsoft Office 用户" w:date="2019-12-16T17:33:00Z">
              <w:rPr>
                <w:rFonts w:ascii="Times New Roman" w:hAnsi="Times New Roman" w:cs="Times New Roman"/>
                <w:color w:val="FF0000"/>
              </w:rPr>
            </w:rPrChange>
          </w:rPr>
          <w:delText>U provides me with the opportunity to study in-depth specialization about this subject to achieve my dream.</w:delText>
        </w:r>
      </w:del>
      <w:del w:id="862" w:author="Microsoft Office 用户" w:date="2019-12-14T16:23:00Z">
        <w:r w:rsidR="00F51FC5" w:rsidRPr="00E10007" w:rsidDel="00450C35">
          <w:rPr>
            <w:rFonts w:ascii="Times New Roman" w:hAnsi="Times New Roman" w:cs="Times New Roman"/>
            <w:sz w:val="22"/>
            <w:rPrChange w:id="863" w:author="Microsoft Office 用户" w:date="2019-12-16T17:33:00Z">
              <w:rPr>
                <w:rFonts w:ascii="Times New Roman" w:hAnsi="Times New Roman" w:cs="Times New Roman"/>
              </w:rPr>
            </w:rPrChange>
          </w:rPr>
          <w:delText xml:space="preserve"> </w:delText>
        </w:r>
        <w:bookmarkStart w:id="864" w:name="OLE_LINK43"/>
        <w:bookmarkStart w:id="865" w:name="OLE_LINK44"/>
        <w:r w:rsidR="006237FE" w:rsidRPr="00E10007" w:rsidDel="00450C35">
          <w:rPr>
            <w:rFonts w:ascii="Times New Roman" w:hAnsi="Times New Roman" w:cs="Times New Roman"/>
            <w:sz w:val="22"/>
            <w:rPrChange w:id="866" w:author="Microsoft Office 用户" w:date="2019-12-16T17:33:00Z">
              <w:rPr>
                <w:rFonts w:ascii="Times New Roman" w:hAnsi="Times New Roman" w:cs="Times New Roman"/>
                <w:color w:val="FF0000"/>
              </w:rPr>
            </w:rPrChange>
          </w:rPr>
          <w:delText xml:space="preserve">In addition, I think my past experience matches well </w:delText>
        </w:r>
      </w:del>
      <w:del w:id="867" w:author="Microsoft Office 用户" w:date="2019-12-14T15:18:00Z">
        <w:r w:rsidR="006237FE" w:rsidRPr="00E10007" w:rsidDel="00EF1A76">
          <w:rPr>
            <w:rFonts w:ascii="Times New Roman" w:hAnsi="Times New Roman" w:cs="Times New Roman"/>
            <w:sz w:val="22"/>
            <w:rPrChange w:id="868" w:author="Microsoft Office 用户" w:date="2019-12-16T17:33:00Z">
              <w:rPr>
                <w:rFonts w:ascii="Times New Roman" w:hAnsi="Times New Roman" w:cs="Times New Roman"/>
                <w:color w:val="FF0000"/>
              </w:rPr>
            </w:rPrChange>
          </w:rPr>
          <w:delText>to</w:delText>
        </w:r>
      </w:del>
      <w:del w:id="869" w:author="Microsoft Office 用户" w:date="2019-12-14T16:23:00Z">
        <w:r w:rsidR="006237FE" w:rsidRPr="00E10007" w:rsidDel="00450C35">
          <w:rPr>
            <w:rFonts w:ascii="Times New Roman" w:hAnsi="Times New Roman" w:cs="Times New Roman"/>
            <w:sz w:val="22"/>
            <w:rPrChange w:id="870" w:author="Microsoft Office 用户" w:date="2019-12-16T17:33:00Z">
              <w:rPr>
                <w:rFonts w:ascii="Times New Roman" w:hAnsi="Times New Roman" w:cs="Times New Roman"/>
                <w:color w:val="FF0000"/>
              </w:rPr>
            </w:rPrChange>
          </w:rPr>
          <w:delText xml:space="preserve"> the concentration of </w:delText>
        </w:r>
      </w:del>
      <w:del w:id="871" w:author="Microsoft Office 用户" w:date="2019-12-09T19:43:00Z">
        <w:r w:rsidR="006237FE" w:rsidRPr="00E10007" w:rsidDel="00AD5EAA">
          <w:rPr>
            <w:rFonts w:ascii="Times New Roman" w:hAnsi="Times New Roman" w:cs="Times New Roman"/>
            <w:color w:val="FF0000"/>
            <w:sz w:val="22"/>
            <w:rPrChange w:id="872" w:author="Microsoft Office 用户" w:date="2019-12-16T17:33:00Z">
              <w:rPr>
                <w:rFonts w:ascii="Times New Roman" w:hAnsi="Times New Roman" w:cs="Times New Roman"/>
                <w:color w:val="FF0000"/>
              </w:rPr>
            </w:rPrChange>
          </w:rPr>
          <w:delText>XXXX</w:delText>
        </w:r>
      </w:del>
      <w:del w:id="873" w:author="Microsoft Office 用户" w:date="2019-12-14T16:23:00Z">
        <w:r w:rsidR="006237FE" w:rsidRPr="00E10007" w:rsidDel="00450C35">
          <w:rPr>
            <w:rFonts w:ascii="Times New Roman" w:hAnsi="Times New Roman" w:cs="Times New Roman"/>
            <w:sz w:val="22"/>
            <w:rPrChange w:id="874" w:author="Microsoft Office 用户" w:date="2019-12-16T17:33:00Z">
              <w:rPr>
                <w:rFonts w:ascii="Times New Roman" w:hAnsi="Times New Roman" w:cs="Times New Roman"/>
              </w:rPr>
            </w:rPrChange>
          </w:rPr>
          <w:delText xml:space="preserve"> in your department.</w:delText>
        </w:r>
      </w:del>
      <w:bookmarkEnd w:id="864"/>
      <w:bookmarkEnd w:id="865"/>
      <w:r w:rsidR="00F51FC5" w:rsidRPr="00E10007">
        <w:rPr>
          <w:rFonts w:ascii="Times New Roman" w:hAnsi="Times New Roman" w:cs="Times New Roman"/>
          <w:sz w:val="22"/>
          <w:rPrChange w:id="875" w:author="Microsoft Office 用户" w:date="2019-12-16T17:33:00Z">
            <w:rPr>
              <w:rFonts w:ascii="Times New Roman" w:hAnsi="Times New Roman" w:cs="Times New Roman"/>
            </w:rPr>
          </w:rPrChange>
        </w:rPr>
        <w:t xml:space="preserve"> If admitted</w:t>
      </w:r>
      <w:del w:id="876" w:author="Yiping ZHANG" w:date="2019-12-08T15:34:00Z">
        <w:r w:rsidR="00F51FC5" w:rsidRPr="00E10007" w:rsidDel="00DB0763">
          <w:rPr>
            <w:rFonts w:ascii="Times New Roman" w:hAnsi="Times New Roman" w:cs="Times New Roman"/>
            <w:sz w:val="22"/>
            <w:rPrChange w:id="877" w:author="Microsoft Office 用户" w:date="2019-12-16T17:33:00Z">
              <w:rPr>
                <w:rFonts w:ascii="Times New Roman" w:hAnsi="Times New Roman" w:cs="Times New Roman"/>
                <w:color w:val="FF0000"/>
              </w:rPr>
            </w:rPrChange>
          </w:rPr>
          <w:delText xml:space="preserve"> with honor</w:delText>
        </w:r>
      </w:del>
      <w:r w:rsidR="00F51FC5" w:rsidRPr="00E10007">
        <w:rPr>
          <w:rFonts w:ascii="Times New Roman" w:hAnsi="Times New Roman" w:cs="Times New Roman"/>
          <w:sz w:val="22"/>
          <w:rPrChange w:id="878" w:author="Microsoft Office 用户" w:date="2019-12-16T17:33:00Z">
            <w:rPr>
              <w:rFonts w:ascii="Times New Roman" w:hAnsi="Times New Roman" w:cs="Times New Roman"/>
              <w:color w:val="FF0000"/>
            </w:rPr>
          </w:rPrChange>
        </w:rPr>
        <w:t xml:space="preserve">, I am inclined to work </w:t>
      </w:r>
      <w:del w:id="879" w:author="Zhang Yiping" w:date="2019-12-16T11:54:00Z">
        <w:r w:rsidR="00F51FC5" w:rsidRPr="00E10007" w:rsidDel="00752441">
          <w:rPr>
            <w:rFonts w:ascii="Times New Roman" w:hAnsi="Times New Roman" w:cs="Times New Roman"/>
            <w:sz w:val="22"/>
            <w:rPrChange w:id="880" w:author="Microsoft Office 用户" w:date="2019-12-16T17:33:00Z">
              <w:rPr>
                <w:rFonts w:ascii="Times New Roman" w:hAnsi="Times New Roman" w:cs="Times New Roman"/>
                <w:color w:val="FF0000"/>
              </w:rPr>
            </w:rPrChange>
          </w:rPr>
          <w:delText xml:space="preserve">on </w:delText>
        </w:r>
      </w:del>
      <w:ins w:id="881" w:author="Zhang Yiping" w:date="2019-12-16T11:54:00Z">
        <w:r w:rsidR="00752441" w:rsidRPr="00E10007">
          <w:rPr>
            <w:rFonts w:ascii="Times New Roman" w:hAnsi="Times New Roman" w:cs="Times New Roman"/>
          </w:rPr>
          <w:t xml:space="preserve">in the </w:t>
        </w:r>
      </w:ins>
      <w:del w:id="882" w:author="Zhang Yiping" w:date="2019-12-16T11:54:00Z">
        <w:r w:rsidR="00F51FC5" w:rsidRPr="00E10007" w:rsidDel="00752441">
          <w:rPr>
            <w:rFonts w:ascii="Times New Roman" w:hAnsi="Times New Roman" w:cs="Times New Roman"/>
            <w:sz w:val="22"/>
            <w:rPrChange w:id="883" w:author="Microsoft Office 用户" w:date="2019-12-16T17:33:00Z">
              <w:rPr>
                <w:rFonts w:ascii="Times New Roman" w:hAnsi="Times New Roman" w:cs="Times New Roman"/>
                <w:color w:val="FF0000"/>
              </w:rPr>
            </w:rPrChange>
          </w:rPr>
          <w:delText xml:space="preserve">the </w:delText>
        </w:r>
      </w:del>
      <w:del w:id="884" w:author="Microsoft Office 用户" w:date="2019-12-09T19:49:00Z">
        <w:r w:rsidR="00F51FC5" w:rsidRPr="00E10007" w:rsidDel="003E466E">
          <w:rPr>
            <w:rFonts w:ascii="Times New Roman" w:hAnsi="Times New Roman" w:cs="Times New Roman"/>
            <w:sz w:val="22"/>
            <w:rPrChange w:id="885" w:author="Microsoft Office 用户" w:date="2019-12-16T17:33:00Z">
              <w:rPr>
                <w:rFonts w:ascii="Times New Roman" w:hAnsi="Times New Roman" w:cs="Times New Roman"/>
              </w:rPr>
            </w:rPrChange>
          </w:rPr>
          <w:delText>contract and application layer of Blockchain technology and distributed systems</w:delText>
        </w:r>
      </w:del>
      <w:ins w:id="886" w:author="Microsoft Office 用户" w:date="2019-12-15T16:32:00Z">
        <w:r w:rsidR="000F0ACC" w:rsidRPr="00E10007">
          <w:rPr>
            <w:rFonts w:ascii="Times New Roman" w:hAnsi="Times New Roman" w:cs="Times New Roman"/>
            <w:sz w:val="22"/>
            <w:rPrChange w:id="887" w:author="Microsoft Office 用户" w:date="2019-12-16T17:33:00Z">
              <w:rPr>
                <w:rFonts w:ascii="Times New Roman" w:hAnsi="Times New Roman" w:cs="Times New Roman"/>
              </w:rPr>
            </w:rPrChange>
          </w:rPr>
          <w:t>areas</w:t>
        </w:r>
      </w:ins>
      <w:ins w:id="888" w:author="Zhang Yiping" w:date="2019-12-16T11:54:00Z">
        <w:r w:rsidR="00752441" w:rsidRPr="00E10007">
          <w:rPr>
            <w:rFonts w:ascii="Times New Roman" w:hAnsi="Times New Roman" w:cs="Times New Roman"/>
            <w:sz w:val="22"/>
            <w:rPrChange w:id="889" w:author="Microsoft Office 用户" w:date="2019-12-16T17:33:00Z">
              <w:rPr>
                <w:rFonts w:ascii="Times New Roman" w:hAnsi="Times New Roman" w:cs="Times New Roman"/>
              </w:rPr>
            </w:rPrChange>
          </w:rPr>
          <w:t>, such as</w:t>
        </w:r>
      </w:ins>
      <w:ins w:id="890" w:author="Microsoft Office 用户" w:date="2019-12-15T16:32:00Z">
        <w:del w:id="891" w:author="Zhang Yiping" w:date="2019-12-16T11:54:00Z">
          <w:r w:rsidR="000F0ACC" w:rsidRPr="00E10007" w:rsidDel="00752441">
            <w:rPr>
              <w:rFonts w:ascii="Times New Roman" w:hAnsi="Times New Roman" w:cs="Times New Roman"/>
              <w:sz w:val="22"/>
              <w:rPrChange w:id="892" w:author="Microsoft Office 用户" w:date="2019-12-16T17:33:00Z">
                <w:rPr>
                  <w:rFonts w:ascii="Times New Roman" w:hAnsi="Times New Roman" w:cs="Times New Roman"/>
                </w:rPr>
              </w:rPrChange>
            </w:rPr>
            <w:delText xml:space="preserve"> of</w:delText>
          </w:r>
        </w:del>
        <w:r w:rsidR="000F0ACC" w:rsidRPr="00E10007">
          <w:rPr>
            <w:rFonts w:ascii="Times New Roman" w:hAnsi="Times New Roman" w:cs="Times New Roman"/>
            <w:sz w:val="22"/>
            <w:rPrChange w:id="893" w:author="Microsoft Office 用户" w:date="2019-12-16T17:33:00Z">
              <w:rPr>
                <w:rFonts w:ascii="Times New Roman" w:hAnsi="Times New Roman" w:cs="Times New Roman"/>
              </w:rPr>
            </w:rPrChange>
          </w:rPr>
          <w:t xml:space="preserve"> Computer Vision, AI, and Cryptography</w:t>
        </w:r>
      </w:ins>
      <w:ins w:id="894" w:author="Zhang Yiping" w:date="2019-12-16T11:54:00Z">
        <w:r w:rsidR="00752441" w:rsidRPr="00E10007">
          <w:rPr>
            <w:rFonts w:ascii="Times New Roman" w:hAnsi="Times New Roman" w:cs="Times New Roman"/>
            <w:sz w:val="22"/>
            <w:rPrChange w:id="895" w:author="Microsoft Office 用户" w:date="2019-12-16T17:33:00Z">
              <w:rPr>
                <w:rFonts w:ascii="Times New Roman" w:hAnsi="Times New Roman" w:cs="Times New Roman"/>
              </w:rPr>
            </w:rPrChange>
          </w:rPr>
          <w:t>,</w:t>
        </w:r>
      </w:ins>
      <w:r w:rsidR="00F51FC5" w:rsidRPr="00E10007">
        <w:rPr>
          <w:rFonts w:ascii="Times New Roman" w:hAnsi="Times New Roman" w:cs="Times New Roman"/>
          <w:sz w:val="22"/>
          <w:rPrChange w:id="896" w:author="Microsoft Office 用户" w:date="2019-12-16T17:33:00Z">
            <w:rPr>
              <w:rFonts w:ascii="Times New Roman" w:hAnsi="Times New Roman" w:cs="Times New Roman"/>
            </w:rPr>
          </w:rPrChange>
        </w:rPr>
        <w:t xml:space="preserve"> </w:t>
      </w:r>
      <w:ins w:id="897" w:author="Zhang Yiping" w:date="2019-12-16T11:53:00Z">
        <w:r w:rsidR="00752441" w:rsidRPr="00E10007">
          <w:rPr>
            <w:rFonts w:ascii="Times New Roman" w:hAnsi="Times New Roman" w:cs="Times New Roman"/>
          </w:rPr>
          <w:t>to make full use of</w:t>
        </w:r>
      </w:ins>
      <w:del w:id="898" w:author="Zhang Yiping" w:date="2019-12-16T11:53:00Z">
        <w:r w:rsidR="00F51FC5" w:rsidRPr="00E10007" w:rsidDel="00752441">
          <w:rPr>
            <w:rFonts w:ascii="Times New Roman" w:hAnsi="Times New Roman" w:cs="Times New Roman"/>
            <w:sz w:val="22"/>
            <w:rPrChange w:id="899" w:author="Microsoft Office 用户" w:date="2019-12-16T17:33:00Z">
              <w:rPr>
                <w:rFonts w:ascii="Times New Roman" w:hAnsi="Times New Roman" w:cs="Times New Roman"/>
              </w:rPr>
            </w:rPrChange>
          </w:rPr>
          <w:delText>due to</w:delText>
        </w:r>
      </w:del>
      <w:r w:rsidR="00F51FC5" w:rsidRPr="00E10007">
        <w:rPr>
          <w:rFonts w:ascii="Times New Roman" w:hAnsi="Times New Roman" w:cs="Times New Roman"/>
          <w:sz w:val="22"/>
          <w:rPrChange w:id="900" w:author="Microsoft Office 用户" w:date="2019-12-16T17:33:00Z">
            <w:rPr>
              <w:rFonts w:ascii="Times New Roman" w:hAnsi="Times New Roman" w:cs="Times New Roman"/>
            </w:rPr>
          </w:rPrChange>
        </w:rPr>
        <w:t xml:space="preserve"> my past </w:t>
      </w:r>
      <w:del w:id="901" w:author="Microsoft Office 用户" w:date="2019-12-15T16:33:00Z">
        <w:r w:rsidR="00F51FC5" w:rsidRPr="00E10007" w:rsidDel="000F0ACC">
          <w:rPr>
            <w:rFonts w:ascii="Times New Roman" w:hAnsi="Times New Roman" w:cs="Times New Roman"/>
            <w:sz w:val="22"/>
            <w:rPrChange w:id="902" w:author="Microsoft Office 用户" w:date="2019-12-16T17:33:00Z">
              <w:rPr>
                <w:rFonts w:ascii="Times New Roman" w:hAnsi="Times New Roman" w:cs="Times New Roman"/>
              </w:rPr>
            </w:rPrChange>
          </w:rPr>
          <w:delText xml:space="preserve">research </w:delText>
        </w:r>
      </w:del>
      <w:r w:rsidR="00F51FC5" w:rsidRPr="00E10007">
        <w:rPr>
          <w:rFonts w:ascii="Times New Roman" w:hAnsi="Times New Roman" w:cs="Times New Roman"/>
          <w:sz w:val="22"/>
          <w:rPrChange w:id="903" w:author="Microsoft Office 用户" w:date="2019-12-16T17:33:00Z">
            <w:rPr>
              <w:rFonts w:ascii="Times New Roman" w:hAnsi="Times New Roman" w:cs="Times New Roman"/>
            </w:rPr>
          </w:rPrChange>
        </w:rPr>
        <w:t>experience</w:t>
      </w:r>
      <w:ins w:id="904" w:author="Microsoft Office 用户" w:date="2019-12-15T16:33:00Z">
        <w:r w:rsidR="000F0ACC" w:rsidRPr="00E10007">
          <w:rPr>
            <w:rFonts w:ascii="Times New Roman" w:hAnsi="Times New Roman" w:cs="Times New Roman"/>
            <w:sz w:val="22"/>
            <w:rPrChange w:id="905" w:author="Microsoft Office 用户" w:date="2019-12-16T17:33:00Z">
              <w:rPr>
                <w:rFonts w:ascii="Times New Roman" w:hAnsi="Times New Roman" w:cs="Times New Roman"/>
              </w:rPr>
            </w:rPrChange>
          </w:rPr>
          <w:t>s</w:t>
        </w:r>
      </w:ins>
      <w:del w:id="906" w:author="Microsoft Office 用户" w:date="2019-12-09T19:50:00Z">
        <w:r w:rsidR="00F51FC5" w:rsidRPr="00E10007" w:rsidDel="003E466E">
          <w:rPr>
            <w:rFonts w:ascii="Times New Roman" w:hAnsi="Times New Roman" w:cs="Times New Roman"/>
            <w:sz w:val="22"/>
            <w:rPrChange w:id="907" w:author="Microsoft Office 用户" w:date="2019-12-16T17:33:00Z">
              <w:rPr>
                <w:rFonts w:ascii="Times New Roman" w:hAnsi="Times New Roman" w:cs="Times New Roman"/>
              </w:rPr>
            </w:rPrChange>
          </w:rPr>
          <w:delText xml:space="preserve">. </w:delText>
        </w:r>
        <w:r w:rsidR="001D5B02" w:rsidRPr="00E10007" w:rsidDel="003E466E">
          <w:rPr>
            <w:rFonts w:ascii="Times New Roman" w:hAnsi="Times New Roman" w:cs="Times New Roman"/>
            <w:sz w:val="22"/>
            <w:rPrChange w:id="908" w:author="Microsoft Office 用户" w:date="2019-12-16T17:33:00Z">
              <w:rPr>
                <w:rFonts w:ascii="Times New Roman" w:hAnsi="Times New Roman" w:cs="Times New Roman"/>
              </w:rPr>
            </w:rPrChange>
          </w:rPr>
          <w:delText>I am also willing to</w:delText>
        </w:r>
      </w:del>
      <w:ins w:id="909" w:author="Yiping ZHANG" w:date="2019-12-08T15:34:00Z">
        <w:del w:id="910" w:author="Microsoft Office 用户" w:date="2019-12-09T19:50:00Z">
          <w:r w:rsidRPr="00E10007" w:rsidDel="003E466E">
            <w:rPr>
              <w:rFonts w:ascii="Times New Roman" w:hAnsi="Times New Roman" w:cs="Times New Roman"/>
              <w:sz w:val="22"/>
              <w:rPrChange w:id="911" w:author="Microsoft Office 用户" w:date="2019-12-16T17:33:00Z">
                <w:rPr>
                  <w:rFonts w:ascii="Times New Roman" w:hAnsi="Times New Roman" w:cs="Times New Roman"/>
                </w:rPr>
              </w:rPrChange>
            </w:rPr>
            <w:delText>interested in</w:delText>
          </w:r>
        </w:del>
      </w:ins>
      <w:ins w:id="912" w:author="Yiping ZHANG" w:date="2019-12-08T15:35:00Z">
        <w:del w:id="913" w:author="Microsoft Office 用户" w:date="2019-12-09T19:50:00Z">
          <w:r w:rsidRPr="00E10007" w:rsidDel="003E466E">
            <w:rPr>
              <w:rFonts w:ascii="Times New Roman" w:hAnsi="Times New Roman" w:cs="Times New Roman"/>
              <w:sz w:val="22"/>
              <w:rPrChange w:id="914" w:author="Microsoft Office 用户" w:date="2019-12-16T17:33:00Z">
                <w:rPr>
                  <w:rFonts w:ascii="Times New Roman" w:hAnsi="Times New Roman" w:cs="Times New Roman"/>
                </w:rPr>
              </w:rPrChange>
            </w:rPr>
            <w:delText xml:space="preserve"> concentrating</w:delText>
          </w:r>
        </w:del>
      </w:ins>
      <w:del w:id="915" w:author="Microsoft Office 用户" w:date="2019-12-15T16:33:00Z">
        <w:r w:rsidR="001D5B02" w:rsidRPr="00E10007" w:rsidDel="000F0ACC">
          <w:rPr>
            <w:rFonts w:ascii="Times New Roman" w:hAnsi="Times New Roman" w:cs="Times New Roman"/>
            <w:sz w:val="22"/>
            <w:rPrChange w:id="916" w:author="Microsoft Office 用户" w:date="2019-12-16T17:33:00Z">
              <w:rPr>
                <w:rFonts w:ascii="Times New Roman" w:hAnsi="Times New Roman" w:cs="Times New Roman"/>
              </w:rPr>
            </w:rPrChange>
          </w:rPr>
          <w:delText xml:space="preserve"> focus </w:delText>
        </w:r>
      </w:del>
      <w:del w:id="917" w:author="Microsoft Office 用户" w:date="2019-12-09T19:50:00Z">
        <w:r w:rsidR="001D5B02" w:rsidRPr="00E10007" w:rsidDel="003E466E">
          <w:rPr>
            <w:rFonts w:ascii="Times New Roman" w:hAnsi="Times New Roman" w:cs="Times New Roman"/>
            <w:sz w:val="22"/>
            <w:rPrChange w:id="918" w:author="Microsoft Office 用户" w:date="2019-12-16T17:33:00Z">
              <w:rPr>
                <w:rFonts w:ascii="Times New Roman" w:hAnsi="Times New Roman" w:cs="Times New Roman"/>
              </w:rPr>
            </w:rPrChange>
          </w:rPr>
          <w:delText xml:space="preserve">on </w:delText>
        </w:r>
      </w:del>
      <w:del w:id="919" w:author="Microsoft Office 用户" w:date="2019-12-09T20:06:00Z">
        <w:r w:rsidR="001D5B02" w:rsidRPr="00E10007" w:rsidDel="00AF586D">
          <w:rPr>
            <w:rFonts w:ascii="Times New Roman" w:hAnsi="Times New Roman" w:cs="Times New Roman"/>
            <w:sz w:val="22"/>
            <w:rPrChange w:id="920" w:author="Microsoft Office 用户" w:date="2019-12-16T17:33:00Z">
              <w:rPr>
                <w:rFonts w:ascii="Times New Roman" w:hAnsi="Times New Roman" w:cs="Times New Roman"/>
              </w:rPr>
            </w:rPrChange>
          </w:rPr>
          <w:delText>d</w:delText>
        </w:r>
      </w:del>
      <w:del w:id="921" w:author="Microsoft Office 用户" w:date="2019-12-15T16:33:00Z">
        <w:r w:rsidR="001D5B02" w:rsidRPr="00E10007" w:rsidDel="000F0ACC">
          <w:rPr>
            <w:rFonts w:ascii="Times New Roman" w:hAnsi="Times New Roman" w:cs="Times New Roman"/>
            <w:sz w:val="22"/>
            <w:rPrChange w:id="922" w:author="Microsoft Office 用户" w:date="2019-12-16T17:33:00Z">
              <w:rPr>
                <w:rFonts w:ascii="Times New Roman" w:hAnsi="Times New Roman" w:cs="Times New Roman"/>
              </w:rPr>
            </w:rPrChange>
          </w:rPr>
          <w:delText xml:space="preserve">eep </w:delText>
        </w:r>
      </w:del>
      <w:del w:id="923" w:author="Microsoft Office 用户" w:date="2019-12-09T20:06:00Z">
        <w:r w:rsidR="001D5B02" w:rsidRPr="00E10007" w:rsidDel="00AF586D">
          <w:rPr>
            <w:rFonts w:ascii="Times New Roman" w:hAnsi="Times New Roman" w:cs="Times New Roman"/>
            <w:sz w:val="22"/>
            <w:rPrChange w:id="924" w:author="Microsoft Office 用户" w:date="2019-12-16T17:33:00Z">
              <w:rPr>
                <w:rFonts w:ascii="Times New Roman" w:hAnsi="Times New Roman" w:cs="Times New Roman"/>
              </w:rPr>
            </w:rPrChange>
          </w:rPr>
          <w:delText>r</w:delText>
        </w:r>
      </w:del>
      <w:del w:id="925" w:author="Microsoft Office 用户" w:date="2019-12-15T16:33:00Z">
        <w:r w:rsidR="001D5B02" w:rsidRPr="00E10007" w:rsidDel="000F0ACC">
          <w:rPr>
            <w:rFonts w:ascii="Times New Roman" w:hAnsi="Times New Roman" w:cs="Times New Roman"/>
            <w:sz w:val="22"/>
            <w:rPrChange w:id="926" w:author="Microsoft Office 用户" w:date="2019-12-16T17:33:00Z">
              <w:rPr>
                <w:rFonts w:ascii="Times New Roman" w:hAnsi="Times New Roman" w:cs="Times New Roman"/>
              </w:rPr>
            </w:rPrChange>
          </w:rPr>
          <w:delText xml:space="preserve">einforcement </w:delText>
        </w:r>
      </w:del>
      <w:del w:id="927" w:author="Microsoft Office 用户" w:date="2019-12-09T20:06:00Z">
        <w:r w:rsidR="001D5B02" w:rsidRPr="00E10007" w:rsidDel="00AF586D">
          <w:rPr>
            <w:rFonts w:ascii="Times New Roman" w:hAnsi="Times New Roman" w:cs="Times New Roman"/>
            <w:sz w:val="22"/>
            <w:rPrChange w:id="928" w:author="Microsoft Office 用户" w:date="2019-12-16T17:33:00Z">
              <w:rPr>
                <w:rFonts w:ascii="Times New Roman" w:hAnsi="Times New Roman" w:cs="Times New Roman"/>
              </w:rPr>
            </w:rPrChange>
          </w:rPr>
          <w:delText>l</w:delText>
        </w:r>
      </w:del>
      <w:del w:id="929" w:author="Microsoft Office 用户" w:date="2019-12-15T16:33:00Z">
        <w:r w:rsidR="001D5B02" w:rsidRPr="00E10007" w:rsidDel="000F0ACC">
          <w:rPr>
            <w:rFonts w:ascii="Times New Roman" w:hAnsi="Times New Roman" w:cs="Times New Roman"/>
            <w:sz w:val="22"/>
            <w:rPrChange w:id="930" w:author="Microsoft Office 用户" w:date="2019-12-16T17:33:00Z">
              <w:rPr>
                <w:rFonts w:ascii="Times New Roman" w:hAnsi="Times New Roman" w:cs="Times New Roman"/>
              </w:rPr>
            </w:rPrChange>
          </w:rPr>
          <w:delText>earning due to</w:delText>
        </w:r>
      </w:del>
      <w:ins w:id="931" w:author="Yiping ZHANG" w:date="2019-12-08T15:35:00Z">
        <w:del w:id="932" w:author="Microsoft Office 用户" w:date="2019-12-15T16:33:00Z">
          <w:r w:rsidRPr="00E10007" w:rsidDel="000F0ACC">
            <w:rPr>
              <w:rFonts w:ascii="Times New Roman" w:hAnsi="Times New Roman" w:cs="Times New Roman"/>
              <w:sz w:val="22"/>
              <w:rPrChange w:id="933" w:author="Microsoft Office 用户" w:date="2019-12-16T17:33:00Z">
                <w:rPr>
                  <w:rFonts w:ascii="Times New Roman" w:hAnsi="Times New Roman" w:cs="Times New Roman"/>
                </w:rPr>
              </w:rPrChange>
            </w:rPr>
            <w:delText>because of</w:delText>
          </w:r>
        </w:del>
      </w:ins>
      <w:del w:id="934" w:author="Microsoft Office 用户" w:date="2019-12-15T16:33:00Z">
        <w:r w:rsidR="001D5B02" w:rsidRPr="00E10007" w:rsidDel="000F0ACC">
          <w:rPr>
            <w:rFonts w:ascii="Times New Roman" w:hAnsi="Times New Roman" w:cs="Times New Roman"/>
            <w:sz w:val="22"/>
            <w:rPrChange w:id="935" w:author="Microsoft Office 用户" w:date="2019-12-16T17:33:00Z">
              <w:rPr>
                <w:rFonts w:ascii="Times New Roman" w:hAnsi="Times New Roman" w:cs="Times New Roman"/>
              </w:rPr>
            </w:rPrChange>
          </w:rPr>
          <w:delText xml:space="preserve"> my</w:delText>
        </w:r>
      </w:del>
      <w:del w:id="936" w:author="Microsoft Office 用户" w:date="2019-12-09T20:07:00Z">
        <w:r w:rsidR="001D5B02" w:rsidRPr="00E10007" w:rsidDel="008A0E86">
          <w:rPr>
            <w:rFonts w:ascii="Times New Roman" w:hAnsi="Times New Roman" w:cs="Times New Roman"/>
            <w:sz w:val="22"/>
            <w:rPrChange w:id="937" w:author="Microsoft Office 用户" w:date="2019-12-16T17:33:00Z">
              <w:rPr>
                <w:rFonts w:ascii="Times New Roman" w:hAnsi="Times New Roman" w:cs="Times New Roman"/>
              </w:rPr>
            </w:rPrChange>
          </w:rPr>
          <w:delText xml:space="preserve"> </w:delText>
        </w:r>
      </w:del>
      <w:ins w:id="938" w:author="Yiping ZHANG" w:date="2019-12-08T15:35:00Z">
        <w:del w:id="939" w:author="Microsoft Office 用户" w:date="2019-12-09T20:06:00Z">
          <w:r w:rsidRPr="00E10007" w:rsidDel="00AF586D">
            <w:rPr>
              <w:rFonts w:ascii="Times New Roman" w:hAnsi="Times New Roman" w:cs="Times New Roman"/>
              <w:sz w:val="22"/>
              <w:rPrChange w:id="940" w:author="Microsoft Office 用户" w:date="2019-12-16T17:33:00Z">
                <w:rPr>
                  <w:rFonts w:ascii="Times New Roman" w:hAnsi="Times New Roman" w:cs="Times New Roman"/>
                </w:rPr>
              </w:rPrChange>
            </w:rPr>
            <w:delText>learning</w:delText>
          </w:r>
        </w:del>
        <w:del w:id="941" w:author="Microsoft Office 用户" w:date="2019-12-09T20:07:00Z">
          <w:r w:rsidRPr="00E10007" w:rsidDel="008A0E86">
            <w:rPr>
              <w:rFonts w:ascii="Times New Roman" w:hAnsi="Times New Roman" w:cs="Times New Roman"/>
              <w:sz w:val="22"/>
              <w:rPrChange w:id="942" w:author="Microsoft Office 用户" w:date="2019-12-16T17:33:00Z">
                <w:rPr>
                  <w:rFonts w:ascii="Times New Roman" w:hAnsi="Times New Roman" w:cs="Times New Roman"/>
                </w:rPr>
              </w:rPrChange>
            </w:rPr>
            <w:delText xml:space="preserve"> in </w:delText>
          </w:r>
        </w:del>
      </w:ins>
      <w:del w:id="943" w:author="Microsoft Office 用户" w:date="2019-12-15T16:33:00Z">
        <w:r w:rsidR="001D5B02" w:rsidRPr="00E10007" w:rsidDel="000F0ACC">
          <w:rPr>
            <w:rFonts w:ascii="Times New Roman" w:hAnsi="Times New Roman" w:cs="Times New Roman"/>
            <w:sz w:val="22"/>
            <w:rPrChange w:id="944" w:author="Microsoft Office 用户" w:date="2019-12-16T17:33:00Z">
              <w:rPr>
                <w:rFonts w:ascii="Times New Roman" w:hAnsi="Times New Roman" w:cs="Times New Roman"/>
              </w:rPr>
            </w:rPrChange>
          </w:rPr>
          <w:delText>undergraduate knowledge</w:delText>
        </w:r>
      </w:del>
      <w:ins w:id="945" w:author="Yiping ZHANG" w:date="2019-12-08T15:35:00Z">
        <w:del w:id="946" w:author="Microsoft Office 用户" w:date="2019-12-15T16:33:00Z">
          <w:r w:rsidRPr="00E10007" w:rsidDel="000F0ACC">
            <w:rPr>
              <w:rFonts w:ascii="Times New Roman" w:hAnsi="Times New Roman" w:cs="Times New Roman"/>
              <w:sz w:val="22"/>
              <w:rPrChange w:id="947" w:author="Microsoft Office 用户" w:date="2019-12-16T17:33:00Z">
                <w:rPr>
                  <w:rFonts w:ascii="Times New Roman" w:hAnsi="Times New Roman" w:cs="Times New Roman"/>
                </w:rPr>
              </w:rPrChange>
            </w:rPr>
            <w:delText>studies</w:delText>
          </w:r>
        </w:del>
      </w:ins>
      <w:del w:id="948" w:author="Microsoft Office 用户" w:date="2019-12-14T16:07:00Z">
        <w:r w:rsidR="001D5B02" w:rsidRPr="00E10007" w:rsidDel="0062659E">
          <w:rPr>
            <w:rFonts w:ascii="Times New Roman" w:hAnsi="Times New Roman" w:cs="Times New Roman"/>
            <w:sz w:val="22"/>
            <w:rPrChange w:id="949" w:author="Microsoft Office 用户" w:date="2019-12-16T17:33:00Z">
              <w:rPr>
                <w:rFonts w:ascii="Times New Roman" w:hAnsi="Times New Roman" w:cs="Times New Roman"/>
              </w:rPr>
            </w:rPrChange>
          </w:rPr>
          <w:delText xml:space="preserve">, mastery in </w:delText>
        </w:r>
      </w:del>
      <w:del w:id="950" w:author="Microsoft Office 用户" w:date="2019-12-09T10:28:00Z">
        <w:r w:rsidR="001D5B02" w:rsidRPr="00E10007" w:rsidDel="00F963DE">
          <w:rPr>
            <w:rFonts w:ascii="Times New Roman" w:hAnsi="Times New Roman" w:cs="Times New Roman"/>
            <w:sz w:val="22"/>
            <w:rPrChange w:id="951" w:author="Microsoft Office 用户" w:date="2019-12-16T17:33:00Z">
              <w:rPr>
                <w:rFonts w:ascii="Times New Roman" w:hAnsi="Times New Roman" w:cs="Times New Roman"/>
              </w:rPr>
            </w:rPrChange>
          </w:rPr>
          <w:delText>game theory</w:delText>
        </w:r>
      </w:del>
      <w:del w:id="952" w:author="Microsoft Office 用户" w:date="2019-12-14T16:07:00Z">
        <w:r w:rsidR="001D5B02" w:rsidRPr="00E10007" w:rsidDel="0062659E">
          <w:rPr>
            <w:rFonts w:ascii="Times New Roman" w:hAnsi="Times New Roman" w:cs="Times New Roman"/>
            <w:sz w:val="22"/>
            <w:rPrChange w:id="953" w:author="Microsoft Office 用户" w:date="2019-12-16T17:33:00Z">
              <w:rPr>
                <w:rFonts w:ascii="Times New Roman" w:hAnsi="Times New Roman" w:cs="Times New Roman"/>
              </w:rPr>
            </w:rPrChange>
          </w:rPr>
          <w:delText>,</w:delText>
        </w:r>
      </w:del>
      <w:del w:id="954" w:author="Microsoft Office 用户" w:date="2019-12-15T16:33:00Z">
        <w:r w:rsidR="001D5B02" w:rsidRPr="00E10007" w:rsidDel="000F0ACC">
          <w:rPr>
            <w:rFonts w:ascii="Times New Roman" w:hAnsi="Times New Roman" w:cs="Times New Roman"/>
            <w:sz w:val="22"/>
            <w:rPrChange w:id="955" w:author="Microsoft Office 用户" w:date="2019-12-16T17:33:00Z">
              <w:rPr>
                <w:rFonts w:ascii="Times New Roman" w:hAnsi="Times New Roman" w:cs="Times New Roman"/>
              </w:rPr>
            </w:rPrChange>
          </w:rPr>
          <w:delText xml:space="preserve"> and internship in CASIA</w:delText>
        </w:r>
      </w:del>
      <w:r w:rsidR="001D5B02" w:rsidRPr="00E10007">
        <w:rPr>
          <w:rFonts w:ascii="Times New Roman" w:hAnsi="Times New Roman" w:cs="Times New Roman"/>
          <w:sz w:val="22"/>
          <w:rPrChange w:id="956" w:author="Microsoft Office 用户" w:date="2019-12-16T17:33:00Z">
            <w:rPr>
              <w:rFonts w:ascii="Times New Roman" w:hAnsi="Times New Roman" w:cs="Times New Roman"/>
            </w:rPr>
          </w:rPrChange>
        </w:rPr>
        <w:t>.</w:t>
      </w:r>
      <w:r w:rsidR="00CF4B9F" w:rsidRPr="00E10007">
        <w:rPr>
          <w:rFonts w:ascii="Times New Roman" w:hAnsi="Times New Roman" w:cs="Times New Roman"/>
          <w:sz w:val="22"/>
          <w:rPrChange w:id="957" w:author="Microsoft Office 用户" w:date="2019-12-16T17:33:00Z">
            <w:rPr>
              <w:rFonts w:ascii="Times New Roman" w:hAnsi="Times New Roman" w:cs="Times New Roman"/>
            </w:rPr>
          </w:rPrChange>
        </w:rPr>
        <w:t xml:space="preserve"> </w:t>
      </w:r>
      <w:ins w:id="958" w:author="Microsoft Office 用户" w:date="2019-12-14T16:12:00Z">
        <w:del w:id="959" w:author="Zhang Yiping" w:date="2019-12-16T11:54:00Z">
          <w:r w:rsidR="000742FF" w:rsidRPr="00E10007" w:rsidDel="00752441">
            <w:rPr>
              <w:rFonts w:ascii="Times New Roman" w:hAnsi="Times New Roman" w:cs="Times New Roman"/>
              <w:sz w:val="22"/>
              <w:rPrChange w:id="960" w:author="Microsoft Office 用户" w:date="2019-12-16T17:33:00Z">
                <w:rPr>
                  <w:rFonts w:ascii="Times New Roman" w:hAnsi="Times New Roman" w:cs="Times New Roman"/>
                </w:rPr>
              </w:rPrChange>
            </w:rPr>
            <w:delText>Besides</w:delText>
          </w:r>
        </w:del>
      </w:ins>
      <w:ins w:id="961" w:author="Microsoft Office 用户" w:date="2019-12-09T19:48:00Z">
        <w:del w:id="962" w:author="Zhang Yiping" w:date="2019-12-16T11:54:00Z">
          <w:r w:rsidR="003E466E" w:rsidRPr="00E10007" w:rsidDel="00752441">
            <w:rPr>
              <w:rFonts w:ascii="Times New Roman" w:hAnsi="Times New Roman" w:cs="Times New Roman"/>
              <w:sz w:val="22"/>
              <w:rPrChange w:id="963" w:author="Microsoft Office 用户" w:date="2019-12-16T17:33:00Z">
                <w:rPr>
                  <w:rFonts w:ascii="Times New Roman" w:hAnsi="Times New Roman" w:cs="Times New Roman"/>
                </w:rPr>
              </w:rPrChange>
            </w:rPr>
            <w:delText xml:space="preserve">, </w:delText>
          </w:r>
        </w:del>
        <w:bookmarkStart w:id="964" w:name="OLE_LINK18"/>
        <w:bookmarkStart w:id="965" w:name="OLE_LINK19"/>
        <w:r w:rsidR="003E466E" w:rsidRPr="00E10007">
          <w:rPr>
            <w:rFonts w:ascii="Times New Roman" w:hAnsi="Times New Roman" w:cs="Times New Roman"/>
            <w:sz w:val="22"/>
            <w:rPrChange w:id="966" w:author="Microsoft Office 用户" w:date="2019-12-16T17:33:00Z">
              <w:rPr>
                <w:rFonts w:ascii="Times New Roman" w:hAnsi="Times New Roman" w:cs="Times New Roman"/>
              </w:rPr>
            </w:rPrChange>
          </w:rPr>
          <w:t xml:space="preserve">I am also </w:t>
        </w:r>
        <w:del w:id="967" w:author="Zhang Yiping" w:date="2019-12-16T11:54:00Z">
          <w:r w:rsidR="003E466E" w:rsidRPr="00E10007" w:rsidDel="00752441">
            <w:rPr>
              <w:rFonts w:ascii="Times New Roman" w:hAnsi="Times New Roman" w:cs="Times New Roman"/>
              <w:sz w:val="22"/>
              <w:rPrChange w:id="968" w:author="Microsoft Office 用户" w:date="2019-12-16T17:33:00Z">
                <w:rPr>
                  <w:rFonts w:ascii="Times New Roman" w:hAnsi="Times New Roman" w:cs="Times New Roman"/>
                </w:rPr>
              </w:rPrChange>
            </w:rPr>
            <w:delText>willing</w:delText>
          </w:r>
        </w:del>
      </w:ins>
      <w:ins w:id="969" w:author="Zhang Yiping" w:date="2019-12-16T11:54:00Z">
        <w:r w:rsidR="00752441" w:rsidRPr="00E10007">
          <w:rPr>
            <w:rFonts w:ascii="Times New Roman" w:hAnsi="Times New Roman" w:cs="Times New Roman"/>
          </w:rPr>
          <w:t>interested</w:t>
        </w:r>
      </w:ins>
      <w:ins w:id="970" w:author="Microsoft Office 用户" w:date="2019-12-09T19:48:00Z">
        <w:r w:rsidR="003E466E" w:rsidRPr="00E10007">
          <w:rPr>
            <w:rFonts w:ascii="Times New Roman" w:hAnsi="Times New Roman" w:cs="Times New Roman"/>
            <w:sz w:val="22"/>
            <w:rPrChange w:id="971" w:author="Microsoft Office 用户" w:date="2019-12-16T17:33:00Z">
              <w:rPr>
                <w:rFonts w:ascii="Times New Roman" w:hAnsi="Times New Roman" w:cs="Times New Roman"/>
              </w:rPr>
            </w:rPrChange>
          </w:rPr>
          <w:t xml:space="preserve"> </w:t>
        </w:r>
      </w:ins>
      <w:ins w:id="972" w:author="Zhang Yiping" w:date="2019-12-16T11:54:00Z">
        <w:r w:rsidR="00752441" w:rsidRPr="00E10007">
          <w:rPr>
            <w:rFonts w:ascii="Times New Roman" w:hAnsi="Times New Roman" w:cs="Times New Roman"/>
          </w:rPr>
          <w:t>in</w:t>
        </w:r>
      </w:ins>
      <w:ins w:id="973" w:author="Microsoft Office 用户" w:date="2019-12-09T19:48:00Z">
        <w:del w:id="974" w:author="Zhang Yiping" w:date="2019-12-16T11:54:00Z">
          <w:r w:rsidR="003E466E" w:rsidRPr="00E10007" w:rsidDel="00752441">
            <w:rPr>
              <w:rFonts w:ascii="Times New Roman" w:hAnsi="Times New Roman" w:cs="Times New Roman"/>
              <w:sz w:val="22"/>
              <w:rPrChange w:id="975" w:author="Microsoft Office 用户" w:date="2019-12-16T17:33:00Z">
                <w:rPr>
                  <w:rFonts w:ascii="Times New Roman" w:hAnsi="Times New Roman" w:cs="Times New Roman"/>
                </w:rPr>
              </w:rPrChange>
            </w:rPr>
            <w:delText>to</w:delText>
          </w:r>
        </w:del>
        <w:r w:rsidR="003E466E" w:rsidRPr="00E10007">
          <w:rPr>
            <w:rFonts w:ascii="Times New Roman" w:hAnsi="Times New Roman" w:cs="Times New Roman"/>
            <w:sz w:val="22"/>
            <w:rPrChange w:id="976" w:author="Microsoft Office 用户" w:date="2019-12-16T17:33:00Z">
              <w:rPr>
                <w:rFonts w:ascii="Times New Roman" w:hAnsi="Times New Roman" w:cs="Times New Roman"/>
              </w:rPr>
            </w:rPrChange>
          </w:rPr>
          <w:t xml:space="preserve"> explor</w:t>
        </w:r>
      </w:ins>
      <w:ins w:id="977" w:author="Zhang Yiping" w:date="2019-12-16T11:54:00Z">
        <w:r w:rsidR="00752441" w:rsidRPr="00E10007">
          <w:rPr>
            <w:rFonts w:ascii="Times New Roman" w:hAnsi="Times New Roman" w:cs="Times New Roman"/>
          </w:rPr>
          <w:t>ing</w:t>
        </w:r>
      </w:ins>
      <w:ins w:id="978" w:author="Microsoft Office 用户" w:date="2019-12-09T19:48:00Z">
        <w:del w:id="979" w:author="Zhang Yiping" w:date="2019-12-16T11:54:00Z">
          <w:r w:rsidR="003E466E" w:rsidRPr="00E10007" w:rsidDel="00752441">
            <w:rPr>
              <w:rFonts w:ascii="Times New Roman" w:hAnsi="Times New Roman" w:cs="Times New Roman"/>
              <w:sz w:val="22"/>
              <w:rPrChange w:id="980" w:author="Microsoft Office 用户" w:date="2019-12-16T17:33:00Z">
                <w:rPr>
                  <w:rFonts w:ascii="Times New Roman" w:hAnsi="Times New Roman" w:cs="Times New Roman"/>
                </w:rPr>
              </w:rPrChange>
            </w:rPr>
            <w:delText>e</w:delText>
          </w:r>
        </w:del>
        <w:r w:rsidR="003E466E" w:rsidRPr="00E10007">
          <w:rPr>
            <w:rFonts w:ascii="Times New Roman" w:hAnsi="Times New Roman" w:cs="Times New Roman"/>
            <w:sz w:val="22"/>
            <w:rPrChange w:id="981" w:author="Microsoft Office 用户" w:date="2019-12-16T17:33:00Z">
              <w:rPr>
                <w:rFonts w:ascii="Times New Roman" w:hAnsi="Times New Roman" w:cs="Times New Roman"/>
              </w:rPr>
            </w:rPrChange>
          </w:rPr>
          <w:t xml:space="preserve"> </w:t>
        </w:r>
      </w:ins>
      <w:ins w:id="982" w:author="Microsoft Office 用户" w:date="2019-12-15T17:02:00Z">
        <w:r w:rsidR="003E2DB0" w:rsidRPr="00E10007">
          <w:rPr>
            <w:rFonts w:ascii="Times New Roman" w:hAnsi="Times New Roman" w:cs="Times New Roman"/>
            <w:sz w:val="22"/>
            <w:rPrChange w:id="983" w:author="Microsoft Office 用户" w:date="2019-12-16T17:33:00Z">
              <w:rPr>
                <w:rFonts w:ascii="Times New Roman" w:hAnsi="Times New Roman" w:cs="Times New Roman"/>
              </w:rPr>
            </w:rPrChange>
          </w:rPr>
          <w:t xml:space="preserve">Diverse </w:t>
        </w:r>
      </w:ins>
      <w:ins w:id="984" w:author="Microsoft Office 用户" w:date="2019-12-15T17:01:00Z">
        <w:r w:rsidR="00F022BF" w:rsidRPr="00E10007">
          <w:rPr>
            <w:rFonts w:ascii="Times New Roman" w:hAnsi="Times New Roman" w:cs="Times New Roman"/>
            <w:sz w:val="22"/>
            <w:rPrChange w:id="985" w:author="Microsoft Office 用户" w:date="2019-12-16T17:33:00Z">
              <w:rPr>
                <w:rFonts w:ascii="Times New Roman" w:hAnsi="Times New Roman" w:cs="Times New Roman"/>
              </w:rPr>
            </w:rPrChange>
          </w:rPr>
          <w:t>Human Data</w:t>
        </w:r>
      </w:ins>
      <w:ins w:id="986" w:author="Microsoft Office 用户" w:date="2019-12-15T16:35:00Z">
        <w:r w:rsidR="00112D39" w:rsidRPr="00E10007">
          <w:rPr>
            <w:rFonts w:ascii="Times New Roman" w:hAnsi="Times New Roman" w:cs="Times New Roman"/>
            <w:sz w:val="22"/>
            <w:rPrChange w:id="987" w:author="Microsoft Office 用户" w:date="2019-12-16T17:33:00Z">
              <w:rPr>
                <w:rFonts w:ascii="Times New Roman" w:hAnsi="Times New Roman" w:cs="Times New Roman"/>
              </w:rPr>
            </w:rPrChange>
          </w:rPr>
          <w:t xml:space="preserve"> Processing</w:t>
        </w:r>
      </w:ins>
      <w:ins w:id="988" w:author="Zhang Yiping" w:date="2019-12-16T11:55:00Z">
        <w:r w:rsidR="00752441" w:rsidRPr="00E10007">
          <w:rPr>
            <w:rFonts w:ascii="Times New Roman" w:hAnsi="Times New Roman" w:cs="Times New Roman"/>
            <w:sz w:val="22"/>
            <w:rPrChange w:id="989" w:author="Microsoft Office 用户" w:date="2019-12-16T17:33:00Z">
              <w:rPr>
                <w:rFonts w:ascii="Times New Roman" w:hAnsi="Times New Roman" w:cs="Times New Roman"/>
              </w:rPr>
            </w:rPrChange>
          </w:rPr>
          <w:t>, lectured</w:t>
        </w:r>
      </w:ins>
      <w:ins w:id="990" w:author="Microsoft Office 用户" w:date="2019-12-09T19:48:00Z">
        <w:r w:rsidR="003E466E" w:rsidRPr="00E10007">
          <w:rPr>
            <w:rFonts w:ascii="Times New Roman" w:hAnsi="Times New Roman" w:cs="Times New Roman"/>
            <w:sz w:val="22"/>
            <w:rPrChange w:id="991" w:author="Microsoft Office 用户" w:date="2019-12-16T17:33:00Z">
              <w:rPr>
                <w:rFonts w:ascii="Times New Roman" w:hAnsi="Times New Roman" w:cs="Times New Roman"/>
              </w:rPr>
            </w:rPrChange>
          </w:rPr>
          <w:t xml:space="preserve"> by Professor </w:t>
        </w:r>
      </w:ins>
      <w:ins w:id="992" w:author="Microsoft Office 用户" w:date="2019-12-15T16:36:00Z">
        <w:r w:rsidR="00ED14FE" w:rsidRPr="00E10007">
          <w:rPr>
            <w:rFonts w:ascii="Times New Roman" w:hAnsi="Times New Roman" w:cs="Times New Roman"/>
            <w:sz w:val="22"/>
            <w:rPrChange w:id="993" w:author="Microsoft Office 用户" w:date="2019-12-16T17:33:00Z">
              <w:rPr>
                <w:rFonts w:ascii="Times New Roman" w:hAnsi="Times New Roman" w:cs="Times New Roman"/>
              </w:rPr>
            </w:rPrChange>
          </w:rPr>
          <w:t>Taylor Berg-Kirkpatrick</w:t>
        </w:r>
      </w:ins>
      <w:ins w:id="994" w:author="Microsoft Office 用户" w:date="2019-12-09T19:48:00Z">
        <w:r w:rsidR="003E466E" w:rsidRPr="00E10007">
          <w:rPr>
            <w:rFonts w:ascii="Times New Roman" w:hAnsi="Times New Roman" w:cs="Times New Roman"/>
            <w:sz w:val="22"/>
            <w:rPrChange w:id="995" w:author="Microsoft Office 用户" w:date="2019-12-16T17:33:00Z">
              <w:rPr>
                <w:rFonts w:ascii="Times New Roman" w:hAnsi="Times New Roman" w:cs="Times New Roman"/>
              </w:rPr>
            </w:rPrChange>
          </w:rPr>
          <w:t xml:space="preserve"> </w:t>
        </w:r>
      </w:ins>
      <w:ins w:id="996" w:author="Microsoft Office 用户" w:date="2019-12-09T19:51:00Z">
        <w:r w:rsidR="00B64091" w:rsidRPr="00E10007">
          <w:rPr>
            <w:rFonts w:ascii="Times New Roman" w:hAnsi="Times New Roman" w:cs="Times New Roman"/>
            <w:sz w:val="22"/>
            <w:rPrChange w:id="997" w:author="Microsoft Office 用户" w:date="2019-12-16T17:33:00Z">
              <w:rPr>
                <w:rFonts w:ascii="Times New Roman" w:hAnsi="Times New Roman" w:cs="Times New Roman"/>
              </w:rPr>
            </w:rPrChange>
          </w:rPr>
          <w:t xml:space="preserve">as </w:t>
        </w:r>
      </w:ins>
      <w:ins w:id="998" w:author="Microsoft Office 用户" w:date="2019-12-15T16:37:00Z">
        <w:r w:rsidR="003A3B78" w:rsidRPr="00E10007">
          <w:rPr>
            <w:rFonts w:ascii="Times New Roman" w:hAnsi="Times New Roman" w:cs="Times New Roman"/>
            <w:sz w:val="22"/>
            <w:rPrChange w:id="999" w:author="Microsoft Office 用户" w:date="2019-12-16T17:33:00Z">
              <w:rPr>
                <w:rFonts w:ascii="Times New Roman" w:hAnsi="Times New Roman" w:cs="Times New Roman"/>
              </w:rPr>
            </w:rPrChange>
          </w:rPr>
          <w:t xml:space="preserve">a </w:t>
        </w:r>
      </w:ins>
      <w:ins w:id="1000" w:author="Microsoft Office 用户" w:date="2019-12-09T19:51:00Z">
        <w:r w:rsidR="00B64091" w:rsidRPr="00E10007">
          <w:rPr>
            <w:rFonts w:ascii="Times New Roman" w:hAnsi="Times New Roman" w:cs="Times New Roman"/>
            <w:sz w:val="22"/>
            <w:rPrChange w:id="1001" w:author="Microsoft Office 用户" w:date="2019-12-16T17:33:00Z">
              <w:rPr>
                <w:rFonts w:ascii="Times New Roman" w:hAnsi="Times New Roman" w:cs="Times New Roman"/>
              </w:rPr>
            </w:rPrChange>
          </w:rPr>
          <w:t>new field</w:t>
        </w:r>
      </w:ins>
      <w:ins w:id="1002" w:author="Microsoft Office 用户" w:date="2019-12-09T19:53:00Z">
        <w:r w:rsidR="003B1FE7" w:rsidRPr="00E10007">
          <w:rPr>
            <w:rFonts w:ascii="Times New Roman" w:hAnsi="Times New Roman" w:cs="Times New Roman"/>
            <w:sz w:val="22"/>
            <w:rPrChange w:id="1003" w:author="Microsoft Office 用户" w:date="2019-12-16T17:33:00Z">
              <w:rPr>
                <w:rFonts w:ascii="Times New Roman" w:hAnsi="Times New Roman" w:cs="Times New Roman"/>
              </w:rPr>
            </w:rPrChange>
          </w:rPr>
          <w:t xml:space="preserve"> of study</w:t>
        </w:r>
      </w:ins>
      <w:ins w:id="1004" w:author="Microsoft Office 用户" w:date="2019-12-15T16:58:00Z">
        <w:r w:rsidR="00F022BF" w:rsidRPr="00E10007">
          <w:rPr>
            <w:rFonts w:ascii="Times New Roman" w:hAnsi="Times New Roman" w:cs="Times New Roman"/>
            <w:sz w:val="22"/>
            <w:rPrChange w:id="1005" w:author="Microsoft Office 用户" w:date="2019-12-16T17:33:00Z">
              <w:rPr>
                <w:rFonts w:ascii="Times New Roman" w:hAnsi="Times New Roman" w:cs="Times New Roman"/>
              </w:rPr>
            </w:rPrChange>
          </w:rPr>
          <w:t xml:space="preserve">, </w:t>
        </w:r>
      </w:ins>
      <w:ins w:id="1006" w:author="Zhang Yiping" w:date="2019-12-16T11:55:00Z">
        <w:r w:rsidR="00752441" w:rsidRPr="00E10007">
          <w:rPr>
            <w:rFonts w:ascii="Times New Roman" w:hAnsi="Times New Roman" w:cs="Times New Roman"/>
            <w:sz w:val="22"/>
            <w:rPrChange w:id="1007" w:author="Microsoft Office 用户" w:date="2019-12-16T17:33:00Z">
              <w:rPr>
                <w:rFonts w:ascii="Times New Roman" w:hAnsi="Times New Roman" w:cs="Times New Roman"/>
              </w:rPr>
            </w:rPrChange>
          </w:rPr>
          <w:t>because</w:t>
        </w:r>
      </w:ins>
      <w:ins w:id="1008" w:author="Microsoft Office 用户" w:date="2019-12-15T16:58:00Z">
        <w:del w:id="1009" w:author="Zhang Yiping" w:date="2019-12-16T11:55:00Z">
          <w:r w:rsidR="00F022BF" w:rsidRPr="00E10007" w:rsidDel="00752441">
            <w:rPr>
              <w:rFonts w:ascii="Times New Roman" w:hAnsi="Times New Roman" w:cs="Times New Roman"/>
              <w:sz w:val="22"/>
              <w:rPrChange w:id="1010" w:author="Microsoft Office 用户" w:date="2019-12-16T17:33:00Z">
                <w:rPr>
                  <w:rFonts w:ascii="Times New Roman" w:hAnsi="Times New Roman" w:cs="Times New Roman"/>
                </w:rPr>
              </w:rPrChange>
            </w:rPr>
            <w:delText>as</w:delText>
          </w:r>
        </w:del>
        <w:r w:rsidR="00F022BF" w:rsidRPr="00E10007">
          <w:rPr>
            <w:rFonts w:ascii="Times New Roman" w:hAnsi="Times New Roman" w:cs="Times New Roman"/>
            <w:sz w:val="22"/>
            <w:rPrChange w:id="1011" w:author="Microsoft Office 用户" w:date="2019-12-16T17:33:00Z">
              <w:rPr>
                <w:rFonts w:ascii="Times New Roman" w:hAnsi="Times New Roman" w:cs="Times New Roman"/>
              </w:rPr>
            </w:rPrChange>
          </w:rPr>
          <w:t xml:space="preserve"> </w:t>
        </w:r>
        <w:del w:id="1012" w:author="Zhang Yiping" w:date="2019-12-16T11:55:00Z">
          <w:r w:rsidR="00F022BF" w:rsidRPr="00E10007" w:rsidDel="00752441">
            <w:rPr>
              <w:rFonts w:ascii="Times New Roman" w:hAnsi="Times New Roman" w:cs="Times New Roman"/>
              <w:sz w:val="22"/>
              <w:rPrChange w:id="1013" w:author="Microsoft Office 用户" w:date="2019-12-16T17:33:00Z">
                <w:rPr>
                  <w:rFonts w:ascii="Times New Roman" w:hAnsi="Times New Roman" w:cs="Times New Roman"/>
                </w:rPr>
              </w:rPrChange>
            </w:rPr>
            <w:delText xml:space="preserve">I </w:delText>
          </w:r>
        </w:del>
      </w:ins>
      <w:ins w:id="1014" w:author="Microsoft Office 用户" w:date="2019-12-15T17:01:00Z">
        <w:del w:id="1015" w:author="Zhang Yiping" w:date="2019-12-16T11:55:00Z">
          <w:r w:rsidR="00F022BF" w:rsidRPr="00E10007" w:rsidDel="00752441">
            <w:rPr>
              <w:rFonts w:ascii="Times New Roman" w:hAnsi="Times New Roman" w:cs="Times New Roman"/>
              <w:sz w:val="22"/>
              <w:rPrChange w:id="1016" w:author="Microsoft Office 用户" w:date="2019-12-16T17:33:00Z">
                <w:rPr>
                  <w:rFonts w:ascii="Times New Roman" w:hAnsi="Times New Roman" w:cs="Times New Roman"/>
                </w:rPr>
              </w:rPrChange>
            </w:rPr>
            <w:delText>think</w:delText>
          </w:r>
        </w:del>
      </w:ins>
      <w:ins w:id="1017" w:author="Zhang Yiping" w:date="2019-12-16T11:55:00Z">
        <w:r w:rsidR="00752441" w:rsidRPr="00E10007">
          <w:rPr>
            <w:rFonts w:ascii="Times New Roman" w:hAnsi="Times New Roman" w:cs="Times New Roman"/>
            <w:sz w:val="22"/>
            <w:rPrChange w:id="1018" w:author="Microsoft Office 用户" w:date="2019-12-16T17:33:00Z">
              <w:rPr>
                <w:rFonts w:ascii="Times New Roman" w:hAnsi="Times New Roman" w:cs="Times New Roman"/>
              </w:rPr>
            </w:rPrChange>
          </w:rPr>
          <w:t>such</w:t>
        </w:r>
      </w:ins>
      <w:ins w:id="1019" w:author="Microsoft Office 用户" w:date="2019-12-15T17:01:00Z">
        <w:del w:id="1020" w:author="Zhang Yiping" w:date="2019-12-16T11:55:00Z">
          <w:r w:rsidR="00F022BF" w:rsidRPr="00E10007" w:rsidDel="00752441">
            <w:rPr>
              <w:rFonts w:ascii="Times New Roman" w:hAnsi="Times New Roman" w:cs="Times New Roman"/>
              <w:sz w:val="22"/>
              <w:rPrChange w:id="1021" w:author="Microsoft Office 用户" w:date="2019-12-16T17:33:00Z">
                <w:rPr>
                  <w:rFonts w:ascii="Times New Roman" w:hAnsi="Times New Roman" w:cs="Times New Roman"/>
                </w:rPr>
              </w:rPrChange>
            </w:rPr>
            <w:delText xml:space="preserve"> t</w:delText>
          </w:r>
          <w:r w:rsidR="00BE40BA" w:rsidRPr="00E10007" w:rsidDel="00752441">
            <w:rPr>
              <w:rFonts w:ascii="Times New Roman" w:hAnsi="Times New Roman" w:cs="Times New Roman"/>
              <w:sz w:val="22"/>
              <w:rPrChange w:id="1022" w:author="Microsoft Office 用户" w:date="2019-12-16T17:33:00Z">
                <w:rPr>
                  <w:rFonts w:ascii="Times New Roman" w:hAnsi="Times New Roman" w:cs="Times New Roman"/>
                </w:rPr>
              </w:rPrChange>
            </w:rPr>
            <w:delText>his</w:delText>
          </w:r>
        </w:del>
        <w:r w:rsidR="00F022BF" w:rsidRPr="00E10007">
          <w:rPr>
            <w:rFonts w:ascii="Times New Roman" w:hAnsi="Times New Roman" w:cs="Times New Roman"/>
            <w:sz w:val="22"/>
            <w:rPrChange w:id="1023" w:author="Microsoft Office 用户" w:date="2019-12-16T17:33:00Z">
              <w:rPr>
                <w:rFonts w:ascii="Times New Roman" w:hAnsi="Times New Roman" w:cs="Times New Roman"/>
              </w:rPr>
            </w:rPrChange>
          </w:rPr>
          <w:t xml:space="preserve"> research </w:t>
        </w:r>
        <w:del w:id="1024" w:author="Zhang Yiping" w:date="2019-12-16T11:56:00Z">
          <w:r w:rsidR="00F022BF" w:rsidRPr="00E10007" w:rsidDel="00752441">
            <w:rPr>
              <w:rFonts w:ascii="Times New Roman" w:hAnsi="Times New Roman" w:cs="Times New Roman"/>
              <w:sz w:val="22"/>
              <w:rPrChange w:id="1025" w:author="Microsoft Office 用户" w:date="2019-12-16T17:33:00Z">
                <w:rPr>
                  <w:rFonts w:ascii="Times New Roman" w:hAnsi="Times New Roman" w:cs="Times New Roman"/>
                </w:rPr>
              </w:rPrChange>
            </w:rPr>
            <w:delText>will be closer to our lives</w:delText>
          </w:r>
        </w:del>
      </w:ins>
      <w:ins w:id="1026" w:author="Zhang Yiping" w:date="2019-12-16T11:56:00Z">
        <w:r w:rsidR="00752441" w:rsidRPr="00E10007">
          <w:rPr>
            <w:rFonts w:ascii="Times New Roman" w:hAnsi="Times New Roman" w:cs="Times New Roman"/>
            <w:sz w:val="22"/>
            <w:rPrChange w:id="1027" w:author="Microsoft Office 用户" w:date="2019-12-16T17:33:00Z">
              <w:rPr>
                <w:rFonts w:ascii="Times New Roman" w:hAnsi="Times New Roman" w:cs="Times New Roman"/>
              </w:rPr>
            </w:rPrChange>
          </w:rPr>
          <w:t>can be instrumental to the daily life</w:t>
        </w:r>
      </w:ins>
      <w:ins w:id="1028" w:author="Microsoft Office 用户" w:date="2019-12-09T19:51:00Z">
        <w:r w:rsidR="003E466E" w:rsidRPr="00E10007">
          <w:rPr>
            <w:rFonts w:ascii="Times New Roman" w:hAnsi="Times New Roman" w:cs="Times New Roman"/>
            <w:sz w:val="22"/>
            <w:rPrChange w:id="1029" w:author="Microsoft Office 用户" w:date="2019-12-16T17:33:00Z">
              <w:rPr>
                <w:rFonts w:ascii="Times New Roman" w:hAnsi="Times New Roman" w:cs="Times New Roman"/>
              </w:rPr>
            </w:rPrChange>
          </w:rPr>
          <w:t>.</w:t>
        </w:r>
      </w:ins>
      <w:bookmarkEnd w:id="964"/>
      <w:bookmarkEnd w:id="965"/>
      <w:ins w:id="1030" w:author="Microsoft Office 用户" w:date="2019-12-14T16:23:00Z">
        <w:r w:rsidR="00450C35" w:rsidRPr="00E10007">
          <w:rPr>
            <w:rFonts w:ascii="Times New Roman" w:hAnsi="Times New Roman" w:cs="Times New Roman"/>
            <w:sz w:val="22"/>
            <w:rPrChange w:id="1031" w:author="Microsoft Office 用户" w:date="2019-12-16T17:33:00Z">
              <w:rPr>
                <w:rFonts w:ascii="Times New Roman" w:hAnsi="Times New Roman" w:cs="Times New Roman"/>
              </w:rPr>
            </w:rPrChange>
          </w:rPr>
          <w:t xml:space="preserve"> </w:t>
        </w:r>
      </w:ins>
    </w:p>
    <w:p w14:paraId="54550431" w14:textId="77777777" w:rsidR="00CF4B9F" w:rsidRPr="00E10007" w:rsidDel="00450C35" w:rsidRDefault="00CF4B9F">
      <w:pPr>
        <w:pStyle w:val="ad"/>
        <w:spacing w:after="0" w:line="330" w:lineRule="exact"/>
        <w:jc w:val="both"/>
        <w:rPr>
          <w:del w:id="1032" w:author="Microsoft Office 用户" w:date="2019-12-14T16:23:00Z"/>
          <w:rFonts w:ascii="Times New Roman" w:hAnsi="Times New Roman" w:cs="Times New Roman"/>
          <w:sz w:val="22"/>
        </w:rPr>
        <w:pPrChange w:id="1033" w:author="Microsoft Office 用户" w:date="2019-12-14T16:29:00Z">
          <w:pPr>
            <w:pStyle w:val="ad"/>
            <w:spacing w:after="0" w:line="320" w:lineRule="exact"/>
            <w:jc w:val="both"/>
          </w:pPr>
        </w:pPrChange>
      </w:pPr>
    </w:p>
    <w:p w14:paraId="2BBC0C38" w14:textId="171E5009" w:rsidR="00F51FC5" w:rsidRPr="000B0E86" w:rsidDel="00841272" w:rsidRDefault="00F51FC5">
      <w:pPr>
        <w:spacing w:line="330" w:lineRule="exact"/>
        <w:jc w:val="both"/>
        <w:rPr>
          <w:del w:id="1034" w:author="Microsoft Office 用户" w:date="2019-12-09T19:52:00Z"/>
          <w:rFonts w:ascii="Times New Roman" w:hAnsi="Times New Roman" w:cs="Times New Roman"/>
          <w:rPrChange w:id="1035" w:author="Microsoft Office 用户" w:date="2019-12-16T21:08:00Z">
            <w:rPr>
              <w:del w:id="1036" w:author="Microsoft Office 用户" w:date="2019-12-09T19:52:00Z"/>
              <w:rFonts w:ascii="Times New Roman" w:hAnsi="Times New Roman" w:cs="Times New Roman"/>
            </w:rPr>
          </w:rPrChange>
        </w:rPr>
        <w:pPrChange w:id="1037" w:author="Microsoft Office 用户" w:date="2019-12-14T16:29:00Z">
          <w:pPr>
            <w:spacing w:line="320" w:lineRule="exact"/>
            <w:jc w:val="both"/>
          </w:pPr>
        </w:pPrChange>
      </w:pPr>
      <w:r w:rsidRPr="000B0E86">
        <w:rPr>
          <w:rFonts w:ascii="Times New Roman" w:hAnsi="Times New Roman" w:cs="Times New Roman"/>
          <w:rPrChange w:id="1038" w:author="Microsoft Office 用户" w:date="2019-12-16T21:08:00Z">
            <w:rPr>
              <w:rFonts w:ascii="Times New Roman" w:hAnsi="Times New Roman" w:cs="Times New Roman"/>
            </w:rPr>
          </w:rPrChange>
        </w:rPr>
        <w:t>I</w:t>
      </w:r>
      <w:bookmarkStart w:id="1039" w:name="_GoBack"/>
      <w:bookmarkEnd w:id="1039"/>
      <w:r w:rsidRPr="000B0E86">
        <w:rPr>
          <w:rFonts w:ascii="Times New Roman" w:hAnsi="Times New Roman" w:cs="Times New Roman"/>
          <w:rPrChange w:id="1040" w:author="Microsoft Office 用户" w:date="2019-12-16T21:08:00Z">
            <w:rPr>
              <w:rFonts w:ascii="Times New Roman" w:hAnsi="Times New Roman" w:cs="Times New Roman"/>
            </w:rPr>
          </w:rPrChange>
        </w:rPr>
        <w:t xml:space="preserve">n the short term, upon obtaining my master degree, I expect to complete my project plan with excellent performance to broaden my horizon and consolidate </w:t>
      </w:r>
      <w:ins w:id="1041" w:author="Microsoft Office 用户" w:date="2019-12-14T16:24:00Z">
        <w:r w:rsidR="00450C35" w:rsidRPr="000B0E86">
          <w:rPr>
            <w:rFonts w:ascii="Times New Roman" w:hAnsi="Times New Roman" w:cs="Times New Roman"/>
            <w:rPrChange w:id="1042" w:author="Microsoft Office 用户" w:date="2019-12-16T21:08:00Z">
              <w:rPr>
                <w:rFonts w:ascii="Times New Roman" w:hAnsi="Times New Roman" w:cs="Times New Roman"/>
              </w:rPr>
            </w:rPrChange>
          </w:rPr>
          <w:t>my</w:t>
        </w:r>
      </w:ins>
      <w:del w:id="1043" w:author="Microsoft Office 用户" w:date="2019-12-14T16:24:00Z">
        <w:r w:rsidRPr="000B0E86" w:rsidDel="00450C35">
          <w:rPr>
            <w:rFonts w:ascii="Times New Roman" w:hAnsi="Times New Roman" w:cs="Times New Roman"/>
            <w:rPrChange w:id="1044" w:author="Microsoft Office 用户" w:date="2019-12-16T21:08:00Z">
              <w:rPr>
                <w:rFonts w:ascii="Times New Roman" w:hAnsi="Times New Roman" w:cs="Times New Roman"/>
              </w:rPr>
            </w:rPrChange>
          </w:rPr>
          <w:delText>the</w:delText>
        </w:r>
      </w:del>
      <w:r w:rsidRPr="000B0E86">
        <w:rPr>
          <w:rFonts w:ascii="Times New Roman" w:hAnsi="Times New Roman" w:cs="Times New Roman"/>
          <w:rPrChange w:id="1045" w:author="Microsoft Office 用户" w:date="2019-12-16T21:08:00Z">
            <w:rPr>
              <w:rFonts w:ascii="Times New Roman" w:hAnsi="Times New Roman" w:cs="Times New Roman"/>
            </w:rPr>
          </w:rPrChange>
        </w:rPr>
        <w:t xml:space="preserve"> knowledge</w:t>
      </w:r>
      <w:del w:id="1046" w:author="Microsoft Office 用户" w:date="2019-12-14T16:24:00Z">
        <w:r w:rsidRPr="000B0E86" w:rsidDel="00450C35">
          <w:rPr>
            <w:rFonts w:ascii="Times New Roman" w:hAnsi="Times New Roman" w:cs="Times New Roman"/>
            <w:rPrChange w:id="1047" w:author="Microsoft Office 用户" w:date="2019-12-16T21:08:00Z">
              <w:rPr>
                <w:rFonts w:ascii="Times New Roman" w:hAnsi="Times New Roman" w:cs="Times New Roman"/>
              </w:rPr>
            </w:rPrChange>
          </w:rPr>
          <w:delText xml:space="preserve"> I have gained</w:delText>
        </w:r>
      </w:del>
      <w:r w:rsidRPr="000B0E86">
        <w:rPr>
          <w:rFonts w:ascii="Times New Roman" w:hAnsi="Times New Roman" w:cs="Times New Roman"/>
          <w:rPrChange w:id="1048" w:author="Microsoft Office 用户" w:date="2019-12-16T21:08:00Z">
            <w:rPr>
              <w:rFonts w:ascii="Times New Roman" w:hAnsi="Times New Roman" w:cs="Times New Roman"/>
            </w:rPr>
          </w:rPrChange>
        </w:rPr>
        <w:t>. In the next 3</w:t>
      </w:r>
      <w:ins w:id="1049" w:author="Zhang Yiping" w:date="2019-12-16T11:58:00Z">
        <w:r w:rsidR="00752441" w:rsidRPr="000B0E86">
          <w:rPr>
            <w:rFonts w:ascii="Times New Roman" w:hAnsi="Times New Roman" w:cs="Times New Roman"/>
            <w:rPrChange w:id="1050" w:author="Microsoft Office 用户" w:date="2019-12-16T21:08:00Z">
              <w:rPr>
                <w:rFonts w:ascii="Times New Roman" w:hAnsi="Times New Roman" w:cs="Times New Roman"/>
              </w:rPr>
            </w:rPrChange>
          </w:rPr>
          <w:t>-</w:t>
        </w:r>
      </w:ins>
      <w:ins w:id="1051" w:author="Microsoft Office 用户" w:date="2019-12-09T19:08:00Z">
        <w:del w:id="1052" w:author="Zhang Yiping" w:date="2019-12-16T11:58:00Z">
          <w:r w:rsidR="00762420" w:rsidRPr="000B0E86" w:rsidDel="00752441">
            <w:rPr>
              <w:rFonts w:ascii="Times New Roman" w:hAnsi="Times New Roman" w:cs="Times New Roman"/>
              <w:rPrChange w:id="1053" w:author="Microsoft Office 用户" w:date="2019-12-16T21:08:00Z">
                <w:rPr>
                  <w:rFonts w:ascii="Times New Roman" w:hAnsi="Times New Roman" w:cs="Times New Roman"/>
                </w:rPr>
              </w:rPrChange>
            </w:rPr>
            <w:delText xml:space="preserve"> to </w:delText>
          </w:r>
        </w:del>
      </w:ins>
      <w:del w:id="1054" w:author="Microsoft Office 用户" w:date="2019-12-09T19:08:00Z">
        <w:r w:rsidRPr="000B0E86" w:rsidDel="00762420">
          <w:rPr>
            <w:rFonts w:ascii="Times New Roman" w:hAnsi="Times New Roman" w:cs="Times New Roman"/>
            <w:rPrChange w:id="1055" w:author="Microsoft Office 用户" w:date="2019-12-16T21:08:00Z">
              <w:rPr>
                <w:rFonts w:ascii="Times New Roman" w:hAnsi="Times New Roman" w:cs="Times New Roman"/>
              </w:rPr>
            </w:rPrChange>
          </w:rPr>
          <w:delText>-</w:delText>
        </w:r>
      </w:del>
      <w:r w:rsidRPr="000B0E86">
        <w:rPr>
          <w:rFonts w:ascii="Times New Roman" w:hAnsi="Times New Roman" w:cs="Times New Roman"/>
          <w:rPrChange w:id="1056" w:author="Microsoft Office 用户" w:date="2019-12-16T21:08:00Z">
            <w:rPr>
              <w:rFonts w:ascii="Times New Roman" w:hAnsi="Times New Roman" w:cs="Times New Roman"/>
            </w:rPr>
          </w:rPrChange>
        </w:rPr>
        <w:t>5 year</w:t>
      </w:r>
      <w:ins w:id="1057" w:author="Microsoft Office 用户" w:date="2019-12-09T19:08:00Z">
        <w:del w:id="1058" w:author="Zhang Yiping" w:date="2019-12-16T11:58:00Z">
          <w:r w:rsidR="00762420" w:rsidRPr="000B0E86" w:rsidDel="00B05AFB">
            <w:rPr>
              <w:rFonts w:ascii="Times New Roman" w:hAnsi="Times New Roman" w:cs="Times New Roman"/>
              <w:rPrChange w:id="1059" w:author="Microsoft Office 用户" w:date="2019-12-16T21:08:00Z">
                <w:rPr>
                  <w:rFonts w:ascii="Times New Roman" w:hAnsi="Times New Roman" w:cs="Times New Roman"/>
                </w:rPr>
              </w:rPrChange>
            </w:rPr>
            <w:delText>s</w:delText>
          </w:r>
        </w:del>
      </w:ins>
      <w:r w:rsidRPr="000B0E86">
        <w:rPr>
          <w:rFonts w:ascii="Times New Roman" w:hAnsi="Times New Roman" w:cs="Times New Roman"/>
          <w:rPrChange w:id="1060" w:author="Microsoft Office 用户" w:date="2019-12-16T21:08:00Z">
            <w:rPr>
              <w:rFonts w:ascii="Times New Roman" w:hAnsi="Times New Roman" w:cs="Times New Roman"/>
            </w:rPr>
          </w:rPrChange>
        </w:rPr>
        <w:t xml:space="preserve">, I aspire to become a reliable researcher by pursuing a doctor degree. In the long run, I </w:t>
      </w:r>
      <w:del w:id="1061" w:author="Zhang Yiping" w:date="2019-12-16T11:59:00Z">
        <w:r w:rsidRPr="000B0E86" w:rsidDel="00B05AFB">
          <w:rPr>
            <w:rFonts w:ascii="Times New Roman" w:hAnsi="Times New Roman" w:cs="Times New Roman"/>
            <w:rPrChange w:id="1062" w:author="Microsoft Office 用户" w:date="2019-12-16T21:08:00Z">
              <w:rPr>
                <w:rFonts w:ascii="Times New Roman" w:hAnsi="Times New Roman" w:cs="Times New Roman"/>
              </w:rPr>
            </w:rPrChange>
          </w:rPr>
          <w:delText>hope to</w:delText>
        </w:r>
      </w:del>
      <w:ins w:id="1063" w:author="Zhang Yiping" w:date="2019-12-16T11:59:00Z">
        <w:r w:rsidR="00B05AFB" w:rsidRPr="000B0E86">
          <w:rPr>
            <w:rFonts w:ascii="Times New Roman" w:hAnsi="Times New Roman" w:cs="Times New Roman"/>
            <w:rPrChange w:id="1064" w:author="Microsoft Office 用户" w:date="2019-12-16T21:08:00Z">
              <w:rPr>
                <w:rFonts w:ascii="Times New Roman" w:hAnsi="Times New Roman" w:cs="Times New Roman"/>
              </w:rPr>
            </w:rPrChange>
          </w:rPr>
          <w:t>would like to</w:t>
        </w:r>
      </w:ins>
      <w:r w:rsidRPr="000B0E86">
        <w:rPr>
          <w:rFonts w:ascii="Times New Roman" w:hAnsi="Times New Roman" w:cs="Times New Roman"/>
          <w:rPrChange w:id="1065" w:author="Microsoft Office 用户" w:date="2019-12-16T21:08:00Z">
            <w:rPr>
              <w:rFonts w:ascii="Times New Roman" w:hAnsi="Times New Roman" w:cs="Times New Roman"/>
            </w:rPr>
          </w:rPrChange>
        </w:rPr>
        <w:t xml:space="preserve"> work as a professor to educate future students and to promote promising technologies to better our lives. </w:t>
      </w:r>
      <w:bookmarkStart w:id="1066" w:name="OLE_LINK72"/>
      <w:bookmarkStart w:id="1067" w:name="OLE_LINK73"/>
      <w:r w:rsidRPr="000B0E86">
        <w:rPr>
          <w:rFonts w:ascii="Times New Roman" w:hAnsi="Times New Roman" w:cs="Times New Roman"/>
          <w:rPrChange w:id="1068" w:author="Microsoft Office 用户" w:date="2019-12-16T21:08:00Z">
            <w:rPr>
              <w:rFonts w:ascii="Times New Roman" w:hAnsi="Times New Roman" w:cs="Times New Roman"/>
            </w:rPr>
          </w:rPrChange>
        </w:rPr>
        <w:t>The road ahead is destined to be a bumpy ride, but I am strong-willed enough to overcome whatever challenges lying ahead to accomplish my dream.</w:t>
      </w:r>
      <w:bookmarkEnd w:id="1066"/>
      <w:bookmarkEnd w:id="1067"/>
      <w:del w:id="1069" w:author="Microsoft Office 用户" w:date="2019-12-16T17:21:00Z">
        <w:r w:rsidRPr="000B0E86" w:rsidDel="00840630">
          <w:rPr>
            <w:rFonts w:ascii="Times New Roman" w:hAnsi="Times New Roman" w:cs="Times New Roman"/>
            <w:rPrChange w:id="1070" w:author="Microsoft Office 用户" w:date="2019-12-16T21:08:00Z">
              <w:rPr>
                <w:rFonts w:ascii="Times New Roman" w:hAnsi="Times New Roman" w:cs="Times New Roman"/>
              </w:rPr>
            </w:rPrChange>
          </w:rPr>
          <w:delText xml:space="preserve"> </w:delText>
        </w:r>
      </w:del>
      <w:bookmarkEnd w:id="803"/>
      <w:bookmarkEnd w:id="804"/>
    </w:p>
    <w:p w14:paraId="682D802E" w14:textId="047D875A" w:rsidR="00F51FC5" w:rsidRPr="00E10007" w:rsidDel="00841272" w:rsidRDefault="00F51FC5">
      <w:pPr>
        <w:spacing w:line="330" w:lineRule="exact"/>
        <w:jc w:val="both"/>
        <w:rPr>
          <w:del w:id="1071" w:author="Microsoft Office 用户" w:date="2019-12-09T19:52:00Z"/>
          <w:rFonts w:ascii="Times New Roman" w:hAnsi="Times New Roman" w:cs="Times New Roman"/>
          <w:rPrChange w:id="1072" w:author="Microsoft Office 用户" w:date="2019-12-16T17:33:00Z">
            <w:rPr>
              <w:del w:id="1073" w:author="Microsoft Office 用户" w:date="2019-12-09T19:52:00Z"/>
              <w:rFonts w:ascii="Times New Roman" w:hAnsi="Times New Roman" w:cs="Times New Roman"/>
            </w:rPr>
          </w:rPrChange>
        </w:rPr>
        <w:pPrChange w:id="1074" w:author="Microsoft Office 用户" w:date="2019-12-14T16:29:00Z">
          <w:pPr>
            <w:pStyle w:val="ad"/>
            <w:spacing w:after="0" w:line="320" w:lineRule="exact"/>
            <w:jc w:val="both"/>
          </w:pPr>
        </w:pPrChange>
      </w:pPr>
    </w:p>
    <w:p w14:paraId="349B5BA0" w14:textId="5EBE3D1E" w:rsidR="00F51FC5" w:rsidRPr="00E10007" w:rsidDel="00841272" w:rsidRDefault="00F51FC5">
      <w:pPr>
        <w:spacing w:line="330" w:lineRule="exact"/>
        <w:jc w:val="both"/>
        <w:rPr>
          <w:del w:id="1075" w:author="Microsoft Office 用户" w:date="2019-12-09T19:52:00Z"/>
          <w:rFonts w:ascii="Times New Roman" w:hAnsi="Times New Roman" w:cs="Times New Roman"/>
          <w:rPrChange w:id="1076" w:author="Microsoft Office 用户" w:date="2019-12-16T17:33:00Z">
            <w:rPr>
              <w:del w:id="1077" w:author="Microsoft Office 用户" w:date="2019-12-09T19:52:00Z"/>
              <w:rFonts w:ascii="Times New Roman" w:hAnsi="Times New Roman" w:cs="Times New Roman"/>
            </w:rPr>
          </w:rPrChange>
        </w:rPr>
        <w:pPrChange w:id="1078" w:author="Microsoft Office 用户" w:date="2019-12-14T16:29:00Z">
          <w:pPr>
            <w:pStyle w:val="ad"/>
            <w:spacing w:after="0" w:line="320" w:lineRule="exact"/>
            <w:jc w:val="both"/>
          </w:pPr>
        </w:pPrChange>
      </w:pPr>
    </w:p>
    <w:p w14:paraId="4716C6B7" w14:textId="4B473137" w:rsidR="00F51FC5" w:rsidRPr="00E10007" w:rsidDel="00841272" w:rsidRDefault="00F51FC5">
      <w:pPr>
        <w:spacing w:line="330" w:lineRule="exact"/>
        <w:jc w:val="both"/>
        <w:rPr>
          <w:del w:id="1079" w:author="Microsoft Office 用户" w:date="2019-12-09T19:52:00Z"/>
          <w:rFonts w:ascii="Times New Roman" w:hAnsi="Times New Roman" w:cs="Times New Roman"/>
          <w:rPrChange w:id="1080" w:author="Microsoft Office 用户" w:date="2019-12-16T17:33:00Z">
            <w:rPr>
              <w:del w:id="1081" w:author="Microsoft Office 用户" w:date="2019-12-09T19:52:00Z"/>
              <w:rFonts w:ascii="Times New Roman" w:hAnsi="Times New Roman" w:cs="Times New Roman"/>
            </w:rPr>
          </w:rPrChange>
        </w:rPr>
        <w:pPrChange w:id="1082" w:author="Microsoft Office 用户" w:date="2019-12-14T16:29:00Z">
          <w:pPr>
            <w:pStyle w:val="ad"/>
            <w:spacing w:after="0" w:line="320" w:lineRule="exact"/>
            <w:jc w:val="both"/>
          </w:pPr>
        </w:pPrChange>
      </w:pPr>
      <w:del w:id="1083" w:author="Microsoft Office 用户" w:date="2019-12-09T19:52:00Z">
        <w:r w:rsidRPr="00E10007" w:rsidDel="00841272">
          <w:rPr>
            <w:rFonts w:ascii="Times New Roman" w:hAnsi="Times New Roman" w:cs="Times New Roman"/>
            <w:rPrChange w:id="1084" w:author="Microsoft Office 用户" w:date="2019-12-16T17:33:00Z">
              <w:rPr>
                <w:rFonts w:ascii="Times New Roman" w:hAnsi="Times New Roman" w:cs="Times New Roman"/>
              </w:rPr>
            </w:rPrChange>
          </w:rPr>
          <w:delText>----</w:delText>
        </w:r>
        <w:r w:rsidRPr="00E10007" w:rsidDel="00841272">
          <w:rPr>
            <w:rFonts w:ascii="Times New Roman" w:hAnsi="Times New Roman" w:cs="Times New Roman" w:hint="eastAsia"/>
            <w:rPrChange w:id="1085" w:author="Microsoft Office 用户" w:date="2019-12-16T17:33:00Z">
              <w:rPr>
                <w:rFonts w:ascii="Times New Roman" w:hAnsi="Times New Roman" w:cs="Times New Roman" w:hint="eastAsia"/>
              </w:rPr>
            </w:rPrChange>
          </w:rPr>
          <w:delText>活字印刷</w:delText>
        </w:r>
        <w:r w:rsidRPr="00E10007" w:rsidDel="00841272">
          <w:rPr>
            <w:rFonts w:ascii="Times New Roman" w:hAnsi="Times New Roman" w:cs="Times New Roman"/>
            <w:rPrChange w:id="1086" w:author="Microsoft Office 用户" w:date="2019-12-16T17:33:00Z">
              <w:rPr>
                <w:rFonts w:ascii="Times New Roman" w:hAnsi="Times New Roman" w:cs="Times New Roman"/>
              </w:rPr>
            </w:rPrChange>
          </w:rPr>
          <w:delText>-----</w:delText>
        </w:r>
      </w:del>
    </w:p>
    <w:p w14:paraId="4FD24028" w14:textId="5E453F4C" w:rsidR="00F51FC5" w:rsidRPr="00E10007" w:rsidDel="00841272" w:rsidRDefault="00F51FC5">
      <w:pPr>
        <w:spacing w:line="330" w:lineRule="exact"/>
        <w:jc w:val="both"/>
        <w:rPr>
          <w:del w:id="1087" w:author="Microsoft Office 用户" w:date="2019-12-09T19:52:00Z"/>
          <w:rFonts w:ascii="Times New Roman" w:hAnsi="Times New Roman" w:cs="Times New Roman"/>
          <w:rPrChange w:id="1088" w:author="Microsoft Office 用户" w:date="2019-12-16T17:33:00Z">
            <w:rPr>
              <w:del w:id="1089" w:author="Microsoft Office 用户" w:date="2019-12-09T19:52:00Z"/>
              <w:rFonts w:ascii="Times New Roman" w:hAnsi="Times New Roman" w:cs="Times New Roman"/>
            </w:rPr>
          </w:rPrChange>
        </w:rPr>
        <w:pPrChange w:id="1090" w:author="Microsoft Office 用户" w:date="2019-12-14T16:29:00Z">
          <w:pPr>
            <w:pStyle w:val="ad"/>
            <w:numPr>
              <w:numId w:val="1"/>
            </w:numPr>
            <w:spacing w:after="0" w:line="320" w:lineRule="exact"/>
            <w:ind w:left="360" w:hanging="360"/>
            <w:jc w:val="both"/>
          </w:pPr>
        </w:pPrChange>
      </w:pPr>
      <w:del w:id="1091" w:author="Microsoft Office 用户" w:date="2019-12-09T19:52:00Z">
        <w:r w:rsidRPr="00E10007" w:rsidDel="00841272">
          <w:rPr>
            <w:rFonts w:ascii="Times New Roman" w:hAnsi="Times New Roman" w:cs="Times New Roman"/>
            <w:rPrChange w:id="1092" w:author="Microsoft Office 用户" w:date="2019-12-16T17:33:00Z">
              <w:rPr>
                <w:rFonts w:ascii="Times New Roman" w:hAnsi="Times New Roman" w:cs="Times New Roman"/>
              </w:rPr>
            </w:rPrChange>
          </w:rPr>
          <w:delText xml:space="preserve">I believe my research interests show </w:delText>
        </w:r>
        <w:r w:rsidR="00F63646" w:rsidRPr="00E10007" w:rsidDel="00841272">
          <w:rPr>
            <w:rFonts w:ascii="Times New Roman" w:hAnsi="Times New Roman" w:cs="Times New Roman"/>
            <w:rPrChange w:id="1093" w:author="Microsoft Office 用户" w:date="2019-12-16T17:33:00Z">
              <w:rPr>
                <w:rFonts w:ascii="Times New Roman" w:hAnsi="Times New Roman" w:cs="Times New Roman"/>
              </w:rPr>
            </w:rPrChange>
          </w:rPr>
          <w:delText xml:space="preserve">great </w:delText>
        </w:r>
        <w:r w:rsidRPr="00E10007" w:rsidDel="00841272">
          <w:rPr>
            <w:rFonts w:ascii="Times New Roman" w:hAnsi="Times New Roman" w:cs="Times New Roman"/>
            <w:rPrChange w:id="1094" w:author="Microsoft Office 用户" w:date="2019-12-16T17:33:00Z">
              <w:rPr>
                <w:rFonts w:ascii="Times New Roman" w:hAnsi="Times New Roman" w:cs="Times New Roman"/>
              </w:rPr>
            </w:rPrChange>
          </w:rPr>
          <w:delText>similarities</w:delText>
        </w:r>
      </w:del>
      <w:ins w:id="1095" w:author="Yiping ZHANG" w:date="2019-12-08T15:35:00Z">
        <w:del w:id="1096" w:author="Microsoft Office 用户" w:date="2019-12-09T19:52:00Z">
          <w:r w:rsidR="00DB0763" w:rsidRPr="00E10007" w:rsidDel="00841272">
            <w:rPr>
              <w:rFonts w:ascii="Times New Roman" w:hAnsi="Times New Roman" w:cs="Times New Roman"/>
              <w:rPrChange w:id="1097" w:author="Microsoft Office 用户" w:date="2019-12-16T17:33:00Z">
                <w:rPr>
                  <w:rFonts w:ascii="Times New Roman" w:hAnsi="Times New Roman" w:cs="Times New Roman"/>
                </w:rPr>
              </w:rPrChange>
            </w:rPr>
            <w:delText>are aligned with that of</w:delText>
          </w:r>
        </w:del>
      </w:ins>
      <w:del w:id="1098" w:author="Microsoft Office 用户" w:date="2019-12-09T19:52:00Z">
        <w:r w:rsidRPr="00E10007" w:rsidDel="00841272">
          <w:rPr>
            <w:rFonts w:ascii="Times New Roman" w:hAnsi="Times New Roman" w:cs="Times New Roman"/>
            <w:rPrChange w:id="1099" w:author="Microsoft Office 用户" w:date="2019-12-16T17:33:00Z">
              <w:rPr>
                <w:rFonts w:ascii="Times New Roman" w:hAnsi="Times New Roman" w:cs="Times New Roman"/>
              </w:rPr>
            </w:rPrChange>
          </w:rPr>
          <w:delText xml:space="preserve"> with Prof.A and Prof.B, and I look forward </w:delText>
        </w:r>
        <w:bookmarkStart w:id="1100" w:name="OLE_LINK81"/>
        <w:bookmarkStart w:id="1101" w:name="OLE_LINK82"/>
        <w:r w:rsidRPr="00E10007" w:rsidDel="00841272">
          <w:rPr>
            <w:rFonts w:ascii="Times New Roman" w:hAnsi="Times New Roman" w:cs="Times New Roman"/>
            <w:rPrChange w:id="1102" w:author="Microsoft Office 用户" w:date="2019-12-16T17:33:00Z">
              <w:rPr>
                <w:rFonts w:ascii="Times New Roman" w:hAnsi="Times New Roman" w:cs="Times New Roman"/>
              </w:rPr>
            </w:rPrChange>
          </w:rPr>
          <w:delText xml:space="preserve">to giving full play to my ability in AREA under their instructions. </w:delText>
        </w:r>
        <w:bookmarkEnd w:id="1100"/>
        <w:bookmarkEnd w:id="1101"/>
      </w:del>
    </w:p>
    <w:p w14:paraId="0C2F0E6A" w14:textId="675EC934" w:rsidR="00581451" w:rsidRPr="00E10007" w:rsidRDefault="00F51FC5">
      <w:pPr>
        <w:pStyle w:val="ad"/>
        <w:spacing w:after="0" w:line="330" w:lineRule="exact"/>
        <w:jc w:val="both"/>
        <w:rPr>
          <w:rFonts w:ascii="Times New Roman" w:hAnsi="Times New Roman" w:cs="Times New Roman"/>
          <w:sz w:val="22"/>
          <w:rPrChange w:id="1103" w:author="Microsoft Office 用户" w:date="2019-12-16T17:33:00Z">
            <w:rPr>
              <w:rFonts w:ascii="Times New Roman" w:hAnsi="Times New Roman" w:cs="Times New Roman"/>
            </w:rPr>
          </w:rPrChange>
        </w:rPr>
        <w:pPrChange w:id="1104" w:author="Microsoft Office 用户" w:date="2019-12-14T16:29:00Z">
          <w:pPr>
            <w:pStyle w:val="ad"/>
            <w:numPr>
              <w:numId w:val="1"/>
            </w:numPr>
            <w:spacing w:after="0" w:line="320" w:lineRule="exact"/>
            <w:ind w:left="360" w:hanging="360"/>
            <w:jc w:val="both"/>
          </w:pPr>
        </w:pPrChange>
      </w:pPr>
      <w:del w:id="1105" w:author="Microsoft Office 用户" w:date="2019-12-09T19:52:00Z">
        <w:r w:rsidRPr="00E10007" w:rsidDel="00841272">
          <w:rPr>
            <w:rFonts w:ascii="Times New Roman" w:hAnsi="Times New Roman" w:cs="Times New Roman"/>
            <w:sz w:val="22"/>
            <w:rPrChange w:id="1106" w:author="Microsoft Office 用户" w:date="2019-12-16T17:33:00Z">
              <w:rPr>
                <w:rFonts w:ascii="Times New Roman" w:hAnsi="Times New Roman" w:cs="Times New Roman"/>
              </w:rPr>
            </w:rPrChange>
          </w:rPr>
          <w:delText>I believe this experience</w:delText>
        </w:r>
      </w:del>
      <w:ins w:id="1107" w:author="Yiping ZHANG" w:date="2019-12-08T15:36:00Z">
        <w:del w:id="1108" w:author="Microsoft Office 用户" w:date="2019-12-09T19:52:00Z">
          <w:r w:rsidR="00E64AF8" w:rsidRPr="00E10007" w:rsidDel="00841272">
            <w:rPr>
              <w:rFonts w:ascii="Times New Roman" w:hAnsi="Times New Roman" w:cs="Times New Roman"/>
              <w:sz w:val="22"/>
              <w:rPrChange w:id="1109" w:author="Microsoft Office 用户" w:date="2019-12-16T17:33:00Z">
                <w:rPr>
                  <w:rFonts w:ascii="Times New Roman" w:hAnsi="Times New Roman" w:cs="Times New Roman"/>
                </w:rPr>
              </w:rPrChange>
            </w:rPr>
            <w:delText>s</w:delText>
          </w:r>
        </w:del>
      </w:ins>
      <w:del w:id="1110" w:author="Microsoft Office 用户" w:date="2019-12-09T19:52:00Z">
        <w:r w:rsidRPr="00E10007" w:rsidDel="00841272">
          <w:rPr>
            <w:rFonts w:ascii="Times New Roman" w:hAnsi="Times New Roman" w:cs="Times New Roman"/>
            <w:sz w:val="22"/>
            <w:rPrChange w:id="1111" w:author="Microsoft Office 用户" w:date="2019-12-16T17:33:00Z">
              <w:rPr>
                <w:rFonts w:ascii="Times New Roman" w:hAnsi="Times New Roman" w:cs="Times New Roman"/>
              </w:rPr>
            </w:rPrChange>
          </w:rPr>
          <w:delText xml:space="preserve"> equipped me well</w:delText>
        </w:r>
      </w:del>
      <w:ins w:id="1112" w:author="Yiping ZHANG" w:date="2019-12-08T15:36:00Z">
        <w:del w:id="1113" w:author="Microsoft Office 用户" w:date="2019-12-09T19:52:00Z">
          <w:r w:rsidR="00E64AF8" w:rsidRPr="00E10007" w:rsidDel="00841272">
            <w:rPr>
              <w:rFonts w:ascii="Times New Roman" w:hAnsi="Times New Roman" w:cs="Times New Roman"/>
              <w:sz w:val="22"/>
              <w:rPrChange w:id="1114" w:author="Microsoft Office 用户" w:date="2019-12-16T17:33:00Z">
                <w:rPr>
                  <w:rFonts w:ascii="Times New Roman" w:hAnsi="Times New Roman" w:cs="Times New Roman"/>
                </w:rPr>
              </w:rPrChange>
            </w:rPr>
            <w:delText>make me a great candidate</w:delText>
          </w:r>
        </w:del>
      </w:ins>
      <w:del w:id="1115" w:author="Microsoft Office 用户" w:date="2019-12-09T19:52:00Z">
        <w:r w:rsidRPr="00E10007" w:rsidDel="00841272">
          <w:rPr>
            <w:rFonts w:ascii="Times New Roman" w:hAnsi="Times New Roman" w:cs="Times New Roman"/>
            <w:sz w:val="22"/>
            <w:rPrChange w:id="1116" w:author="Microsoft Office 用户" w:date="2019-12-16T17:33:00Z">
              <w:rPr>
                <w:rFonts w:ascii="Times New Roman" w:hAnsi="Times New Roman" w:cs="Times New Roman"/>
              </w:rPr>
            </w:rPrChange>
          </w:rPr>
          <w:delText xml:space="preserve"> in AREA.</w:delText>
        </w:r>
      </w:del>
      <w:bookmarkEnd w:id="7"/>
      <w:bookmarkEnd w:id="8"/>
      <w:bookmarkEnd w:id="798"/>
    </w:p>
    <w:sectPr w:rsidR="00581451" w:rsidRPr="00E10007" w:rsidSect="00D74B97">
      <w:pgSz w:w="11906" w:h="16838"/>
      <w:pgMar w:top="907" w:right="1191" w:bottom="907" w:left="1191" w:header="709" w:footer="709" w:gutter="0"/>
      <w:cols w:space="708"/>
      <w:docGrid w:type="lines" w:linePitch="360"/>
      <w:sectPrChange w:id="1117" w:author="Microsoft Office 用户" w:date="2019-12-16T17:21:00Z">
        <w:sectPr w:rsidR="00581451" w:rsidRPr="00E10007" w:rsidSect="00D74B97">
          <w:pgMar w:top="907" w:right="907" w:bottom="907" w:left="907" w:header="709" w:footer="709" w:gutter="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3E475" w14:textId="77777777" w:rsidR="00DE61F6" w:rsidRDefault="00DE61F6" w:rsidP="00735E3B">
      <w:pPr>
        <w:spacing w:after="0"/>
      </w:pPr>
      <w:r>
        <w:separator/>
      </w:r>
    </w:p>
  </w:endnote>
  <w:endnote w:type="continuationSeparator" w:id="0">
    <w:p w14:paraId="3319E83C" w14:textId="77777777" w:rsidR="00DE61F6" w:rsidRDefault="00DE61F6" w:rsidP="00735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PingFangSC-Regular">
    <w:altName w:val="Segoe Print"/>
    <w:charset w:val="00"/>
    <w:family w:val="auto"/>
    <w:pitch w:val="default"/>
  </w:font>
  <w:font w:name=".SFUIText">
    <w:altName w:val="Segoe Print"/>
    <w:charset w:val="00"/>
    <w:family w:val="auto"/>
    <w:pitch w:val="default"/>
  </w:font>
  <w:font w:name=".pingfang sc">
    <w:altName w:val="Segoe Print"/>
    <w:charset w:val="00"/>
    <w:family w:val="auto"/>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BBCD3" w14:textId="77777777" w:rsidR="00DE61F6" w:rsidRDefault="00DE61F6" w:rsidP="00735E3B">
      <w:pPr>
        <w:spacing w:after="0"/>
      </w:pPr>
      <w:r>
        <w:separator/>
      </w:r>
    </w:p>
  </w:footnote>
  <w:footnote w:type="continuationSeparator" w:id="0">
    <w:p w14:paraId="77BF7BAC" w14:textId="77777777" w:rsidR="00DE61F6" w:rsidRDefault="00DE61F6" w:rsidP="00735E3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E86431"/>
    <w:multiLevelType w:val="hybridMultilevel"/>
    <w:tmpl w:val="DDB03090"/>
    <w:lvl w:ilvl="0" w:tplc="0C3822C2">
      <w:numFmt w:val="bullet"/>
      <w:lvlText w:val="-"/>
      <w:lvlJc w:val="left"/>
      <w:pPr>
        <w:ind w:left="360" w:hanging="360"/>
      </w:pPr>
      <w:rPr>
        <w:rFonts w:ascii="Times New Roman" w:eastAsia="Microsoft YaHei"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 Yiping">
    <w15:presenceInfo w15:providerId="AD" w15:userId="S-1-5-21-216339671-1676388200-2600183791-2327"/>
  </w15:person>
  <w15:person w15:author="Microsoft Office 用户">
    <w15:presenceInfo w15:providerId="None" w15:userId="Microsoft Office 用户"/>
  </w15:person>
  <w15:person w15:author="Yiping ZHANG">
    <w15:presenceInfo w15:providerId="AD" w15:userId="S::yiping.zhang@edu.escpeurope.eu::78696b5a-4fe2-4759-833f-ab5186184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revisionView w:markup="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51"/>
    <w:rsid w:val="00005136"/>
    <w:rsid w:val="00006F04"/>
    <w:rsid w:val="00010E6C"/>
    <w:rsid w:val="00011BEA"/>
    <w:rsid w:val="0001292E"/>
    <w:rsid w:val="00014D1D"/>
    <w:rsid w:val="00015C2A"/>
    <w:rsid w:val="000169E9"/>
    <w:rsid w:val="00016F3B"/>
    <w:rsid w:val="00020143"/>
    <w:rsid w:val="00020340"/>
    <w:rsid w:val="000210C3"/>
    <w:rsid w:val="00027528"/>
    <w:rsid w:val="000314E0"/>
    <w:rsid w:val="000316E2"/>
    <w:rsid w:val="00037073"/>
    <w:rsid w:val="00040829"/>
    <w:rsid w:val="00042267"/>
    <w:rsid w:val="00042ECB"/>
    <w:rsid w:val="00043119"/>
    <w:rsid w:val="00044858"/>
    <w:rsid w:val="0004558E"/>
    <w:rsid w:val="00047A39"/>
    <w:rsid w:val="00047B76"/>
    <w:rsid w:val="00050934"/>
    <w:rsid w:val="00051F85"/>
    <w:rsid w:val="00060911"/>
    <w:rsid w:val="00060ACF"/>
    <w:rsid w:val="000615E0"/>
    <w:rsid w:val="00062929"/>
    <w:rsid w:val="00063606"/>
    <w:rsid w:val="0006384B"/>
    <w:rsid w:val="0006398B"/>
    <w:rsid w:val="00065454"/>
    <w:rsid w:val="00066193"/>
    <w:rsid w:val="0006723A"/>
    <w:rsid w:val="000716C3"/>
    <w:rsid w:val="00071A09"/>
    <w:rsid w:val="00072621"/>
    <w:rsid w:val="00073869"/>
    <w:rsid w:val="00073896"/>
    <w:rsid w:val="000742FF"/>
    <w:rsid w:val="00075335"/>
    <w:rsid w:val="00080425"/>
    <w:rsid w:val="00080984"/>
    <w:rsid w:val="00081151"/>
    <w:rsid w:val="00081BC0"/>
    <w:rsid w:val="0008340F"/>
    <w:rsid w:val="00083D97"/>
    <w:rsid w:val="000842BC"/>
    <w:rsid w:val="00084520"/>
    <w:rsid w:val="00086088"/>
    <w:rsid w:val="00092A99"/>
    <w:rsid w:val="00093976"/>
    <w:rsid w:val="000940D7"/>
    <w:rsid w:val="0009723B"/>
    <w:rsid w:val="00097281"/>
    <w:rsid w:val="000A005D"/>
    <w:rsid w:val="000A1042"/>
    <w:rsid w:val="000A29FA"/>
    <w:rsid w:val="000A357B"/>
    <w:rsid w:val="000A5030"/>
    <w:rsid w:val="000A621E"/>
    <w:rsid w:val="000B0826"/>
    <w:rsid w:val="000B0E86"/>
    <w:rsid w:val="000B2546"/>
    <w:rsid w:val="000B764C"/>
    <w:rsid w:val="000C2B08"/>
    <w:rsid w:val="000C3A0F"/>
    <w:rsid w:val="000C4C9A"/>
    <w:rsid w:val="000C5B62"/>
    <w:rsid w:val="000C5FD5"/>
    <w:rsid w:val="000C645F"/>
    <w:rsid w:val="000D02CC"/>
    <w:rsid w:val="000D5FB0"/>
    <w:rsid w:val="000E1E3D"/>
    <w:rsid w:val="000E2749"/>
    <w:rsid w:val="000E6BE0"/>
    <w:rsid w:val="000E7D52"/>
    <w:rsid w:val="000F0ACC"/>
    <w:rsid w:val="000F40FC"/>
    <w:rsid w:val="000F445F"/>
    <w:rsid w:val="000F4EA0"/>
    <w:rsid w:val="000F51B7"/>
    <w:rsid w:val="000F6687"/>
    <w:rsid w:val="000F6A4C"/>
    <w:rsid w:val="000F7543"/>
    <w:rsid w:val="00106A0E"/>
    <w:rsid w:val="00106DE7"/>
    <w:rsid w:val="00110930"/>
    <w:rsid w:val="00112D39"/>
    <w:rsid w:val="00113466"/>
    <w:rsid w:val="00114731"/>
    <w:rsid w:val="00115B96"/>
    <w:rsid w:val="0011700C"/>
    <w:rsid w:val="0012024C"/>
    <w:rsid w:val="001232EF"/>
    <w:rsid w:val="00131A8D"/>
    <w:rsid w:val="00134D80"/>
    <w:rsid w:val="00136553"/>
    <w:rsid w:val="00136C28"/>
    <w:rsid w:val="00137EC9"/>
    <w:rsid w:val="001435A3"/>
    <w:rsid w:val="00144A63"/>
    <w:rsid w:val="00144DBB"/>
    <w:rsid w:val="001476D5"/>
    <w:rsid w:val="00150AC3"/>
    <w:rsid w:val="0015191A"/>
    <w:rsid w:val="00153945"/>
    <w:rsid w:val="00154C3F"/>
    <w:rsid w:val="00157341"/>
    <w:rsid w:val="001626E4"/>
    <w:rsid w:val="001648CD"/>
    <w:rsid w:val="00164D6A"/>
    <w:rsid w:val="001677ED"/>
    <w:rsid w:val="00170447"/>
    <w:rsid w:val="00172E02"/>
    <w:rsid w:val="0017378E"/>
    <w:rsid w:val="00173924"/>
    <w:rsid w:val="00174B8C"/>
    <w:rsid w:val="00176D41"/>
    <w:rsid w:val="00176DAF"/>
    <w:rsid w:val="00181DAC"/>
    <w:rsid w:val="001825C7"/>
    <w:rsid w:val="00185EA9"/>
    <w:rsid w:val="001908E9"/>
    <w:rsid w:val="00192443"/>
    <w:rsid w:val="00194E94"/>
    <w:rsid w:val="00195F3D"/>
    <w:rsid w:val="001A07C2"/>
    <w:rsid w:val="001A1F7A"/>
    <w:rsid w:val="001A25DB"/>
    <w:rsid w:val="001B071D"/>
    <w:rsid w:val="001B4F4F"/>
    <w:rsid w:val="001B570F"/>
    <w:rsid w:val="001B6A96"/>
    <w:rsid w:val="001B7B8F"/>
    <w:rsid w:val="001C13AA"/>
    <w:rsid w:val="001C2D34"/>
    <w:rsid w:val="001C2EBE"/>
    <w:rsid w:val="001C6E26"/>
    <w:rsid w:val="001D2E3B"/>
    <w:rsid w:val="001D2EB3"/>
    <w:rsid w:val="001D3CEB"/>
    <w:rsid w:val="001D3D16"/>
    <w:rsid w:val="001D5810"/>
    <w:rsid w:val="001D5B02"/>
    <w:rsid w:val="001D6F2E"/>
    <w:rsid w:val="001D711D"/>
    <w:rsid w:val="001E1163"/>
    <w:rsid w:val="001E2433"/>
    <w:rsid w:val="001E3642"/>
    <w:rsid w:val="001E3AD1"/>
    <w:rsid w:val="001E3B59"/>
    <w:rsid w:val="001E4F2B"/>
    <w:rsid w:val="001E5405"/>
    <w:rsid w:val="001E6887"/>
    <w:rsid w:val="001E7580"/>
    <w:rsid w:val="001F1117"/>
    <w:rsid w:val="001F45D4"/>
    <w:rsid w:val="001F50FB"/>
    <w:rsid w:val="001F53D9"/>
    <w:rsid w:val="001F5E7F"/>
    <w:rsid w:val="001F6A29"/>
    <w:rsid w:val="001F7C22"/>
    <w:rsid w:val="00200B98"/>
    <w:rsid w:val="00203448"/>
    <w:rsid w:val="00204AC0"/>
    <w:rsid w:val="00204CB3"/>
    <w:rsid w:val="00205177"/>
    <w:rsid w:val="00214E3A"/>
    <w:rsid w:val="00214F3C"/>
    <w:rsid w:val="002162EE"/>
    <w:rsid w:val="00216F2A"/>
    <w:rsid w:val="00217F3A"/>
    <w:rsid w:val="00220B29"/>
    <w:rsid w:val="0022112F"/>
    <w:rsid w:val="0022130B"/>
    <w:rsid w:val="0022357F"/>
    <w:rsid w:val="00233000"/>
    <w:rsid w:val="00234FED"/>
    <w:rsid w:val="00235C1E"/>
    <w:rsid w:val="00240038"/>
    <w:rsid w:val="00242648"/>
    <w:rsid w:val="002426DD"/>
    <w:rsid w:val="00244FCC"/>
    <w:rsid w:val="00247783"/>
    <w:rsid w:val="0025049B"/>
    <w:rsid w:val="00250E82"/>
    <w:rsid w:val="00252BD2"/>
    <w:rsid w:val="00253551"/>
    <w:rsid w:val="0025727D"/>
    <w:rsid w:val="00257A80"/>
    <w:rsid w:val="0026162C"/>
    <w:rsid w:val="002624B2"/>
    <w:rsid w:val="00262EB1"/>
    <w:rsid w:val="00263192"/>
    <w:rsid w:val="00263917"/>
    <w:rsid w:val="002665FA"/>
    <w:rsid w:val="0026729A"/>
    <w:rsid w:val="00270230"/>
    <w:rsid w:val="00273640"/>
    <w:rsid w:val="00273E02"/>
    <w:rsid w:val="002746FA"/>
    <w:rsid w:val="00277B37"/>
    <w:rsid w:val="00277E0B"/>
    <w:rsid w:val="00280393"/>
    <w:rsid w:val="00283814"/>
    <w:rsid w:val="002853EA"/>
    <w:rsid w:val="00285573"/>
    <w:rsid w:val="0028563F"/>
    <w:rsid w:val="00286DA4"/>
    <w:rsid w:val="00290FA6"/>
    <w:rsid w:val="00292480"/>
    <w:rsid w:val="00296470"/>
    <w:rsid w:val="00296EFC"/>
    <w:rsid w:val="00297816"/>
    <w:rsid w:val="00297D5F"/>
    <w:rsid w:val="002A01A9"/>
    <w:rsid w:val="002A081C"/>
    <w:rsid w:val="002A3AFD"/>
    <w:rsid w:val="002A3DAF"/>
    <w:rsid w:val="002A406A"/>
    <w:rsid w:val="002A42AF"/>
    <w:rsid w:val="002A497F"/>
    <w:rsid w:val="002A5743"/>
    <w:rsid w:val="002A58E4"/>
    <w:rsid w:val="002A75A9"/>
    <w:rsid w:val="002B453C"/>
    <w:rsid w:val="002B5C3F"/>
    <w:rsid w:val="002B7314"/>
    <w:rsid w:val="002B7667"/>
    <w:rsid w:val="002B7A5A"/>
    <w:rsid w:val="002C0D34"/>
    <w:rsid w:val="002C1921"/>
    <w:rsid w:val="002C288C"/>
    <w:rsid w:val="002C5504"/>
    <w:rsid w:val="002D0DF7"/>
    <w:rsid w:val="002D0FC8"/>
    <w:rsid w:val="002D144C"/>
    <w:rsid w:val="002D1A0D"/>
    <w:rsid w:val="002D20B1"/>
    <w:rsid w:val="002D3D4A"/>
    <w:rsid w:val="002D4495"/>
    <w:rsid w:val="002E013F"/>
    <w:rsid w:val="002E04F1"/>
    <w:rsid w:val="002E0F04"/>
    <w:rsid w:val="002E23CD"/>
    <w:rsid w:val="002E4FC9"/>
    <w:rsid w:val="002E6221"/>
    <w:rsid w:val="002E7585"/>
    <w:rsid w:val="002E77DC"/>
    <w:rsid w:val="002F2DCB"/>
    <w:rsid w:val="002F3CF5"/>
    <w:rsid w:val="002F5DC7"/>
    <w:rsid w:val="002F6C3C"/>
    <w:rsid w:val="002F6CAF"/>
    <w:rsid w:val="002F6DFA"/>
    <w:rsid w:val="002F762F"/>
    <w:rsid w:val="003020E6"/>
    <w:rsid w:val="00302A90"/>
    <w:rsid w:val="00303270"/>
    <w:rsid w:val="00306850"/>
    <w:rsid w:val="00307B7B"/>
    <w:rsid w:val="00311145"/>
    <w:rsid w:val="00311AE5"/>
    <w:rsid w:val="00311B2E"/>
    <w:rsid w:val="00313B9F"/>
    <w:rsid w:val="003144FE"/>
    <w:rsid w:val="00315F4E"/>
    <w:rsid w:val="0031659F"/>
    <w:rsid w:val="00316B98"/>
    <w:rsid w:val="00316BC2"/>
    <w:rsid w:val="00322A36"/>
    <w:rsid w:val="00326A71"/>
    <w:rsid w:val="00331900"/>
    <w:rsid w:val="003322F4"/>
    <w:rsid w:val="00336F90"/>
    <w:rsid w:val="00337762"/>
    <w:rsid w:val="00341ACD"/>
    <w:rsid w:val="00341CC1"/>
    <w:rsid w:val="00346252"/>
    <w:rsid w:val="003476F4"/>
    <w:rsid w:val="00347AE3"/>
    <w:rsid w:val="00347C3D"/>
    <w:rsid w:val="00350558"/>
    <w:rsid w:val="00350743"/>
    <w:rsid w:val="00351ACC"/>
    <w:rsid w:val="00351C69"/>
    <w:rsid w:val="00351EB3"/>
    <w:rsid w:val="0035218D"/>
    <w:rsid w:val="0035441B"/>
    <w:rsid w:val="00356239"/>
    <w:rsid w:val="00357266"/>
    <w:rsid w:val="00360640"/>
    <w:rsid w:val="0036097D"/>
    <w:rsid w:val="00360A8C"/>
    <w:rsid w:val="00360B0E"/>
    <w:rsid w:val="00361AF3"/>
    <w:rsid w:val="003643A9"/>
    <w:rsid w:val="003672EB"/>
    <w:rsid w:val="00367BF2"/>
    <w:rsid w:val="00367C14"/>
    <w:rsid w:val="0037277D"/>
    <w:rsid w:val="00373994"/>
    <w:rsid w:val="003748FA"/>
    <w:rsid w:val="00375066"/>
    <w:rsid w:val="00380406"/>
    <w:rsid w:val="00380ECF"/>
    <w:rsid w:val="00386745"/>
    <w:rsid w:val="00387269"/>
    <w:rsid w:val="00387294"/>
    <w:rsid w:val="00390A1F"/>
    <w:rsid w:val="003911EE"/>
    <w:rsid w:val="00392580"/>
    <w:rsid w:val="003928A0"/>
    <w:rsid w:val="00392DC9"/>
    <w:rsid w:val="00393A7C"/>
    <w:rsid w:val="00396CEC"/>
    <w:rsid w:val="003A1463"/>
    <w:rsid w:val="003A2C6A"/>
    <w:rsid w:val="003A39E6"/>
    <w:rsid w:val="003A3B78"/>
    <w:rsid w:val="003A623B"/>
    <w:rsid w:val="003A6E1D"/>
    <w:rsid w:val="003B0262"/>
    <w:rsid w:val="003B061C"/>
    <w:rsid w:val="003B1FE7"/>
    <w:rsid w:val="003B2BB0"/>
    <w:rsid w:val="003B563B"/>
    <w:rsid w:val="003B7680"/>
    <w:rsid w:val="003C15D0"/>
    <w:rsid w:val="003C2CE0"/>
    <w:rsid w:val="003C2D46"/>
    <w:rsid w:val="003C6B01"/>
    <w:rsid w:val="003D24F3"/>
    <w:rsid w:val="003D5141"/>
    <w:rsid w:val="003D5556"/>
    <w:rsid w:val="003D6E8C"/>
    <w:rsid w:val="003E2DB0"/>
    <w:rsid w:val="003E466E"/>
    <w:rsid w:val="003E4DF7"/>
    <w:rsid w:val="003E5F4F"/>
    <w:rsid w:val="003E7479"/>
    <w:rsid w:val="003E7F4A"/>
    <w:rsid w:val="003F1666"/>
    <w:rsid w:val="003F26CC"/>
    <w:rsid w:val="003F3121"/>
    <w:rsid w:val="003F33FD"/>
    <w:rsid w:val="003F6D40"/>
    <w:rsid w:val="003F6DC1"/>
    <w:rsid w:val="0040236F"/>
    <w:rsid w:val="004037F9"/>
    <w:rsid w:val="004064AA"/>
    <w:rsid w:val="004068C1"/>
    <w:rsid w:val="004102F7"/>
    <w:rsid w:val="004118DF"/>
    <w:rsid w:val="0041412E"/>
    <w:rsid w:val="00414335"/>
    <w:rsid w:val="004166E6"/>
    <w:rsid w:val="00420EFA"/>
    <w:rsid w:val="0042162F"/>
    <w:rsid w:val="00422CA2"/>
    <w:rsid w:val="00423614"/>
    <w:rsid w:val="004237E6"/>
    <w:rsid w:val="00423EE3"/>
    <w:rsid w:val="00427876"/>
    <w:rsid w:val="004278ED"/>
    <w:rsid w:val="004360EC"/>
    <w:rsid w:val="0044114D"/>
    <w:rsid w:val="0044145A"/>
    <w:rsid w:val="00441B9B"/>
    <w:rsid w:val="00442617"/>
    <w:rsid w:val="00442D7E"/>
    <w:rsid w:val="00443947"/>
    <w:rsid w:val="00447467"/>
    <w:rsid w:val="004475A0"/>
    <w:rsid w:val="00447F50"/>
    <w:rsid w:val="00450C35"/>
    <w:rsid w:val="004533F4"/>
    <w:rsid w:val="00453839"/>
    <w:rsid w:val="0045585D"/>
    <w:rsid w:val="0046071C"/>
    <w:rsid w:val="004636C1"/>
    <w:rsid w:val="004642EA"/>
    <w:rsid w:val="004645A3"/>
    <w:rsid w:val="004645CB"/>
    <w:rsid w:val="004675E1"/>
    <w:rsid w:val="00467981"/>
    <w:rsid w:val="00472A15"/>
    <w:rsid w:val="00473EA8"/>
    <w:rsid w:val="00476CDE"/>
    <w:rsid w:val="00477275"/>
    <w:rsid w:val="00480D6B"/>
    <w:rsid w:val="004825D0"/>
    <w:rsid w:val="00482AB6"/>
    <w:rsid w:val="00482FDC"/>
    <w:rsid w:val="00485D20"/>
    <w:rsid w:val="00485FCE"/>
    <w:rsid w:val="00490ADB"/>
    <w:rsid w:val="00493D91"/>
    <w:rsid w:val="00495FBE"/>
    <w:rsid w:val="00496846"/>
    <w:rsid w:val="00496EC3"/>
    <w:rsid w:val="004A204B"/>
    <w:rsid w:val="004A396B"/>
    <w:rsid w:val="004A7342"/>
    <w:rsid w:val="004B0170"/>
    <w:rsid w:val="004B172C"/>
    <w:rsid w:val="004B1B97"/>
    <w:rsid w:val="004B27CC"/>
    <w:rsid w:val="004B3987"/>
    <w:rsid w:val="004B3ED7"/>
    <w:rsid w:val="004B68AF"/>
    <w:rsid w:val="004C0F78"/>
    <w:rsid w:val="004C11EC"/>
    <w:rsid w:val="004C66FD"/>
    <w:rsid w:val="004D0939"/>
    <w:rsid w:val="004D15F1"/>
    <w:rsid w:val="004D330C"/>
    <w:rsid w:val="004D434F"/>
    <w:rsid w:val="004D4467"/>
    <w:rsid w:val="004D4C9F"/>
    <w:rsid w:val="004D726E"/>
    <w:rsid w:val="004E1606"/>
    <w:rsid w:val="004E2E77"/>
    <w:rsid w:val="004E39DE"/>
    <w:rsid w:val="004E3C11"/>
    <w:rsid w:val="004E6317"/>
    <w:rsid w:val="004E69A7"/>
    <w:rsid w:val="004F3D11"/>
    <w:rsid w:val="004F4757"/>
    <w:rsid w:val="004F58CD"/>
    <w:rsid w:val="004F7134"/>
    <w:rsid w:val="004F723B"/>
    <w:rsid w:val="00501598"/>
    <w:rsid w:val="00501DAF"/>
    <w:rsid w:val="00503702"/>
    <w:rsid w:val="00511AD3"/>
    <w:rsid w:val="00512CAF"/>
    <w:rsid w:val="0051737E"/>
    <w:rsid w:val="00522E27"/>
    <w:rsid w:val="00525F82"/>
    <w:rsid w:val="00527537"/>
    <w:rsid w:val="00530AFC"/>
    <w:rsid w:val="00532808"/>
    <w:rsid w:val="005340E0"/>
    <w:rsid w:val="00534883"/>
    <w:rsid w:val="00535558"/>
    <w:rsid w:val="005358B8"/>
    <w:rsid w:val="00535AD0"/>
    <w:rsid w:val="005367B4"/>
    <w:rsid w:val="005369F1"/>
    <w:rsid w:val="00540D10"/>
    <w:rsid w:val="00543606"/>
    <w:rsid w:val="00544EFE"/>
    <w:rsid w:val="0054521D"/>
    <w:rsid w:val="0054677B"/>
    <w:rsid w:val="0055015B"/>
    <w:rsid w:val="00553B32"/>
    <w:rsid w:val="00553E38"/>
    <w:rsid w:val="00554488"/>
    <w:rsid w:val="005549E2"/>
    <w:rsid w:val="005565AA"/>
    <w:rsid w:val="005568A9"/>
    <w:rsid w:val="00560FA0"/>
    <w:rsid w:val="00562313"/>
    <w:rsid w:val="00562967"/>
    <w:rsid w:val="005659A3"/>
    <w:rsid w:val="00565C9A"/>
    <w:rsid w:val="00565FF8"/>
    <w:rsid w:val="00570E19"/>
    <w:rsid w:val="00571C06"/>
    <w:rsid w:val="00572E4C"/>
    <w:rsid w:val="00575476"/>
    <w:rsid w:val="0057616A"/>
    <w:rsid w:val="0057656E"/>
    <w:rsid w:val="00577FA2"/>
    <w:rsid w:val="00581451"/>
    <w:rsid w:val="005827D5"/>
    <w:rsid w:val="005831A0"/>
    <w:rsid w:val="00584F03"/>
    <w:rsid w:val="00586AE4"/>
    <w:rsid w:val="00591E4E"/>
    <w:rsid w:val="005945D6"/>
    <w:rsid w:val="00597ABF"/>
    <w:rsid w:val="005A14AC"/>
    <w:rsid w:val="005A150E"/>
    <w:rsid w:val="005A2A24"/>
    <w:rsid w:val="005A2B29"/>
    <w:rsid w:val="005A33CF"/>
    <w:rsid w:val="005A3754"/>
    <w:rsid w:val="005A420A"/>
    <w:rsid w:val="005A7559"/>
    <w:rsid w:val="005A79C1"/>
    <w:rsid w:val="005B1D9E"/>
    <w:rsid w:val="005C745F"/>
    <w:rsid w:val="005D03DE"/>
    <w:rsid w:val="005D0D37"/>
    <w:rsid w:val="005D1CB7"/>
    <w:rsid w:val="005D2FC8"/>
    <w:rsid w:val="005D41F8"/>
    <w:rsid w:val="005E1F8A"/>
    <w:rsid w:val="005E3FD6"/>
    <w:rsid w:val="005E4421"/>
    <w:rsid w:val="005E76BD"/>
    <w:rsid w:val="005F2235"/>
    <w:rsid w:val="005F3521"/>
    <w:rsid w:val="005F3989"/>
    <w:rsid w:val="005F6302"/>
    <w:rsid w:val="005F7178"/>
    <w:rsid w:val="0060015F"/>
    <w:rsid w:val="00600F7A"/>
    <w:rsid w:val="00602B04"/>
    <w:rsid w:val="0060476F"/>
    <w:rsid w:val="0060490E"/>
    <w:rsid w:val="006077FE"/>
    <w:rsid w:val="00607B46"/>
    <w:rsid w:val="0061081C"/>
    <w:rsid w:val="00616162"/>
    <w:rsid w:val="00617AF1"/>
    <w:rsid w:val="00621F6B"/>
    <w:rsid w:val="006237FE"/>
    <w:rsid w:val="00625AE5"/>
    <w:rsid w:val="0062659E"/>
    <w:rsid w:val="00627272"/>
    <w:rsid w:val="00632619"/>
    <w:rsid w:val="00632942"/>
    <w:rsid w:val="00636EBD"/>
    <w:rsid w:val="006373DA"/>
    <w:rsid w:val="00637B27"/>
    <w:rsid w:val="00640DE3"/>
    <w:rsid w:val="006423BB"/>
    <w:rsid w:val="00643BD9"/>
    <w:rsid w:val="00647B97"/>
    <w:rsid w:val="00651C7F"/>
    <w:rsid w:val="00654360"/>
    <w:rsid w:val="00654D2F"/>
    <w:rsid w:val="00662B29"/>
    <w:rsid w:val="00663E51"/>
    <w:rsid w:val="006654DE"/>
    <w:rsid w:val="006655C9"/>
    <w:rsid w:val="00666B08"/>
    <w:rsid w:val="00670CF2"/>
    <w:rsid w:val="00671040"/>
    <w:rsid w:val="00671F38"/>
    <w:rsid w:val="00672B68"/>
    <w:rsid w:val="0067313F"/>
    <w:rsid w:val="00673189"/>
    <w:rsid w:val="00674011"/>
    <w:rsid w:val="006747C2"/>
    <w:rsid w:val="00674B5C"/>
    <w:rsid w:val="00680023"/>
    <w:rsid w:val="006802A7"/>
    <w:rsid w:val="00682B00"/>
    <w:rsid w:val="006841D8"/>
    <w:rsid w:val="00684831"/>
    <w:rsid w:val="00685211"/>
    <w:rsid w:val="00685966"/>
    <w:rsid w:val="00690789"/>
    <w:rsid w:val="00691934"/>
    <w:rsid w:val="00693245"/>
    <w:rsid w:val="00694DE2"/>
    <w:rsid w:val="00697F50"/>
    <w:rsid w:val="006A0652"/>
    <w:rsid w:val="006A1F43"/>
    <w:rsid w:val="006A482A"/>
    <w:rsid w:val="006A4F62"/>
    <w:rsid w:val="006A5A21"/>
    <w:rsid w:val="006A5DA7"/>
    <w:rsid w:val="006A772F"/>
    <w:rsid w:val="006B17E3"/>
    <w:rsid w:val="006B4D4C"/>
    <w:rsid w:val="006B556D"/>
    <w:rsid w:val="006B5CEA"/>
    <w:rsid w:val="006B5E8D"/>
    <w:rsid w:val="006C0B2B"/>
    <w:rsid w:val="006C10E4"/>
    <w:rsid w:val="006C1466"/>
    <w:rsid w:val="006C18FE"/>
    <w:rsid w:val="006C2510"/>
    <w:rsid w:val="006C40EC"/>
    <w:rsid w:val="006C583D"/>
    <w:rsid w:val="006C6ACF"/>
    <w:rsid w:val="006C71E9"/>
    <w:rsid w:val="006C73FC"/>
    <w:rsid w:val="006C7B49"/>
    <w:rsid w:val="006D2553"/>
    <w:rsid w:val="006D5CEC"/>
    <w:rsid w:val="006D5D87"/>
    <w:rsid w:val="006D68AC"/>
    <w:rsid w:val="006D73BE"/>
    <w:rsid w:val="006E0A04"/>
    <w:rsid w:val="006E0E2E"/>
    <w:rsid w:val="006E10ED"/>
    <w:rsid w:val="006E164E"/>
    <w:rsid w:val="006E16E8"/>
    <w:rsid w:val="006E363E"/>
    <w:rsid w:val="006E6228"/>
    <w:rsid w:val="006E689A"/>
    <w:rsid w:val="006E6B5D"/>
    <w:rsid w:val="006E7534"/>
    <w:rsid w:val="006E7F26"/>
    <w:rsid w:val="006F10DF"/>
    <w:rsid w:val="006F1C84"/>
    <w:rsid w:val="006F226F"/>
    <w:rsid w:val="006F2DD3"/>
    <w:rsid w:val="006F46C8"/>
    <w:rsid w:val="006F4D5E"/>
    <w:rsid w:val="006F58C2"/>
    <w:rsid w:val="006F6497"/>
    <w:rsid w:val="006F7341"/>
    <w:rsid w:val="006F740C"/>
    <w:rsid w:val="006F772A"/>
    <w:rsid w:val="0070105E"/>
    <w:rsid w:val="00702816"/>
    <w:rsid w:val="007044BE"/>
    <w:rsid w:val="0070496D"/>
    <w:rsid w:val="0070670E"/>
    <w:rsid w:val="00706EE7"/>
    <w:rsid w:val="007123F7"/>
    <w:rsid w:val="00712993"/>
    <w:rsid w:val="00715448"/>
    <w:rsid w:val="00715826"/>
    <w:rsid w:val="00716E83"/>
    <w:rsid w:val="00717040"/>
    <w:rsid w:val="00721B68"/>
    <w:rsid w:val="00723459"/>
    <w:rsid w:val="007245AA"/>
    <w:rsid w:val="007247EF"/>
    <w:rsid w:val="0072573B"/>
    <w:rsid w:val="00725F4A"/>
    <w:rsid w:val="00726DFA"/>
    <w:rsid w:val="007305C5"/>
    <w:rsid w:val="007310A5"/>
    <w:rsid w:val="00731255"/>
    <w:rsid w:val="007339A5"/>
    <w:rsid w:val="00734A3F"/>
    <w:rsid w:val="00735E3B"/>
    <w:rsid w:val="00737268"/>
    <w:rsid w:val="00737FDE"/>
    <w:rsid w:val="00742C14"/>
    <w:rsid w:val="00742C50"/>
    <w:rsid w:val="007433DA"/>
    <w:rsid w:val="00747267"/>
    <w:rsid w:val="0075034A"/>
    <w:rsid w:val="00751F05"/>
    <w:rsid w:val="00752441"/>
    <w:rsid w:val="007528E3"/>
    <w:rsid w:val="007529B1"/>
    <w:rsid w:val="00753B58"/>
    <w:rsid w:val="0075510D"/>
    <w:rsid w:val="0076217D"/>
    <w:rsid w:val="00762420"/>
    <w:rsid w:val="0076295B"/>
    <w:rsid w:val="00764753"/>
    <w:rsid w:val="00764B82"/>
    <w:rsid w:val="007657C4"/>
    <w:rsid w:val="007667C3"/>
    <w:rsid w:val="00767869"/>
    <w:rsid w:val="00767D11"/>
    <w:rsid w:val="00770D24"/>
    <w:rsid w:val="00772953"/>
    <w:rsid w:val="00774296"/>
    <w:rsid w:val="0077534E"/>
    <w:rsid w:val="0077692C"/>
    <w:rsid w:val="007805C3"/>
    <w:rsid w:val="00781CF0"/>
    <w:rsid w:val="00783963"/>
    <w:rsid w:val="0078590D"/>
    <w:rsid w:val="00786580"/>
    <w:rsid w:val="00790C1F"/>
    <w:rsid w:val="00790E55"/>
    <w:rsid w:val="0079483A"/>
    <w:rsid w:val="00795DB1"/>
    <w:rsid w:val="00797D6B"/>
    <w:rsid w:val="007A014E"/>
    <w:rsid w:val="007A03EB"/>
    <w:rsid w:val="007A0888"/>
    <w:rsid w:val="007A1C6B"/>
    <w:rsid w:val="007A3D27"/>
    <w:rsid w:val="007A5169"/>
    <w:rsid w:val="007A6A07"/>
    <w:rsid w:val="007A6C0D"/>
    <w:rsid w:val="007B017B"/>
    <w:rsid w:val="007B086F"/>
    <w:rsid w:val="007B262D"/>
    <w:rsid w:val="007B2A7B"/>
    <w:rsid w:val="007B2BDB"/>
    <w:rsid w:val="007B414E"/>
    <w:rsid w:val="007B7778"/>
    <w:rsid w:val="007C13D1"/>
    <w:rsid w:val="007C2D65"/>
    <w:rsid w:val="007C6BFC"/>
    <w:rsid w:val="007C6F3A"/>
    <w:rsid w:val="007C72C9"/>
    <w:rsid w:val="007D3D48"/>
    <w:rsid w:val="007D5B5F"/>
    <w:rsid w:val="007D6023"/>
    <w:rsid w:val="007D64DD"/>
    <w:rsid w:val="007D727F"/>
    <w:rsid w:val="007E24E7"/>
    <w:rsid w:val="007E36D1"/>
    <w:rsid w:val="007E4B6D"/>
    <w:rsid w:val="007E57EF"/>
    <w:rsid w:val="007F002C"/>
    <w:rsid w:val="007F2F7D"/>
    <w:rsid w:val="007F45E5"/>
    <w:rsid w:val="007F4867"/>
    <w:rsid w:val="00800307"/>
    <w:rsid w:val="0080376F"/>
    <w:rsid w:val="0080425A"/>
    <w:rsid w:val="00807364"/>
    <w:rsid w:val="00807BC6"/>
    <w:rsid w:val="00807D2D"/>
    <w:rsid w:val="0081090D"/>
    <w:rsid w:val="00811BBC"/>
    <w:rsid w:val="008120FA"/>
    <w:rsid w:val="00813B34"/>
    <w:rsid w:val="00813D89"/>
    <w:rsid w:val="00814F4F"/>
    <w:rsid w:val="008154D5"/>
    <w:rsid w:val="00815B11"/>
    <w:rsid w:val="00820A2D"/>
    <w:rsid w:val="008228E7"/>
    <w:rsid w:val="008259B9"/>
    <w:rsid w:val="008279E2"/>
    <w:rsid w:val="00827F2F"/>
    <w:rsid w:val="00830987"/>
    <w:rsid w:val="00831880"/>
    <w:rsid w:val="00831BC7"/>
    <w:rsid w:val="008333BC"/>
    <w:rsid w:val="008335D7"/>
    <w:rsid w:val="00833F14"/>
    <w:rsid w:val="00834331"/>
    <w:rsid w:val="00834B74"/>
    <w:rsid w:val="0083501C"/>
    <w:rsid w:val="0084059F"/>
    <w:rsid w:val="00840630"/>
    <w:rsid w:val="00841272"/>
    <w:rsid w:val="0084246A"/>
    <w:rsid w:val="0084366A"/>
    <w:rsid w:val="00844A61"/>
    <w:rsid w:val="00845173"/>
    <w:rsid w:val="008504CD"/>
    <w:rsid w:val="00850E8F"/>
    <w:rsid w:val="008516AD"/>
    <w:rsid w:val="00851763"/>
    <w:rsid w:val="008540EE"/>
    <w:rsid w:val="00857E73"/>
    <w:rsid w:val="008635DB"/>
    <w:rsid w:val="00865EC5"/>
    <w:rsid w:val="008678DD"/>
    <w:rsid w:val="00870565"/>
    <w:rsid w:val="008720DA"/>
    <w:rsid w:val="00874413"/>
    <w:rsid w:val="008757E7"/>
    <w:rsid w:val="008759C2"/>
    <w:rsid w:val="00875A83"/>
    <w:rsid w:val="00876061"/>
    <w:rsid w:val="00877683"/>
    <w:rsid w:val="0088288B"/>
    <w:rsid w:val="00887A10"/>
    <w:rsid w:val="008927B5"/>
    <w:rsid w:val="00894C38"/>
    <w:rsid w:val="008951BC"/>
    <w:rsid w:val="008956EE"/>
    <w:rsid w:val="00896F50"/>
    <w:rsid w:val="008977ED"/>
    <w:rsid w:val="00897F1D"/>
    <w:rsid w:val="008A0E86"/>
    <w:rsid w:val="008A1F0C"/>
    <w:rsid w:val="008A4AC7"/>
    <w:rsid w:val="008A5C63"/>
    <w:rsid w:val="008A6587"/>
    <w:rsid w:val="008A7665"/>
    <w:rsid w:val="008A7714"/>
    <w:rsid w:val="008A7AAE"/>
    <w:rsid w:val="008A7F11"/>
    <w:rsid w:val="008A7F15"/>
    <w:rsid w:val="008B0679"/>
    <w:rsid w:val="008B21FB"/>
    <w:rsid w:val="008B2D37"/>
    <w:rsid w:val="008B2E84"/>
    <w:rsid w:val="008B3867"/>
    <w:rsid w:val="008B4869"/>
    <w:rsid w:val="008B4C56"/>
    <w:rsid w:val="008B54ED"/>
    <w:rsid w:val="008B5FCC"/>
    <w:rsid w:val="008B76D9"/>
    <w:rsid w:val="008C0AF4"/>
    <w:rsid w:val="008C0DA8"/>
    <w:rsid w:val="008C48D3"/>
    <w:rsid w:val="008C4BB9"/>
    <w:rsid w:val="008C4BEA"/>
    <w:rsid w:val="008C4E62"/>
    <w:rsid w:val="008C68B2"/>
    <w:rsid w:val="008C6AB6"/>
    <w:rsid w:val="008C7127"/>
    <w:rsid w:val="008C7CC3"/>
    <w:rsid w:val="008D08D5"/>
    <w:rsid w:val="008D0D6D"/>
    <w:rsid w:val="008D0E78"/>
    <w:rsid w:val="008D1047"/>
    <w:rsid w:val="008D10B0"/>
    <w:rsid w:val="008D1BF3"/>
    <w:rsid w:val="008D48A3"/>
    <w:rsid w:val="008E09A2"/>
    <w:rsid w:val="008E169B"/>
    <w:rsid w:val="008E2303"/>
    <w:rsid w:val="008E2870"/>
    <w:rsid w:val="008E3011"/>
    <w:rsid w:val="008E46C4"/>
    <w:rsid w:val="008E7C32"/>
    <w:rsid w:val="008F1C37"/>
    <w:rsid w:val="008F2058"/>
    <w:rsid w:val="008F3F4C"/>
    <w:rsid w:val="008F4521"/>
    <w:rsid w:val="008F4E74"/>
    <w:rsid w:val="00900326"/>
    <w:rsid w:val="009043BF"/>
    <w:rsid w:val="0090494D"/>
    <w:rsid w:val="00912983"/>
    <w:rsid w:val="009144A6"/>
    <w:rsid w:val="00917A15"/>
    <w:rsid w:val="00917B75"/>
    <w:rsid w:val="009262F0"/>
    <w:rsid w:val="0092633B"/>
    <w:rsid w:val="009266D3"/>
    <w:rsid w:val="00926792"/>
    <w:rsid w:val="009269A6"/>
    <w:rsid w:val="00926B95"/>
    <w:rsid w:val="00935C41"/>
    <w:rsid w:val="00935E6C"/>
    <w:rsid w:val="00935E8E"/>
    <w:rsid w:val="00936AB3"/>
    <w:rsid w:val="00937017"/>
    <w:rsid w:val="00940094"/>
    <w:rsid w:val="0094116D"/>
    <w:rsid w:val="00941316"/>
    <w:rsid w:val="009413CB"/>
    <w:rsid w:val="00942359"/>
    <w:rsid w:val="00942844"/>
    <w:rsid w:val="00942CE0"/>
    <w:rsid w:val="00944316"/>
    <w:rsid w:val="00947886"/>
    <w:rsid w:val="009521E9"/>
    <w:rsid w:val="00952C7A"/>
    <w:rsid w:val="009537B9"/>
    <w:rsid w:val="009544C7"/>
    <w:rsid w:val="0095774E"/>
    <w:rsid w:val="0096209A"/>
    <w:rsid w:val="009625A4"/>
    <w:rsid w:val="00962ABF"/>
    <w:rsid w:val="00970E49"/>
    <w:rsid w:val="00972041"/>
    <w:rsid w:val="009728B9"/>
    <w:rsid w:val="009742F8"/>
    <w:rsid w:val="00974C67"/>
    <w:rsid w:val="009761F6"/>
    <w:rsid w:val="00980735"/>
    <w:rsid w:val="00982E58"/>
    <w:rsid w:val="009838CD"/>
    <w:rsid w:val="00983F4F"/>
    <w:rsid w:val="0098436E"/>
    <w:rsid w:val="009858BE"/>
    <w:rsid w:val="00985EAC"/>
    <w:rsid w:val="0098705C"/>
    <w:rsid w:val="009875CB"/>
    <w:rsid w:val="0099047F"/>
    <w:rsid w:val="0099175B"/>
    <w:rsid w:val="00992BDF"/>
    <w:rsid w:val="00993747"/>
    <w:rsid w:val="00994641"/>
    <w:rsid w:val="00994CCE"/>
    <w:rsid w:val="009962DD"/>
    <w:rsid w:val="009A1EA4"/>
    <w:rsid w:val="009A3677"/>
    <w:rsid w:val="009A4A8B"/>
    <w:rsid w:val="009A5718"/>
    <w:rsid w:val="009A5B30"/>
    <w:rsid w:val="009A66D4"/>
    <w:rsid w:val="009A6F54"/>
    <w:rsid w:val="009A7227"/>
    <w:rsid w:val="009B19A4"/>
    <w:rsid w:val="009B348A"/>
    <w:rsid w:val="009B4337"/>
    <w:rsid w:val="009B6373"/>
    <w:rsid w:val="009C6E04"/>
    <w:rsid w:val="009D32F6"/>
    <w:rsid w:val="009D4A4A"/>
    <w:rsid w:val="009D5A64"/>
    <w:rsid w:val="009E1137"/>
    <w:rsid w:val="009E1C02"/>
    <w:rsid w:val="009E2B8A"/>
    <w:rsid w:val="009E2CDE"/>
    <w:rsid w:val="009E4B53"/>
    <w:rsid w:val="009E5290"/>
    <w:rsid w:val="009F0672"/>
    <w:rsid w:val="009F08B3"/>
    <w:rsid w:val="009F1B95"/>
    <w:rsid w:val="009F21F0"/>
    <w:rsid w:val="009F27DA"/>
    <w:rsid w:val="009F504B"/>
    <w:rsid w:val="009F68BC"/>
    <w:rsid w:val="009F7323"/>
    <w:rsid w:val="009F7AE0"/>
    <w:rsid w:val="00A02170"/>
    <w:rsid w:val="00A0289F"/>
    <w:rsid w:val="00A03394"/>
    <w:rsid w:val="00A03819"/>
    <w:rsid w:val="00A04E9E"/>
    <w:rsid w:val="00A0780F"/>
    <w:rsid w:val="00A13879"/>
    <w:rsid w:val="00A13D89"/>
    <w:rsid w:val="00A168E3"/>
    <w:rsid w:val="00A21CB6"/>
    <w:rsid w:val="00A23815"/>
    <w:rsid w:val="00A238E8"/>
    <w:rsid w:val="00A26B3E"/>
    <w:rsid w:val="00A27670"/>
    <w:rsid w:val="00A34045"/>
    <w:rsid w:val="00A35029"/>
    <w:rsid w:val="00A35062"/>
    <w:rsid w:val="00A3634E"/>
    <w:rsid w:val="00A367D5"/>
    <w:rsid w:val="00A37FCD"/>
    <w:rsid w:val="00A41312"/>
    <w:rsid w:val="00A414C2"/>
    <w:rsid w:val="00A415B5"/>
    <w:rsid w:val="00A416FE"/>
    <w:rsid w:val="00A455E6"/>
    <w:rsid w:val="00A45C62"/>
    <w:rsid w:val="00A463F6"/>
    <w:rsid w:val="00A50230"/>
    <w:rsid w:val="00A5131F"/>
    <w:rsid w:val="00A527CF"/>
    <w:rsid w:val="00A52DB1"/>
    <w:rsid w:val="00A532DB"/>
    <w:rsid w:val="00A55BB9"/>
    <w:rsid w:val="00A55F2E"/>
    <w:rsid w:val="00A5616D"/>
    <w:rsid w:val="00A6227E"/>
    <w:rsid w:val="00A62FA1"/>
    <w:rsid w:val="00A652C2"/>
    <w:rsid w:val="00A723E9"/>
    <w:rsid w:val="00A72A72"/>
    <w:rsid w:val="00A72ECD"/>
    <w:rsid w:val="00A75B78"/>
    <w:rsid w:val="00A76300"/>
    <w:rsid w:val="00A778BA"/>
    <w:rsid w:val="00A77DC4"/>
    <w:rsid w:val="00A80672"/>
    <w:rsid w:val="00A8336A"/>
    <w:rsid w:val="00A85EA6"/>
    <w:rsid w:val="00A85FFA"/>
    <w:rsid w:val="00A869FD"/>
    <w:rsid w:val="00A941DD"/>
    <w:rsid w:val="00A95FA6"/>
    <w:rsid w:val="00A97127"/>
    <w:rsid w:val="00A97EC0"/>
    <w:rsid w:val="00AA2F14"/>
    <w:rsid w:val="00AA360B"/>
    <w:rsid w:val="00AA7DB0"/>
    <w:rsid w:val="00AB1CAE"/>
    <w:rsid w:val="00AB2790"/>
    <w:rsid w:val="00AB79A9"/>
    <w:rsid w:val="00AC124E"/>
    <w:rsid w:val="00AC2519"/>
    <w:rsid w:val="00AC26B3"/>
    <w:rsid w:val="00AC313A"/>
    <w:rsid w:val="00AC46F4"/>
    <w:rsid w:val="00AC4AE0"/>
    <w:rsid w:val="00AC702E"/>
    <w:rsid w:val="00AD0130"/>
    <w:rsid w:val="00AD1273"/>
    <w:rsid w:val="00AD1C75"/>
    <w:rsid w:val="00AD2A78"/>
    <w:rsid w:val="00AD3810"/>
    <w:rsid w:val="00AD38E4"/>
    <w:rsid w:val="00AD5EAA"/>
    <w:rsid w:val="00AD6FF0"/>
    <w:rsid w:val="00AD757F"/>
    <w:rsid w:val="00AE2718"/>
    <w:rsid w:val="00AE351E"/>
    <w:rsid w:val="00AE77C0"/>
    <w:rsid w:val="00AE7E0C"/>
    <w:rsid w:val="00AF0A77"/>
    <w:rsid w:val="00AF0F21"/>
    <w:rsid w:val="00AF1096"/>
    <w:rsid w:val="00AF3476"/>
    <w:rsid w:val="00AF586D"/>
    <w:rsid w:val="00AF659B"/>
    <w:rsid w:val="00B00127"/>
    <w:rsid w:val="00B02A38"/>
    <w:rsid w:val="00B03159"/>
    <w:rsid w:val="00B03ED0"/>
    <w:rsid w:val="00B04B14"/>
    <w:rsid w:val="00B04EF0"/>
    <w:rsid w:val="00B051EA"/>
    <w:rsid w:val="00B05506"/>
    <w:rsid w:val="00B05AFB"/>
    <w:rsid w:val="00B06F09"/>
    <w:rsid w:val="00B11A9D"/>
    <w:rsid w:val="00B12A06"/>
    <w:rsid w:val="00B16EFD"/>
    <w:rsid w:val="00B21ADB"/>
    <w:rsid w:val="00B22530"/>
    <w:rsid w:val="00B231A7"/>
    <w:rsid w:val="00B25682"/>
    <w:rsid w:val="00B25A97"/>
    <w:rsid w:val="00B26223"/>
    <w:rsid w:val="00B26579"/>
    <w:rsid w:val="00B26E59"/>
    <w:rsid w:val="00B274C5"/>
    <w:rsid w:val="00B2752E"/>
    <w:rsid w:val="00B314FF"/>
    <w:rsid w:val="00B32298"/>
    <w:rsid w:val="00B32A50"/>
    <w:rsid w:val="00B34530"/>
    <w:rsid w:val="00B372F9"/>
    <w:rsid w:val="00B37311"/>
    <w:rsid w:val="00B416CA"/>
    <w:rsid w:val="00B42402"/>
    <w:rsid w:val="00B42FF0"/>
    <w:rsid w:val="00B448E7"/>
    <w:rsid w:val="00B45988"/>
    <w:rsid w:val="00B45D2F"/>
    <w:rsid w:val="00B463F1"/>
    <w:rsid w:val="00B466C1"/>
    <w:rsid w:val="00B50784"/>
    <w:rsid w:val="00B53760"/>
    <w:rsid w:val="00B55851"/>
    <w:rsid w:val="00B559E0"/>
    <w:rsid w:val="00B56115"/>
    <w:rsid w:val="00B62F35"/>
    <w:rsid w:val="00B64091"/>
    <w:rsid w:val="00B64A63"/>
    <w:rsid w:val="00B6562C"/>
    <w:rsid w:val="00B67EBA"/>
    <w:rsid w:val="00B70E66"/>
    <w:rsid w:val="00B721B5"/>
    <w:rsid w:val="00B72394"/>
    <w:rsid w:val="00B75089"/>
    <w:rsid w:val="00B762C1"/>
    <w:rsid w:val="00B76384"/>
    <w:rsid w:val="00B76A72"/>
    <w:rsid w:val="00B779F5"/>
    <w:rsid w:val="00B77DED"/>
    <w:rsid w:val="00B85ED7"/>
    <w:rsid w:val="00B865EC"/>
    <w:rsid w:val="00B91926"/>
    <w:rsid w:val="00B9348A"/>
    <w:rsid w:val="00B9397B"/>
    <w:rsid w:val="00B94965"/>
    <w:rsid w:val="00B959FA"/>
    <w:rsid w:val="00B95A7F"/>
    <w:rsid w:val="00B95C13"/>
    <w:rsid w:val="00B97EAD"/>
    <w:rsid w:val="00BA1116"/>
    <w:rsid w:val="00BA19C4"/>
    <w:rsid w:val="00BA2D94"/>
    <w:rsid w:val="00BA7C5A"/>
    <w:rsid w:val="00BA7E96"/>
    <w:rsid w:val="00BB0238"/>
    <w:rsid w:val="00BB02F9"/>
    <w:rsid w:val="00BB06AC"/>
    <w:rsid w:val="00BB1009"/>
    <w:rsid w:val="00BB1A34"/>
    <w:rsid w:val="00BB33C7"/>
    <w:rsid w:val="00BB4A07"/>
    <w:rsid w:val="00BB6AE5"/>
    <w:rsid w:val="00BC04F2"/>
    <w:rsid w:val="00BC42DC"/>
    <w:rsid w:val="00BD1DD0"/>
    <w:rsid w:val="00BD2AA4"/>
    <w:rsid w:val="00BD2CD0"/>
    <w:rsid w:val="00BD357B"/>
    <w:rsid w:val="00BD3ED4"/>
    <w:rsid w:val="00BD6C69"/>
    <w:rsid w:val="00BE1A2C"/>
    <w:rsid w:val="00BE208F"/>
    <w:rsid w:val="00BE2F4E"/>
    <w:rsid w:val="00BE3BAE"/>
    <w:rsid w:val="00BE40BA"/>
    <w:rsid w:val="00BE486D"/>
    <w:rsid w:val="00BE4BA0"/>
    <w:rsid w:val="00BE7C27"/>
    <w:rsid w:val="00BF11E2"/>
    <w:rsid w:val="00BF178F"/>
    <w:rsid w:val="00BF2574"/>
    <w:rsid w:val="00BF6F17"/>
    <w:rsid w:val="00C010F0"/>
    <w:rsid w:val="00C03583"/>
    <w:rsid w:val="00C045E0"/>
    <w:rsid w:val="00C04680"/>
    <w:rsid w:val="00C066B4"/>
    <w:rsid w:val="00C07F19"/>
    <w:rsid w:val="00C11C9A"/>
    <w:rsid w:val="00C121AD"/>
    <w:rsid w:val="00C13874"/>
    <w:rsid w:val="00C15B34"/>
    <w:rsid w:val="00C17A03"/>
    <w:rsid w:val="00C2026A"/>
    <w:rsid w:val="00C211A5"/>
    <w:rsid w:val="00C274E9"/>
    <w:rsid w:val="00C279DB"/>
    <w:rsid w:val="00C30954"/>
    <w:rsid w:val="00C32215"/>
    <w:rsid w:val="00C356BC"/>
    <w:rsid w:val="00C361D0"/>
    <w:rsid w:val="00C364BF"/>
    <w:rsid w:val="00C36989"/>
    <w:rsid w:val="00C41382"/>
    <w:rsid w:val="00C42BDD"/>
    <w:rsid w:val="00C43825"/>
    <w:rsid w:val="00C45451"/>
    <w:rsid w:val="00C45BD8"/>
    <w:rsid w:val="00C502D7"/>
    <w:rsid w:val="00C55576"/>
    <w:rsid w:val="00C606BF"/>
    <w:rsid w:val="00C6071F"/>
    <w:rsid w:val="00C61D90"/>
    <w:rsid w:val="00C62182"/>
    <w:rsid w:val="00C62388"/>
    <w:rsid w:val="00C65ED7"/>
    <w:rsid w:val="00C66BB9"/>
    <w:rsid w:val="00C66E01"/>
    <w:rsid w:val="00C73681"/>
    <w:rsid w:val="00C80727"/>
    <w:rsid w:val="00C81F8A"/>
    <w:rsid w:val="00C82168"/>
    <w:rsid w:val="00C91316"/>
    <w:rsid w:val="00C91A0A"/>
    <w:rsid w:val="00C926DA"/>
    <w:rsid w:val="00C961B9"/>
    <w:rsid w:val="00C964AF"/>
    <w:rsid w:val="00C96A72"/>
    <w:rsid w:val="00CA0BBC"/>
    <w:rsid w:val="00CA178A"/>
    <w:rsid w:val="00CA2E9D"/>
    <w:rsid w:val="00CA4BDE"/>
    <w:rsid w:val="00CA50A4"/>
    <w:rsid w:val="00CA5661"/>
    <w:rsid w:val="00CA63B7"/>
    <w:rsid w:val="00CB0DCC"/>
    <w:rsid w:val="00CB2053"/>
    <w:rsid w:val="00CB3572"/>
    <w:rsid w:val="00CB4D97"/>
    <w:rsid w:val="00CB4E0C"/>
    <w:rsid w:val="00CB5F18"/>
    <w:rsid w:val="00CB64C5"/>
    <w:rsid w:val="00CC16E6"/>
    <w:rsid w:val="00CC2915"/>
    <w:rsid w:val="00CC3166"/>
    <w:rsid w:val="00CC4855"/>
    <w:rsid w:val="00CC5383"/>
    <w:rsid w:val="00CC5804"/>
    <w:rsid w:val="00CC6193"/>
    <w:rsid w:val="00CC633D"/>
    <w:rsid w:val="00CC6D53"/>
    <w:rsid w:val="00CC744C"/>
    <w:rsid w:val="00CD03AA"/>
    <w:rsid w:val="00CD5C3B"/>
    <w:rsid w:val="00CD715D"/>
    <w:rsid w:val="00CE10E9"/>
    <w:rsid w:val="00CE309B"/>
    <w:rsid w:val="00CE48A5"/>
    <w:rsid w:val="00CE679D"/>
    <w:rsid w:val="00CF08F9"/>
    <w:rsid w:val="00CF4B9F"/>
    <w:rsid w:val="00CF7AB6"/>
    <w:rsid w:val="00CF7BA9"/>
    <w:rsid w:val="00CF7E98"/>
    <w:rsid w:val="00D01450"/>
    <w:rsid w:val="00D01757"/>
    <w:rsid w:val="00D019B5"/>
    <w:rsid w:val="00D04970"/>
    <w:rsid w:val="00D13952"/>
    <w:rsid w:val="00D13B8A"/>
    <w:rsid w:val="00D1470B"/>
    <w:rsid w:val="00D14DBD"/>
    <w:rsid w:val="00D15EE7"/>
    <w:rsid w:val="00D21A54"/>
    <w:rsid w:val="00D24248"/>
    <w:rsid w:val="00D25E48"/>
    <w:rsid w:val="00D27E9F"/>
    <w:rsid w:val="00D3043B"/>
    <w:rsid w:val="00D34207"/>
    <w:rsid w:val="00D34BAF"/>
    <w:rsid w:val="00D37819"/>
    <w:rsid w:val="00D410A9"/>
    <w:rsid w:val="00D41406"/>
    <w:rsid w:val="00D43256"/>
    <w:rsid w:val="00D43720"/>
    <w:rsid w:val="00D4587B"/>
    <w:rsid w:val="00D46325"/>
    <w:rsid w:val="00D46CCD"/>
    <w:rsid w:val="00D51AF5"/>
    <w:rsid w:val="00D5227C"/>
    <w:rsid w:val="00D53A84"/>
    <w:rsid w:val="00D55F4F"/>
    <w:rsid w:val="00D57422"/>
    <w:rsid w:val="00D57EA2"/>
    <w:rsid w:val="00D6013D"/>
    <w:rsid w:val="00D60A89"/>
    <w:rsid w:val="00D6187B"/>
    <w:rsid w:val="00D61B98"/>
    <w:rsid w:val="00D61D12"/>
    <w:rsid w:val="00D644E7"/>
    <w:rsid w:val="00D6493E"/>
    <w:rsid w:val="00D6639E"/>
    <w:rsid w:val="00D70D06"/>
    <w:rsid w:val="00D718D8"/>
    <w:rsid w:val="00D72340"/>
    <w:rsid w:val="00D7353D"/>
    <w:rsid w:val="00D73AE9"/>
    <w:rsid w:val="00D74574"/>
    <w:rsid w:val="00D74B97"/>
    <w:rsid w:val="00D77392"/>
    <w:rsid w:val="00D77616"/>
    <w:rsid w:val="00D77C4C"/>
    <w:rsid w:val="00D82640"/>
    <w:rsid w:val="00D83830"/>
    <w:rsid w:val="00D85007"/>
    <w:rsid w:val="00D86149"/>
    <w:rsid w:val="00D90A01"/>
    <w:rsid w:val="00D91808"/>
    <w:rsid w:val="00D924D4"/>
    <w:rsid w:val="00D96D6C"/>
    <w:rsid w:val="00D97E9E"/>
    <w:rsid w:val="00DA1CFA"/>
    <w:rsid w:val="00DA2F92"/>
    <w:rsid w:val="00DA4C0B"/>
    <w:rsid w:val="00DA56A9"/>
    <w:rsid w:val="00DB0763"/>
    <w:rsid w:val="00DB08E2"/>
    <w:rsid w:val="00DB2AA0"/>
    <w:rsid w:val="00DB32C5"/>
    <w:rsid w:val="00DB4170"/>
    <w:rsid w:val="00DB5112"/>
    <w:rsid w:val="00DB62E7"/>
    <w:rsid w:val="00DC0237"/>
    <w:rsid w:val="00DC125E"/>
    <w:rsid w:val="00DC1429"/>
    <w:rsid w:val="00DC1C64"/>
    <w:rsid w:val="00DC375B"/>
    <w:rsid w:val="00DC569E"/>
    <w:rsid w:val="00DC64C7"/>
    <w:rsid w:val="00DC6527"/>
    <w:rsid w:val="00DC7A50"/>
    <w:rsid w:val="00DD0ACC"/>
    <w:rsid w:val="00DD2474"/>
    <w:rsid w:val="00DD4667"/>
    <w:rsid w:val="00DE10CB"/>
    <w:rsid w:val="00DE14EF"/>
    <w:rsid w:val="00DE14F1"/>
    <w:rsid w:val="00DE1771"/>
    <w:rsid w:val="00DE3227"/>
    <w:rsid w:val="00DE61F6"/>
    <w:rsid w:val="00DE6A4C"/>
    <w:rsid w:val="00DE6D2B"/>
    <w:rsid w:val="00DE7F19"/>
    <w:rsid w:val="00DF06B2"/>
    <w:rsid w:val="00DF06D4"/>
    <w:rsid w:val="00DF077F"/>
    <w:rsid w:val="00DF1E0F"/>
    <w:rsid w:val="00DF2E33"/>
    <w:rsid w:val="00DF2F23"/>
    <w:rsid w:val="00DF4361"/>
    <w:rsid w:val="00DF6057"/>
    <w:rsid w:val="00E005B5"/>
    <w:rsid w:val="00E03870"/>
    <w:rsid w:val="00E040D6"/>
    <w:rsid w:val="00E048CF"/>
    <w:rsid w:val="00E0642E"/>
    <w:rsid w:val="00E10007"/>
    <w:rsid w:val="00E1035A"/>
    <w:rsid w:val="00E10A61"/>
    <w:rsid w:val="00E14893"/>
    <w:rsid w:val="00E14B77"/>
    <w:rsid w:val="00E15C9E"/>
    <w:rsid w:val="00E200DD"/>
    <w:rsid w:val="00E20919"/>
    <w:rsid w:val="00E21524"/>
    <w:rsid w:val="00E22440"/>
    <w:rsid w:val="00E22D6B"/>
    <w:rsid w:val="00E23E51"/>
    <w:rsid w:val="00E24906"/>
    <w:rsid w:val="00E25AA5"/>
    <w:rsid w:val="00E2669A"/>
    <w:rsid w:val="00E26A6B"/>
    <w:rsid w:val="00E27C10"/>
    <w:rsid w:val="00E31DB4"/>
    <w:rsid w:val="00E32788"/>
    <w:rsid w:val="00E346C2"/>
    <w:rsid w:val="00E3527F"/>
    <w:rsid w:val="00E36B53"/>
    <w:rsid w:val="00E37D61"/>
    <w:rsid w:val="00E41FC7"/>
    <w:rsid w:val="00E42163"/>
    <w:rsid w:val="00E423F0"/>
    <w:rsid w:val="00E431EE"/>
    <w:rsid w:val="00E43AE9"/>
    <w:rsid w:val="00E45710"/>
    <w:rsid w:val="00E460E8"/>
    <w:rsid w:val="00E51DC0"/>
    <w:rsid w:val="00E5482B"/>
    <w:rsid w:val="00E557D2"/>
    <w:rsid w:val="00E55A2A"/>
    <w:rsid w:val="00E5706A"/>
    <w:rsid w:val="00E61717"/>
    <w:rsid w:val="00E6188A"/>
    <w:rsid w:val="00E61DAA"/>
    <w:rsid w:val="00E62295"/>
    <w:rsid w:val="00E628BB"/>
    <w:rsid w:val="00E63DC6"/>
    <w:rsid w:val="00E64AF8"/>
    <w:rsid w:val="00E667D3"/>
    <w:rsid w:val="00E671D1"/>
    <w:rsid w:val="00E71AD6"/>
    <w:rsid w:val="00E722CA"/>
    <w:rsid w:val="00E72BD1"/>
    <w:rsid w:val="00E733AD"/>
    <w:rsid w:val="00E73503"/>
    <w:rsid w:val="00E73E70"/>
    <w:rsid w:val="00E7519F"/>
    <w:rsid w:val="00E757F7"/>
    <w:rsid w:val="00E75CA0"/>
    <w:rsid w:val="00E76918"/>
    <w:rsid w:val="00E7735B"/>
    <w:rsid w:val="00E77A04"/>
    <w:rsid w:val="00E77DA7"/>
    <w:rsid w:val="00E80171"/>
    <w:rsid w:val="00E80298"/>
    <w:rsid w:val="00E829AD"/>
    <w:rsid w:val="00E873BC"/>
    <w:rsid w:val="00E9197E"/>
    <w:rsid w:val="00E954C0"/>
    <w:rsid w:val="00EA18B0"/>
    <w:rsid w:val="00EA2CC4"/>
    <w:rsid w:val="00EA429F"/>
    <w:rsid w:val="00EA6ACE"/>
    <w:rsid w:val="00EA7BF0"/>
    <w:rsid w:val="00EB04BD"/>
    <w:rsid w:val="00EB09FD"/>
    <w:rsid w:val="00EB1DB6"/>
    <w:rsid w:val="00EB1FE4"/>
    <w:rsid w:val="00EB26F6"/>
    <w:rsid w:val="00EB3374"/>
    <w:rsid w:val="00EB5940"/>
    <w:rsid w:val="00EC47EC"/>
    <w:rsid w:val="00ED14FE"/>
    <w:rsid w:val="00ED1809"/>
    <w:rsid w:val="00ED1DD6"/>
    <w:rsid w:val="00ED353A"/>
    <w:rsid w:val="00ED6282"/>
    <w:rsid w:val="00ED697C"/>
    <w:rsid w:val="00ED7260"/>
    <w:rsid w:val="00ED72BB"/>
    <w:rsid w:val="00EE00ED"/>
    <w:rsid w:val="00EE1B53"/>
    <w:rsid w:val="00EE1CD5"/>
    <w:rsid w:val="00EE1F33"/>
    <w:rsid w:val="00EE3FDB"/>
    <w:rsid w:val="00EE448B"/>
    <w:rsid w:val="00EE4CEC"/>
    <w:rsid w:val="00EE63D4"/>
    <w:rsid w:val="00EF0E3B"/>
    <w:rsid w:val="00EF1A76"/>
    <w:rsid w:val="00EF1E5E"/>
    <w:rsid w:val="00EF3C07"/>
    <w:rsid w:val="00EF42DE"/>
    <w:rsid w:val="00EF692E"/>
    <w:rsid w:val="00F0023D"/>
    <w:rsid w:val="00F00535"/>
    <w:rsid w:val="00F01A77"/>
    <w:rsid w:val="00F022BF"/>
    <w:rsid w:val="00F0279F"/>
    <w:rsid w:val="00F0384C"/>
    <w:rsid w:val="00F03870"/>
    <w:rsid w:val="00F03BB4"/>
    <w:rsid w:val="00F04D79"/>
    <w:rsid w:val="00F0647A"/>
    <w:rsid w:val="00F10824"/>
    <w:rsid w:val="00F13D1F"/>
    <w:rsid w:val="00F14206"/>
    <w:rsid w:val="00F14659"/>
    <w:rsid w:val="00F14FDA"/>
    <w:rsid w:val="00F15CE3"/>
    <w:rsid w:val="00F1646F"/>
    <w:rsid w:val="00F17C6B"/>
    <w:rsid w:val="00F23AA2"/>
    <w:rsid w:val="00F23B3B"/>
    <w:rsid w:val="00F25575"/>
    <w:rsid w:val="00F25A8C"/>
    <w:rsid w:val="00F26221"/>
    <w:rsid w:val="00F304BE"/>
    <w:rsid w:val="00F31D0D"/>
    <w:rsid w:val="00F32463"/>
    <w:rsid w:val="00F32835"/>
    <w:rsid w:val="00F329BF"/>
    <w:rsid w:val="00F34CD3"/>
    <w:rsid w:val="00F356E6"/>
    <w:rsid w:val="00F35D6F"/>
    <w:rsid w:val="00F360B3"/>
    <w:rsid w:val="00F42488"/>
    <w:rsid w:val="00F469D6"/>
    <w:rsid w:val="00F5167A"/>
    <w:rsid w:val="00F51FC5"/>
    <w:rsid w:val="00F53566"/>
    <w:rsid w:val="00F537BB"/>
    <w:rsid w:val="00F5391F"/>
    <w:rsid w:val="00F53AAC"/>
    <w:rsid w:val="00F55F8F"/>
    <w:rsid w:val="00F560B1"/>
    <w:rsid w:val="00F57F4A"/>
    <w:rsid w:val="00F6103B"/>
    <w:rsid w:val="00F63646"/>
    <w:rsid w:val="00F63DEE"/>
    <w:rsid w:val="00F64FF7"/>
    <w:rsid w:val="00F66B6E"/>
    <w:rsid w:val="00F715CB"/>
    <w:rsid w:val="00F71B88"/>
    <w:rsid w:val="00F74035"/>
    <w:rsid w:val="00F743E4"/>
    <w:rsid w:val="00F7693F"/>
    <w:rsid w:val="00F8049B"/>
    <w:rsid w:val="00F81655"/>
    <w:rsid w:val="00F8255C"/>
    <w:rsid w:val="00F83683"/>
    <w:rsid w:val="00F8529F"/>
    <w:rsid w:val="00F87598"/>
    <w:rsid w:val="00F9086F"/>
    <w:rsid w:val="00F90DE1"/>
    <w:rsid w:val="00F91C86"/>
    <w:rsid w:val="00F935BC"/>
    <w:rsid w:val="00F95CF4"/>
    <w:rsid w:val="00F95F1E"/>
    <w:rsid w:val="00F963DE"/>
    <w:rsid w:val="00F968A1"/>
    <w:rsid w:val="00F97311"/>
    <w:rsid w:val="00F978F0"/>
    <w:rsid w:val="00FA06D3"/>
    <w:rsid w:val="00FA1D45"/>
    <w:rsid w:val="00FA6E55"/>
    <w:rsid w:val="00FA7236"/>
    <w:rsid w:val="00FB1287"/>
    <w:rsid w:val="00FB170D"/>
    <w:rsid w:val="00FB1EEE"/>
    <w:rsid w:val="00FB2444"/>
    <w:rsid w:val="00FB24EF"/>
    <w:rsid w:val="00FB365B"/>
    <w:rsid w:val="00FB5CD6"/>
    <w:rsid w:val="00FB5FED"/>
    <w:rsid w:val="00FB6F66"/>
    <w:rsid w:val="00FC00DF"/>
    <w:rsid w:val="00FC20CA"/>
    <w:rsid w:val="00FC216C"/>
    <w:rsid w:val="00FC62C1"/>
    <w:rsid w:val="00FD209D"/>
    <w:rsid w:val="00FD21EF"/>
    <w:rsid w:val="00FD2EF2"/>
    <w:rsid w:val="00FD31B0"/>
    <w:rsid w:val="00FD531B"/>
    <w:rsid w:val="00FD5E46"/>
    <w:rsid w:val="00FE25CD"/>
    <w:rsid w:val="00FE58F3"/>
    <w:rsid w:val="00FE7B89"/>
    <w:rsid w:val="00FF07B3"/>
    <w:rsid w:val="00FF1461"/>
    <w:rsid w:val="00FF1718"/>
    <w:rsid w:val="00FF2496"/>
    <w:rsid w:val="00FF5008"/>
    <w:rsid w:val="00FF5546"/>
    <w:rsid w:val="00FF6D49"/>
    <w:rsid w:val="00FF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7D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5E5"/>
    <w:pPr>
      <w:adjustRightInd w:val="0"/>
      <w:snapToGrid w:val="0"/>
      <w:spacing w:after="200"/>
    </w:pPr>
    <w:rPr>
      <w:rFonts w:ascii="Tahoma" w:eastAsia="Microsoft YaHei"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ad">
    <w:name w:val="Normal (Web)"/>
    <w:basedOn w:val="a"/>
    <w:uiPriority w:val="99"/>
    <w:unhideWhenUsed/>
    <w:qFormat/>
    <w:rPr>
      <w:sz w:val="24"/>
    </w:rPr>
  </w:style>
  <w:style w:type="character" w:styleId="ae">
    <w:name w:val="annotation reference"/>
    <w:basedOn w:val="a0"/>
    <w:uiPriority w:val="99"/>
    <w:unhideWhenUsed/>
    <w:qFormat/>
    <w:rPr>
      <w:sz w:val="21"/>
      <w:szCs w:val="21"/>
    </w:rPr>
  </w:style>
  <w:style w:type="character" w:customStyle="1" w:styleId="ac">
    <w:name w:val="页眉字符"/>
    <w:basedOn w:val="a0"/>
    <w:link w:val="ab"/>
    <w:uiPriority w:val="99"/>
    <w:qFormat/>
    <w:rPr>
      <w:rFonts w:ascii="Tahoma" w:eastAsia="Microsoft YaHei" w:hAnsi="Tahoma"/>
      <w:sz w:val="18"/>
      <w:szCs w:val="18"/>
    </w:rPr>
  </w:style>
  <w:style w:type="character" w:customStyle="1" w:styleId="aa">
    <w:name w:val="页脚字符"/>
    <w:basedOn w:val="a0"/>
    <w:link w:val="a9"/>
    <w:uiPriority w:val="99"/>
    <w:qFormat/>
    <w:rPr>
      <w:rFonts w:ascii="Tahoma" w:eastAsia="Microsoft YaHei" w:hAnsi="Tahoma"/>
      <w:sz w:val="18"/>
      <w:szCs w:val="18"/>
    </w:rPr>
  </w:style>
  <w:style w:type="character" w:customStyle="1" w:styleId="a6">
    <w:name w:val="批注文字字符"/>
    <w:basedOn w:val="a0"/>
    <w:link w:val="a4"/>
    <w:uiPriority w:val="99"/>
    <w:qFormat/>
    <w:rPr>
      <w:rFonts w:ascii="Tahoma" w:eastAsia="Microsoft YaHei" w:hAnsi="Tahoma"/>
    </w:rPr>
  </w:style>
  <w:style w:type="character" w:customStyle="1" w:styleId="a5">
    <w:name w:val="批注主题字符"/>
    <w:basedOn w:val="a6"/>
    <w:link w:val="a3"/>
    <w:uiPriority w:val="99"/>
    <w:semiHidden/>
    <w:qFormat/>
    <w:rPr>
      <w:rFonts w:ascii="Tahoma" w:eastAsia="Microsoft YaHei" w:hAnsi="Tahoma"/>
      <w:b/>
      <w:bCs/>
    </w:rPr>
  </w:style>
  <w:style w:type="character" w:customStyle="1" w:styleId="a8">
    <w:name w:val="批注框文本字符"/>
    <w:basedOn w:val="a0"/>
    <w:link w:val="a7"/>
    <w:uiPriority w:val="99"/>
    <w:semiHidden/>
    <w:qFormat/>
    <w:rPr>
      <w:rFonts w:ascii="Tahoma" w:eastAsia="Microsoft YaHei" w:hAnsi="Tahoma"/>
      <w:sz w:val="18"/>
      <w:szCs w:val="18"/>
    </w:rPr>
  </w:style>
  <w:style w:type="character" w:customStyle="1" w:styleId="s1">
    <w:name w:val="s1"/>
    <w:basedOn w:val="a0"/>
    <w:qFormat/>
    <w:rPr>
      <w:rFonts w:ascii=".PingFangSC-Regular" w:eastAsia=".PingFangSC-Regular" w:hAnsi=".PingFangSC-Regular" w:cs=".PingFangSC-Regular"/>
      <w:sz w:val="30"/>
      <w:szCs w:val="30"/>
    </w:rPr>
  </w:style>
  <w:style w:type="character" w:customStyle="1" w:styleId="s2">
    <w:name w:val="s2"/>
    <w:basedOn w:val="a0"/>
    <w:qFormat/>
    <w:rPr>
      <w:rFonts w:ascii=".SFUIText" w:eastAsia=".SFUIText" w:hAnsi=".SFUIText" w:cs=".SFUIText"/>
      <w:sz w:val="30"/>
      <w:szCs w:val="30"/>
    </w:rPr>
  </w:style>
  <w:style w:type="paragraph" w:customStyle="1" w:styleId="p1">
    <w:name w:val="p1"/>
    <w:basedOn w:val="a"/>
    <w:qFormat/>
    <w:pPr>
      <w:spacing w:after="0"/>
    </w:pPr>
    <w:rPr>
      <w:rFonts w:ascii=".pingfang sc" w:eastAsia=".pingfang sc" w:hAnsi=".pingfang sc" w:cs="Times New Roman"/>
      <w:color w:val="222226"/>
    </w:rPr>
  </w:style>
  <w:style w:type="paragraph" w:customStyle="1" w:styleId="1">
    <w:name w:val="修订1"/>
    <w:hidden/>
    <w:uiPriority w:val="99"/>
    <w:semiHidden/>
    <w:qFormat/>
    <w:rPr>
      <w:rFonts w:ascii="Tahoma" w:eastAsia="Microsoft YaHei" w:hAnsi="Tahoma" w:cstheme="minorBidi"/>
      <w:sz w:val="22"/>
      <w:szCs w:val="22"/>
    </w:rPr>
  </w:style>
  <w:style w:type="paragraph" w:styleId="af">
    <w:name w:val="Revision"/>
    <w:hidden/>
    <w:uiPriority w:val="99"/>
    <w:semiHidden/>
    <w:rsid w:val="00935E6C"/>
    <w:rPr>
      <w:rFonts w:ascii="Tahoma" w:eastAsia="Microsoft YaHei" w:hAnsi="Tahom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969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2443</Words>
  <Characters>13928</Characters>
  <Application>Microsoft Macintosh Word</Application>
  <DocSecurity>0</DocSecurity>
  <Lines>116</Lines>
  <Paragraphs>32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Cosmo {PI}</dc:creator>
  <cp:lastModifiedBy>Microsoft Office 用户</cp:lastModifiedBy>
  <cp:revision>36</cp:revision>
  <cp:lastPrinted>2019-12-14T09:07:00Z</cp:lastPrinted>
  <dcterms:created xsi:type="dcterms:W3CDTF">2019-12-16T03:15:00Z</dcterms:created>
  <dcterms:modified xsi:type="dcterms:W3CDTF">2019-12-16T13:08:00Z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