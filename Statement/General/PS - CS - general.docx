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1291A0" w14:textId="44E6F141" w:rsidR="007C13D1" w:rsidRPr="00EE7834" w:rsidRDefault="00C91316" w:rsidP="007C13D1">
      <w:pPr>
        <w:pStyle w:val="ad"/>
        <w:spacing w:after="0" w:line="320" w:lineRule="exact"/>
        <w:jc w:val="both"/>
        <w:rPr>
          <w:rFonts w:ascii="Times New Roman" w:hAnsi="Times New Roman" w:cs="Times New Roman"/>
          <w:sz w:val="22"/>
        </w:rPr>
      </w:pPr>
      <w:bookmarkStart w:id="0" w:name="OLE_LINK31"/>
      <w:bookmarkStart w:id="1" w:name="OLE_LINK32"/>
      <w:bookmarkStart w:id="2" w:name="OLE_LINK33"/>
      <w:bookmarkStart w:id="3" w:name="OLE_LINK36"/>
      <w:r w:rsidRPr="00EE7834">
        <w:rPr>
          <w:rFonts w:ascii="Times New Roman" w:hAnsi="Times New Roman" w:cs="Times New Roman"/>
          <w:sz w:val="22"/>
        </w:rPr>
        <w:t xml:space="preserve">The first time I used computer was during an information competition </w:t>
      </w:r>
      <w:del w:id="4" w:author="Yiping ZHANG" w:date="2019-12-08T15:19:00Z">
        <w:r w:rsidRPr="00EE7834" w:rsidDel="00735E3B">
          <w:rPr>
            <w:rFonts w:ascii="Times New Roman" w:hAnsi="Times New Roman" w:cs="Times New Roman"/>
            <w:sz w:val="22"/>
          </w:rPr>
          <w:delText xml:space="preserve">in Grade Three </w:delText>
        </w:r>
      </w:del>
      <w:r w:rsidRPr="00EE7834">
        <w:rPr>
          <w:rFonts w:ascii="Times New Roman" w:hAnsi="Times New Roman" w:cs="Times New Roman"/>
          <w:sz w:val="22"/>
        </w:rPr>
        <w:t xml:space="preserve">in the primary school when I tried to program in Pascal under the guidance of my computer teacher. </w:t>
      </w:r>
      <w:r w:rsidR="00D73AE9" w:rsidRPr="00EE7834">
        <w:rPr>
          <w:rFonts w:ascii="Times New Roman" w:hAnsi="Times New Roman" w:cs="Times New Roman"/>
          <w:sz w:val="22"/>
        </w:rPr>
        <w:t>As I gre</w:t>
      </w:r>
      <w:r w:rsidR="00DB62E7" w:rsidRPr="00EE7834">
        <w:rPr>
          <w:rFonts w:ascii="Times New Roman" w:hAnsi="Times New Roman" w:cs="Times New Roman"/>
          <w:sz w:val="22"/>
        </w:rPr>
        <w:t>w up, I found</w:t>
      </w:r>
      <w:r w:rsidR="004068C1" w:rsidRPr="00EE7834">
        <w:rPr>
          <w:rFonts w:ascii="Times New Roman" w:hAnsi="Times New Roman" w:cs="Times New Roman"/>
          <w:sz w:val="22"/>
        </w:rPr>
        <w:t xml:space="preserve"> </w:t>
      </w:r>
      <w:r w:rsidR="00EB26F6" w:rsidRPr="00EE7834">
        <w:rPr>
          <w:rFonts w:ascii="Times New Roman" w:hAnsi="Times New Roman" w:cs="Times New Roman"/>
          <w:sz w:val="22"/>
        </w:rPr>
        <w:t xml:space="preserve">the black </w:t>
      </w:r>
      <w:r w:rsidR="001626E4" w:rsidRPr="00EE7834">
        <w:rPr>
          <w:rFonts w:ascii="Times New Roman" w:hAnsi="Times New Roman" w:cs="Times New Roman"/>
          <w:sz w:val="22"/>
        </w:rPr>
        <w:t>boxes of Computer S</w:t>
      </w:r>
      <w:r w:rsidR="00185EA9" w:rsidRPr="00EE7834">
        <w:rPr>
          <w:rFonts w:ascii="Times New Roman" w:hAnsi="Times New Roman" w:cs="Times New Roman"/>
          <w:sz w:val="22"/>
        </w:rPr>
        <w:t>cience</w:t>
      </w:r>
      <w:r w:rsidR="00942844" w:rsidRPr="00EE7834">
        <w:rPr>
          <w:rFonts w:ascii="Times New Roman" w:hAnsi="Times New Roman" w:cs="Times New Roman"/>
          <w:sz w:val="22"/>
        </w:rPr>
        <w:t xml:space="preserve"> (CS)</w:t>
      </w:r>
      <w:r w:rsidR="00185EA9" w:rsidRPr="00EE7834">
        <w:rPr>
          <w:rFonts w:ascii="Times New Roman" w:hAnsi="Times New Roman" w:cs="Times New Roman"/>
          <w:sz w:val="22"/>
        </w:rPr>
        <w:t xml:space="preserve"> so common </w:t>
      </w:r>
      <w:r w:rsidR="008A1F0C" w:rsidRPr="00EE7834">
        <w:rPr>
          <w:rFonts w:ascii="Times New Roman" w:hAnsi="Times New Roman" w:cs="Times New Roman"/>
          <w:sz w:val="22"/>
        </w:rPr>
        <w:t>that they</w:t>
      </w:r>
      <w:r w:rsidR="00D13B8A" w:rsidRPr="00EE7834">
        <w:rPr>
          <w:rFonts w:ascii="Times New Roman" w:hAnsi="Times New Roman" w:cs="Times New Roman"/>
          <w:sz w:val="22"/>
        </w:rPr>
        <w:t xml:space="preserve"> </w:t>
      </w:r>
      <w:r w:rsidR="00477275" w:rsidRPr="00EE7834">
        <w:rPr>
          <w:rFonts w:ascii="Times New Roman" w:hAnsi="Times New Roman" w:cs="Times New Roman"/>
          <w:sz w:val="22"/>
        </w:rPr>
        <w:t>ha</w:t>
      </w:r>
      <w:ins w:id="5" w:author="Yiping ZHANG" w:date="2019-12-08T15:19:00Z">
        <w:r w:rsidR="00735E3B" w:rsidRPr="00EE7834">
          <w:rPr>
            <w:rFonts w:ascii="Times New Roman" w:hAnsi="Times New Roman" w:cs="Times New Roman"/>
            <w:sz w:val="22"/>
          </w:rPr>
          <w:t>ve</w:t>
        </w:r>
      </w:ins>
      <w:del w:id="6" w:author="Yiping ZHANG" w:date="2019-12-08T15:19:00Z">
        <w:r w:rsidR="00477275" w:rsidRPr="00EE7834" w:rsidDel="00735E3B">
          <w:rPr>
            <w:rFonts w:ascii="Times New Roman" w:hAnsi="Times New Roman" w:cs="Times New Roman"/>
            <w:sz w:val="22"/>
          </w:rPr>
          <w:delText>d</w:delText>
        </w:r>
        <w:r w:rsidR="00EA6ACE" w:rsidRPr="00EE7834" w:rsidDel="00735E3B">
          <w:rPr>
            <w:rFonts w:ascii="Times New Roman" w:hAnsi="Times New Roman" w:cs="Times New Roman"/>
            <w:sz w:val="22"/>
          </w:rPr>
          <w:delText xml:space="preserve"> been</w:delText>
        </w:r>
      </w:del>
      <w:r w:rsidR="0067313F" w:rsidRPr="00EE7834">
        <w:rPr>
          <w:rFonts w:ascii="Times New Roman" w:hAnsi="Times New Roman" w:cs="Times New Roman"/>
          <w:sz w:val="22"/>
        </w:rPr>
        <w:t xml:space="preserve"> </w:t>
      </w:r>
      <w:r w:rsidR="00F17C6B" w:rsidRPr="00EE7834">
        <w:rPr>
          <w:rFonts w:ascii="Times New Roman" w:hAnsi="Times New Roman" w:cs="Times New Roman"/>
          <w:sz w:val="22"/>
        </w:rPr>
        <w:t>dramatically</w:t>
      </w:r>
      <w:r w:rsidR="00D13B8A" w:rsidRPr="00EE7834">
        <w:rPr>
          <w:rFonts w:ascii="Times New Roman" w:hAnsi="Times New Roman" w:cs="Times New Roman"/>
          <w:sz w:val="22"/>
        </w:rPr>
        <w:t xml:space="preserve"> </w:t>
      </w:r>
      <w:del w:id="7" w:author="Yiping ZHANG" w:date="2019-12-08T15:19:00Z">
        <w:r w:rsidR="00D13B8A" w:rsidRPr="00EE7834" w:rsidDel="00735E3B">
          <w:rPr>
            <w:rFonts w:ascii="Times New Roman" w:hAnsi="Times New Roman" w:cs="Times New Roman"/>
            <w:sz w:val="22"/>
          </w:rPr>
          <w:delText>chang</w:delText>
        </w:r>
        <w:r w:rsidR="0067313F" w:rsidRPr="00EE7834" w:rsidDel="00735E3B">
          <w:rPr>
            <w:rFonts w:ascii="Times New Roman" w:hAnsi="Times New Roman" w:cs="Times New Roman"/>
            <w:sz w:val="22"/>
          </w:rPr>
          <w:delText>ing</w:delText>
        </w:r>
        <w:r w:rsidR="00FB24EF" w:rsidRPr="00EE7834" w:rsidDel="00735E3B">
          <w:rPr>
            <w:rFonts w:ascii="Times New Roman" w:hAnsi="Times New Roman" w:cs="Times New Roman"/>
            <w:sz w:val="22"/>
          </w:rPr>
          <w:delText xml:space="preserve"> </w:delText>
        </w:r>
      </w:del>
      <w:ins w:id="8" w:author="Yiping ZHANG" w:date="2019-12-08T15:19:00Z">
        <w:r w:rsidR="00735E3B" w:rsidRPr="00EE7834">
          <w:rPr>
            <w:rFonts w:ascii="Times New Roman" w:hAnsi="Times New Roman" w:cs="Times New Roman"/>
            <w:sz w:val="22"/>
          </w:rPr>
          <w:t xml:space="preserve">changed </w:t>
        </w:r>
      </w:ins>
      <w:r w:rsidR="00FB24EF" w:rsidRPr="00EE7834">
        <w:rPr>
          <w:rFonts w:ascii="Times New Roman" w:hAnsi="Times New Roman" w:cs="Times New Roman"/>
          <w:sz w:val="22"/>
        </w:rPr>
        <w:t>our lives</w:t>
      </w:r>
      <w:r w:rsidR="004068C1" w:rsidRPr="00EE7834">
        <w:rPr>
          <w:rFonts w:ascii="Times New Roman" w:hAnsi="Times New Roman" w:cs="Times New Roman"/>
          <w:sz w:val="22"/>
        </w:rPr>
        <w:t xml:space="preserve">. </w:t>
      </w:r>
      <w:bookmarkStart w:id="9" w:name="OLE_LINK20"/>
      <w:bookmarkStart w:id="10" w:name="OLE_LINK21"/>
      <w:bookmarkStart w:id="11" w:name="OLE_LINK74"/>
      <w:bookmarkStart w:id="12" w:name="OLE_LINK75"/>
      <w:r w:rsidR="00C274E9" w:rsidRPr="00EE7834">
        <w:rPr>
          <w:rFonts w:ascii="Times New Roman" w:hAnsi="Times New Roman" w:cs="Times New Roman"/>
          <w:sz w:val="22"/>
        </w:rPr>
        <w:t>How could AlphaGo</w:t>
      </w:r>
      <w:r w:rsidR="00616162" w:rsidRPr="00EE7834">
        <w:rPr>
          <w:rFonts w:ascii="Times New Roman" w:hAnsi="Times New Roman" w:cs="Times New Roman"/>
          <w:sz w:val="22"/>
        </w:rPr>
        <w:t xml:space="preserve"> program</w:t>
      </w:r>
      <w:r w:rsidR="00C274E9" w:rsidRPr="00EE7834">
        <w:rPr>
          <w:rFonts w:ascii="Times New Roman" w:hAnsi="Times New Roman" w:cs="Times New Roman"/>
          <w:sz w:val="22"/>
        </w:rPr>
        <w:t xml:space="preserve"> defeat Lee Sedol? </w:t>
      </w:r>
      <w:bookmarkEnd w:id="9"/>
      <w:bookmarkEnd w:id="10"/>
      <w:r w:rsidR="00774296" w:rsidRPr="00EE7834">
        <w:rPr>
          <w:rFonts w:ascii="Times New Roman" w:hAnsi="Times New Roman" w:cs="Times New Roman"/>
          <w:sz w:val="22"/>
        </w:rPr>
        <w:t xml:space="preserve">What is the use of </w:t>
      </w:r>
      <w:r w:rsidR="00E048CF" w:rsidRPr="00EE7834">
        <w:rPr>
          <w:rFonts w:ascii="Times New Roman" w:hAnsi="Times New Roman" w:cs="Times New Roman"/>
          <w:sz w:val="22"/>
        </w:rPr>
        <w:t>N</w:t>
      </w:r>
      <w:r w:rsidR="00774296" w:rsidRPr="00EE7834">
        <w:rPr>
          <w:rFonts w:ascii="Times New Roman" w:hAnsi="Times New Roman" w:cs="Times New Roman"/>
          <w:sz w:val="22"/>
        </w:rPr>
        <w:t xml:space="preserve">akamoto's </w:t>
      </w:r>
      <w:r w:rsidR="00E048CF" w:rsidRPr="00EE7834">
        <w:rPr>
          <w:rFonts w:ascii="Times New Roman" w:hAnsi="Times New Roman" w:cs="Times New Roman"/>
          <w:sz w:val="22"/>
        </w:rPr>
        <w:t>B</w:t>
      </w:r>
      <w:r w:rsidR="00774296" w:rsidRPr="00EE7834">
        <w:rPr>
          <w:rFonts w:ascii="Times New Roman" w:hAnsi="Times New Roman" w:cs="Times New Roman"/>
          <w:sz w:val="22"/>
        </w:rPr>
        <w:t>itcoin</w:t>
      </w:r>
      <w:r w:rsidR="00E048CF" w:rsidRPr="00EE7834">
        <w:rPr>
          <w:rFonts w:ascii="Times New Roman" w:hAnsi="Times New Roman" w:cs="Times New Roman"/>
          <w:sz w:val="22"/>
        </w:rPr>
        <w:t>?</w:t>
      </w:r>
      <w:r w:rsidR="00BA2D94" w:rsidRPr="00EE7834">
        <w:rPr>
          <w:rFonts w:ascii="Times New Roman" w:hAnsi="Times New Roman" w:cs="Times New Roman"/>
          <w:sz w:val="22"/>
        </w:rPr>
        <w:t xml:space="preserve"> </w:t>
      </w:r>
      <w:bookmarkStart w:id="13" w:name="OLE_LINK76"/>
      <w:bookmarkStart w:id="14" w:name="OLE_LINK77"/>
      <w:r w:rsidR="00253551" w:rsidRPr="00EE7834">
        <w:rPr>
          <w:rFonts w:ascii="Times New Roman" w:hAnsi="Times New Roman" w:cs="Times New Roman"/>
          <w:sz w:val="22"/>
        </w:rPr>
        <w:t>How</w:t>
      </w:r>
      <w:r w:rsidR="00A37FCD" w:rsidRPr="00EE7834">
        <w:rPr>
          <w:rFonts w:ascii="Times New Roman" w:hAnsi="Times New Roman" w:cs="Times New Roman"/>
          <w:sz w:val="22"/>
        </w:rPr>
        <w:t xml:space="preserve"> do</w:t>
      </w:r>
      <w:del w:id="15" w:author="Yiping ZHANG" w:date="2019-12-08T15:22:00Z">
        <w:r w:rsidR="00A37FCD" w:rsidRPr="00EE7834" w:rsidDel="00735E3B">
          <w:rPr>
            <w:rFonts w:ascii="Times New Roman" w:hAnsi="Times New Roman" w:cs="Times New Roman"/>
            <w:sz w:val="22"/>
          </w:rPr>
          <w:delText>es</w:delText>
        </w:r>
      </w:del>
      <w:r w:rsidR="00A37FCD" w:rsidRPr="00EE7834">
        <w:rPr>
          <w:rFonts w:ascii="Times New Roman" w:hAnsi="Times New Roman" w:cs="Times New Roman"/>
          <w:sz w:val="22"/>
        </w:rPr>
        <w:t xml:space="preserve"> computer</w:t>
      </w:r>
      <w:ins w:id="16" w:author="Yiping ZHANG" w:date="2019-12-08T15:22:00Z">
        <w:r w:rsidR="00735E3B" w:rsidRPr="00EE7834">
          <w:rPr>
            <w:rFonts w:ascii="Times New Roman" w:hAnsi="Times New Roman" w:cs="Times New Roman"/>
            <w:sz w:val="22"/>
          </w:rPr>
          <w:t>s</w:t>
        </w:r>
      </w:ins>
      <w:r w:rsidR="00A37FCD" w:rsidRPr="00EE7834">
        <w:rPr>
          <w:rFonts w:ascii="Times New Roman" w:hAnsi="Times New Roman" w:cs="Times New Roman"/>
          <w:sz w:val="22"/>
        </w:rPr>
        <w:t xml:space="preserve"> store and process massive data</w:t>
      </w:r>
      <w:r w:rsidR="00253551" w:rsidRPr="00EE7834">
        <w:rPr>
          <w:rFonts w:ascii="Times New Roman" w:hAnsi="Times New Roman" w:cs="Times New Roman"/>
          <w:sz w:val="22"/>
        </w:rPr>
        <w:t>?</w:t>
      </w:r>
      <w:bookmarkEnd w:id="11"/>
      <w:bookmarkEnd w:id="12"/>
      <w:r w:rsidR="00253551" w:rsidRPr="00EE7834">
        <w:rPr>
          <w:rFonts w:ascii="Times New Roman" w:hAnsi="Times New Roman" w:cs="Times New Roman"/>
          <w:sz w:val="22"/>
        </w:rPr>
        <w:t xml:space="preserve"> </w:t>
      </w:r>
      <w:bookmarkEnd w:id="13"/>
      <w:bookmarkEnd w:id="14"/>
      <w:r w:rsidR="00315F4E" w:rsidRPr="00EE7834">
        <w:rPr>
          <w:rFonts w:ascii="Times New Roman" w:hAnsi="Times New Roman" w:cs="Times New Roman"/>
          <w:sz w:val="22"/>
        </w:rPr>
        <w:t xml:space="preserve">All </w:t>
      </w:r>
      <w:r w:rsidR="00CD03AA" w:rsidRPr="00EE7834">
        <w:rPr>
          <w:rFonts w:ascii="Times New Roman" w:hAnsi="Times New Roman" w:cs="Times New Roman"/>
          <w:sz w:val="22"/>
        </w:rPr>
        <w:t xml:space="preserve">of </w:t>
      </w:r>
      <w:r w:rsidR="00315F4E" w:rsidRPr="00EE7834">
        <w:rPr>
          <w:rFonts w:ascii="Times New Roman" w:hAnsi="Times New Roman" w:cs="Times New Roman"/>
          <w:sz w:val="22"/>
        </w:rPr>
        <w:t>these arouse</w:t>
      </w:r>
      <w:r w:rsidR="00D74574" w:rsidRPr="00EE7834">
        <w:rPr>
          <w:rFonts w:ascii="Times New Roman" w:hAnsi="Times New Roman" w:cs="Times New Roman"/>
          <w:sz w:val="22"/>
        </w:rPr>
        <w:t>d</w:t>
      </w:r>
      <w:r w:rsidR="00315F4E" w:rsidRPr="00EE7834">
        <w:rPr>
          <w:rFonts w:ascii="Times New Roman" w:hAnsi="Times New Roman" w:cs="Times New Roman"/>
          <w:sz w:val="22"/>
        </w:rPr>
        <w:t xml:space="preserve"> my interest</w:t>
      </w:r>
      <w:ins w:id="17" w:author="Yiping ZHANG" w:date="2019-12-08T15:22:00Z">
        <w:r w:rsidR="00735E3B" w:rsidRPr="00EE7834">
          <w:rPr>
            <w:rFonts w:ascii="Times New Roman" w:hAnsi="Times New Roman" w:cs="Times New Roman"/>
            <w:sz w:val="22"/>
          </w:rPr>
          <w:t>s</w:t>
        </w:r>
      </w:ins>
      <w:r w:rsidR="00315F4E" w:rsidRPr="00EE7834">
        <w:rPr>
          <w:rFonts w:ascii="Times New Roman" w:hAnsi="Times New Roman" w:cs="Times New Roman"/>
          <w:sz w:val="22"/>
        </w:rPr>
        <w:t xml:space="preserve"> to </w:t>
      </w:r>
      <w:r w:rsidR="00477275" w:rsidRPr="00EE7834">
        <w:rPr>
          <w:rFonts w:ascii="Times New Roman" w:hAnsi="Times New Roman" w:cs="Times New Roman"/>
          <w:sz w:val="22"/>
        </w:rPr>
        <w:t>dive</w:t>
      </w:r>
      <w:r w:rsidR="00706EE7" w:rsidRPr="00EE7834">
        <w:rPr>
          <w:rFonts w:ascii="Times New Roman" w:hAnsi="Times New Roman" w:cs="Times New Roman"/>
          <w:sz w:val="22"/>
        </w:rPr>
        <w:t xml:space="preserve"> into this field</w:t>
      </w:r>
      <w:ins w:id="18" w:author="Yiping ZHANG" w:date="2019-12-08T15:22:00Z">
        <w:r w:rsidR="00735E3B" w:rsidRPr="00EE7834">
          <w:rPr>
            <w:rFonts w:ascii="Times New Roman" w:hAnsi="Times New Roman" w:cs="Times New Roman"/>
            <w:sz w:val="22"/>
          </w:rPr>
          <w:t>.</w:t>
        </w:r>
      </w:ins>
      <w:del w:id="19" w:author="Yiping ZHANG" w:date="2019-12-08T15:22:00Z">
        <w:r w:rsidR="00315F4E" w:rsidRPr="00EE7834" w:rsidDel="00735E3B">
          <w:rPr>
            <w:rFonts w:ascii="Times New Roman" w:hAnsi="Times New Roman" w:cs="Times New Roman"/>
            <w:sz w:val="22"/>
          </w:rPr>
          <w:delText>, and</w:delText>
        </w:r>
      </w:del>
      <w:r w:rsidR="00315F4E" w:rsidRPr="00EE7834">
        <w:rPr>
          <w:rFonts w:ascii="Times New Roman" w:hAnsi="Times New Roman" w:cs="Times New Roman"/>
          <w:sz w:val="22"/>
        </w:rPr>
        <w:t xml:space="preserve"> I realize</w:t>
      </w:r>
      <w:r w:rsidR="00706EE7" w:rsidRPr="00EE7834">
        <w:rPr>
          <w:rFonts w:ascii="Times New Roman" w:hAnsi="Times New Roman" w:cs="Times New Roman"/>
          <w:sz w:val="22"/>
        </w:rPr>
        <w:t>d</w:t>
      </w:r>
      <w:r w:rsidR="00315F4E" w:rsidRPr="00EE7834">
        <w:rPr>
          <w:rFonts w:ascii="Times New Roman" w:hAnsi="Times New Roman" w:cs="Times New Roman"/>
          <w:sz w:val="22"/>
        </w:rPr>
        <w:t xml:space="preserve"> that </w:t>
      </w:r>
      <w:bookmarkStart w:id="20" w:name="OLE_LINK24"/>
      <w:r w:rsidR="00A50230" w:rsidRPr="00EE7834">
        <w:rPr>
          <w:rFonts w:ascii="Times New Roman" w:hAnsi="Times New Roman" w:cs="Times New Roman"/>
          <w:sz w:val="22"/>
        </w:rPr>
        <w:t>I need</w:t>
      </w:r>
      <w:del w:id="21" w:author="Yiping ZHANG" w:date="2019-12-08T15:22:00Z">
        <w:r w:rsidR="00A50230" w:rsidRPr="00EE7834" w:rsidDel="00735E3B">
          <w:rPr>
            <w:rFonts w:ascii="Times New Roman" w:hAnsi="Times New Roman" w:cs="Times New Roman"/>
            <w:sz w:val="22"/>
          </w:rPr>
          <w:delText>ed</w:delText>
        </w:r>
      </w:del>
      <w:r w:rsidR="00A50230" w:rsidRPr="00EE7834">
        <w:rPr>
          <w:rFonts w:ascii="Times New Roman" w:hAnsi="Times New Roman" w:cs="Times New Roman"/>
          <w:sz w:val="22"/>
        </w:rPr>
        <w:t xml:space="preserve"> </w:t>
      </w:r>
      <w:r w:rsidR="00315F4E" w:rsidRPr="00EE7834">
        <w:rPr>
          <w:rFonts w:ascii="Times New Roman" w:hAnsi="Times New Roman" w:cs="Times New Roman"/>
          <w:sz w:val="22"/>
        </w:rPr>
        <w:t xml:space="preserve">a </w:t>
      </w:r>
      <w:r w:rsidR="001626E4" w:rsidRPr="00EE7834">
        <w:rPr>
          <w:rFonts w:ascii="Times New Roman" w:hAnsi="Times New Roman" w:cs="Times New Roman"/>
          <w:sz w:val="22"/>
        </w:rPr>
        <w:t>b</w:t>
      </w:r>
      <w:r w:rsidR="00477275" w:rsidRPr="00EE7834">
        <w:rPr>
          <w:rFonts w:ascii="Times New Roman" w:hAnsi="Times New Roman" w:cs="Times New Roman"/>
          <w:sz w:val="22"/>
        </w:rPr>
        <w:t>roa</w:t>
      </w:r>
      <w:r w:rsidR="001626E4" w:rsidRPr="00EE7834">
        <w:rPr>
          <w:rFonts w:ascii="Times New Roman" w:hAnsi="Times New Roman" w:cs="Times New Roman"/>
          <w:sz w:val="22"/>
        </w:rPr>
        <w:t>d</w:t>
      </w:r>
      <w:ins w:id="22" w:author="Yiping ZHANG" w:date="2019-12-08T15:22:00Z">
        <w:r w:rsidR="00735E3B" w:rsidRPr="00EE7834">
          <w:rPr>
            <w:rFonts w:ascii="Times New Roman" w:hAnsi="Times New Roman" w:cs="Times New Roman"/>
            <w:sz w:val="22"/>
          </w:rPr>
          <w:t>er</w:t>
        </w:r>
      </w:ins>
      <w:r w:rsidR="001626E4" w:rsidRPr="00EE7834">
        <w:rPr>
          <w:rFonts w:ascii="Times New Roman" w:hAnsi="Times New Roman" w:cs="Times New Roman"/>
          <w:sz w:val="22"/>
        </w:rPr>
        <w:t xml:space="preserve"> C</w:t>
      </w:r>
      <w:r w:rsidR="00942844" w:rsidRPr="00EE7834">
        <w:rPr>
          <w:rFonts w:ascii="Times New Roman" w:hAnsi="Times New Roman" w:cs="Times New Roman"/>
          <w:sz w:val="22"/>
        </w:rPr>
        <w:t>S</w:t>
      </w:r>
      <w:r w:rsidR="001677ED" w:rsidRPr="00EE7834">
        <w:rPr>
          <w:rFonts w:ascii="Times New Roman" w:hAnsi="Times New Roman" w:cs="Times New Roman"/>
          <w:sz w:val="22"/>
        </w:rPr>
        <w:t xml:space="preserve"> base</w:t>
      </w:r>
      <w:r w:rsidR="00315F4E" w:rsidRPr="00EE7834">
        <w:rPr>
          <w:rFonts w:ascii="Times New Roman" w:hAnsi="Times New Roman" w:cs="Times New Roman"/>
          <w:sz w:val="22"/>
        </w:rPr>
        <w:t xml:space="preserve"> </w:t>
      </w:r>
      <w:bookmarkEnd w:id="20"/>
      <w:r w:rsidR="00315F4E" w:rsidRPr="00EE7834">
        <w:rPr>
          <w:rFonts w:ascii="Times New Roman" w:hAnsi="Times New Roman" w:cs="Times New Roman"/>
          <w:sz w:val="22"/>
        </w:rPr>
        <w:t xml:space="preserve">to </w:t>
      </w:r>
      <w:r w:rsidR="00F04D79" w:rsidRPr="00EE7834">
        <w:rPr>
          <w:rFonts w:ascii="Times New Roman" w:hAnsi="Times New Roman" w:cs="Times New Roman"/>
          <w:sz w:val="22"/>
        </w:rPr>
        <w:t xml:space="preserve">further </w:t>
      </w:r>
      <w:bookmarkStart w:id="23" w:name="OLE_LINK26"/>
      <w:bookmarkStart w:id="24" w:name="OLE_LINK27"/>
      <w:r w:rsidR="00F04D79" w:rsidRPr="00EE7834">
        <w:rPr>
          <w:rFonts w:ascii="Times New Roman" w:hAnsi="Times New Roman" w:cs="Times New Roman"/>
          <w:sz w:val="22"/>
        </w:rPr>
        <w:t>understand</w:t>
      </w:r>
      <w:r w:rsidR="00315F4E" w:rsidRPr="00EE7834">
        <w:rPr>
          <w:rFonts w:ascii="Times New Roman" w:hAnsi="Times New Roman" w:cs="Times New Roman"/>
          <w:sz w:val="22"/>
        </w:rPr>
        <w:t xml:space="preserve"> these </w:t>
      </w:r>
      <w:ins w:id="25" w:author="Yiping ZHANG" w:date="2019-12-08T15:23:00Z">
        <w:r w:rsidR="00735E3B" w:rsidRPr="00EE7834">
          <w:rPr>
            <w:rFonts w:ascii="Times New Roman" w:hAnsi="Times New Roman" w:cs="Times New Roman"/>
            <w:sz w:val="22"/>
          </w:rPr>
          <w:t>advanced</w:t>
        </w:r>
      </w:ins>
      <w:del w:id="26" w:author="Yiping ZHANG" w:date="2019-12-08T15:23:00Z">
        <w:r w:rsidR="00315F4E" w:rsidRPr="00EE7834" w:rsidDel="00735E3B">
          <w:rPr>
            <w:rFonts w:ascii="Times New Roman" w:hAnsi="Times New Roman" w:cs="Times New Roman"/>
            <w:sz w:val="22"/>
          </w:rPr>
          <w:delText>fancy</w:delText>
        </w:r>
      </w:del>
      <w:r w:rsidR="00315F4E" w:rsidRPr="00EE7834">
        <w:rPr>
          <w:rFonts w:ascii="Times New Roman" w:hAnsi="Times New Roman" w:cs="Times New Roman"/>
          <w:sz w:val="22"/>
        </w:rPr>
        <w:t xml:space="preserve"> technologies</w:t>
      </w:r>
      <w:bookmarkEnd w:id="23"/>
      <w:bookmarkEnd w:id="24"/>
      <w:r w:rsidR="00315F4E" w:rsidRPr="00EE7834">
        <w:rPr>
          <w:rFonts w:ascii="Times New Roman" w:hAnsi="Times New Roman" w:cs="Times New Roman"/>
          <w:sz w:val="22"/>
        </w:rPr>
        <w:t>.</w:t>
      </w:r>
      <w:r w:rsidR="005D41F8" w:rsidRPr="00EE7834">
        <w:rPr>
          <w:rFonts w:ascii="Times New Roman" w:hAnsi="Times New Roman" w:cs="Times New Roman"/>
          <w:sz w:val="22"/>
        </w:rPr>
        <w:t xml:space="preserve"> </w:t>
      </w:r>
      <w:r w:rsidR="00F71B88" w:rsidRPr="00EE7834">
        <w:rPr>
          <w:rFonts w:ascii="Times New Roman" w:hAnsi="Times New Roman" w:cs="Times New Roman"/>
          <w:sz w:val="22"/>
        </w:rPr>
        <w:t>D</w:t>
      </w:r>
      <w:ins w:id="27" w:author="Yiping ZHANG" w:date="2019-12-08T15:23:00Z">
        <w:r w:rsidR="00735E3B" w:rsidRPr="00EE7834">
          <w:rPr>
            <w:rFonts w:ascii="Times New Roman" w:hAnsi="Times New Roman" w:cs="Times New Roman"/>
            <w:sz w:val="22"/>
          </w:rPr>
          <w:t xml:space="preserve">ue </w:t>
        </w:r>
      </w:ins>
      <w:del w:id="28" w:author="Yiping ZHANG" w:date="2019-12-08T15:23:00Z">
        <w:r w:rsidR="003E7F4A" w:rsidRPr="00EE7834" w:rsidDel="00735E3B">
          <w:rPr>
            <w:rFonts w:ascii="Times New Roman" w:hAnsi="Times New Roman" w:cs="Times New Roman"/>
            <w:sz w:val="22"/>
          </w:rPr>
          <w:delText xml:space="preserve">riven </w:delText>
        </w:r>
      </w:del>
      <w:ins w:id="29" w:author="Yiping ZHANG" w:date="2019-12-08T15:23:00Z">
        <w:r w:rsidR="00735E3B" w:rsidRPr="00EE7834">
          <w:rPr>
            <w:rFonts w:ascii="Times New Roman" w:hAnsi="Times New Roman" w:cs="Times New Roman"/>
            <w:sz w:val="22"/>
          </w:rPr>
          <w:t>to</w:t>
        </w:r>
      </w:ins>
      <w:del w:id="30" w:author="Yiping ZHANG" w:date="2019-12-08T15:23:00Z">
        <w:r w:rsidR="003E7F4A" w:rsidRPr="00EE7834" w:rsidDel="00735E3B">
          <w:rPr>
            <w:rFonts w:ascii="Times New Roman" w:hAnsi="Times New Roman" w:cs="Times New Roman"/>
            <w:sz w:val="22"/>
          </w:rPr>
          <w:delText>by</w:delText>
        </w:r>
      </w:del>
      <w:r w:rsidR="00F71B88" w:rsidRPr="00EE7834">
        <w:rPr>
          <w:rFonts w:ascii="Times New Roman" w:hAnsi="Times New Roman" w:cs="Times New Roman"/>
          <w:sz w:val="22"/>
        </w:rPr>
        <w:t xml:space="preserve"> my passion in computer and </w:t>
      </w:r>
      <w:ins w:id="31" w:author="Yiping ZHANG" w:date="2019-12-08T15:23:00Z">
        <w:r w:rsidR="00735E3B" w:rsidRPr="00EE7834">
          <w:rPr>
            <w:rFonts w:ascii="Times New Roman" w:hAnsi="Times New Roman" w:cs="Times New Roman"/>
            <w:sz w:val="22"/>
          </w:rPr>
          <w:t>talents</w:t>
        </w:r>
      </w:ins>
      <w:del w:id="32" w:author="Yiping ZHANG" w:date="2019-12-08T15:23:00Z">
        <w:r w:rsidR="002A58E4" w:rsidRPr="00EE7834" w:rsidDel="00735E3B">
          <w:rPr>
            <w:rFonts w:ascii="Times New Roman" w:hAnsi="Times New Roman" w:cs="Times New Roman"/>
            <w:sz w:val="22"/>
          </w:rPr>
          <w:delText>gift</w:delText>
        </w:r>
      </w:del>
      <w:r w:rsidR="002A58E4" w:rsidRPr="00EE7834">
        <w:rPr>
          <w:rFonts w:ascii="Times New Roman" w:hAnsi="Times New Roman" w:cs="Times New Roman"/>
          <w:sz w:val="22"/>
        </w:rPr>
        <w:t xml:space="preserve"> in </w:t>
      </w:r>
      <w:r w:rsidR="00A13879" w:rsidRPr="00EE7834">
        <w:rPr>
          <w:rFonts w:ascii="Times New Roman" w:hAnsi="Times New Roman" w:cs="Times New Roman"/>
          <w:sz w:val="22"/>
        </w:rPr>
        <w:t>mathematics</w:t>
      </w:r>
      <w:r w:rsidR="005D41F8" w:rsidRPr="00EE7834">
        <w:rPr>
          <w:rFonts w:ascii="Times New Roman" w:hAnsi="Times New Roman" w:cs="Times New Roman"/>
          <w:sz w:val="22"/>
        </w:rPr>
        <w:t>, I chose Software Engine</w:t>
      </w:r>
      <w:r w:rsidR="00BD1DD0" w:rsidRPr="00EE7834">
        <w:rPr>
          <w:rFonts w:ascii="Times New Roman" w:hAnsi="Times New Roman" w:cs="Times New Roman"/>
          <w:sz w:val="22"/>
        </w:rPr>
        <w:t xml:space="preserve">ering as my undergraduate major </w:t>
      </w:r>
      <w:r w:rsidR="00080984" w:rsidRPr="00EE7834">
        <w:rPr>
          <w:rFonts w:ascii="Times New Roman" w:hAnsi="Times New Roman" w:cs="Times New Roman"/>
          <w:sz w:val="22"/>
        </w:rPr>
        <w:t>in S</w:t>
      </w:r>
      <w:r w:rsidR="0006723A" w:rsidRPr="00EE7834">
        <w:rPr>
          <w:rFonts w:ascii="Times New Roman" w:hAnsi="Times New Roman" w:cs="Times New Roman"/>
          <w:sz w:val="22"/>
        </w:rPr>
        <w:t xml:space="preserve">un </w:t>
      </w:r>
      <w:r w:rsidR="00080984" w:rsidRPr="00EE7834">
        <w:rPr>
          <w:rFonts w:ascii="Times New Roman" w:hAnsi="Times New Roman" w:cs="Times New Roman"/>
          <w:sz w:val="22"/>
        </w:rPr>
        <w:t>Y</w:t>
      </w:r>
      <w:r w:rsidR="0006723A" w:rsidRPr="00EE7834">
        <w:rPr>
          <w:rFonts w:ascii="Times New Roman" w:hAnsi="Times New Roman" w:cs="Times New Roman"/>
          <w:sz w:val="22"/>
        </w:rPr>
        <w:t xml:space="preserve">at-sen </w:t>
      </w:r>
      <w:r w:rsidR="00080984" w:rsidRPr="00EE7834">
        <w:rPr>
          <w:rFonts w:ascii="Times New Roman" w:hAnsi="Times New Roman" w:cs="Times New Roman"/>
          <w:sz w:val="22"/>
        </w:rPr>
        <w:t>U</w:t>
      </w:r>
      <w:r w:rsidR="0006723A" w:rsidRPr="00EE7834">
        <w:rPr>
          <w:rFonts w:ascii="Times New Roman" w:hAnsi="Times New Roman" w:cs="Times New Roman"/>
          <w:sz w:val="22"/>
        </w:rPr>
        <w:t>niversity</w:t>
      </w:r>
      <w:del w:id="33" w:author="Microsoft Office 用户" w:date="2019-12-09T23:52:00Z">
        <w:r w:rsidR="006F2DD3" w:rsidRPr="00EE7834" w:rsidDel="007B0296">
          <w:rPr>
            <w:rFonts w:ascii="Times New Roman" w:hAnsi="Times New Roman" w:cs="Times New Roman"/>
            <w:sz w:val="22"/>
          </w:rPr>
          <w:delText xml:space="preserve"> (SYSU)</w:delText>
        </w:r>
        <w:r w:rsidR="00080984" w:rsidRPr="00EE7834" w:rsidDel="007B0296">
          <w:rPr>
            <w:rFonts w:ascii="Times New Roman" w:hAnsi="Times New Roman" w:cs="Times New Roman"/>
            <w:sz w:val="22"/>
          </w:rPr>
          <w:delText xml:space="preserve"> </w:delText>
        </w:r>
      </w:del>
      <w:bookmarkStart w:id="34" w:name="OLE_LINK47"/>
      <w:bookmarkStart w:id="35" w:name="OLE_LINK48"/>
      <w:ins w:id="36" w:author="Microsoft Office 用户" w:date="2019-12-09T23:52:00Z">
        <w:r w:rsidR="007B0296" w:rsidRPr="00EE7834">
          <w:rPr>
            <w:rFonts w:ascii="Times New Roman" w:hAnsi="Times New Roman" w:cs="Times New Roman"/>
            <w:sz w:val="22"/>
          </w:rPr>
          <w:t xml:space="preserve"> </w:t>
        </w:r>
      </w:ins>
      <w:r w:rsidR="00BD1DD0" w:rsidRPr="00EE7834">
        <w:rPr>
          <w:rFonts w:ascii="Times New Roman" w:hAnsi="Times New Roman" w:cs="Times New Roman"/>
          <w:sz w:val="22"/>
        </w:rPr>
        <w:t xml:space="preserve">to </w:t>
      </w:r>
      <w:bookmarkStart w:id="37" w:name="OLE_LINK40"/>
      <w:bookmarkStart w:id="38" w:name="OLE_LINK45"/>
      <w:r w:rsidR="00BD1DD0" w:rsidRPr="00EE7834">
        <w:rPr>
          <w:rFonts w:ascii="Times New Roman" w:hAnsi="Times New Roman" w:cs="Times New Roman"/>
          <w:sz w:val="22"/>
        </w:rPr>
        <w:t xml:space="preserve">accumulate </w:t>
      </w:r>
      <w:r w:rsidRPr="00EE7834">
        <w:rPr>
          <w:rFonts w:ascii="Times New Roman" w:hAnsi="Times New Roman" w:cs="Times New Roman"/>
          <w:sz w:val="22"/>
        </w:rPr>
        <w:t xml:space="preserve">more </w:t>
      </w:r>
      <w:r w:rsidR="00BD1DD0" w:rsidRPr="00EE7834">
        <w:rPr>
          <w:rFonts w:ascii="Times New Roman" w:hAnsi="Times New Roman" w:cs="Times New Roman"/>
          <w:sz w:val="22"/>
        </w:rPr>
        <w:t>knowledge</w:t>
      </w:r>
      <w:r w:rsidR="00203448" w:rsidRPr="00EE7834">
        <w:rPr>
          <w:rFonts w:ascii="Times New Roman" w:hAnsi="Times New Roman" w:cs="Times New Roman"/>
          <w:sz w:val="22"/>
        </w:rPr>
        <w:t xml:space="preserve"> and</w:t>
      </w:r>
      <w:r w:rsidRPr="00EE7834">
        <w:rPr>
          <w:rFonts w:ascii="Times New Roman" w:hAnsi="Times New Roman" w:cs="Times New Roman"/>
          <w:sz w:val="22"/>
        </w:rPr>
        <w:t xml:space="preserve"> </w:t>
      </w:r>
      <w:bookmarkStart w:id="39" w:name="OLE_LINK59"/>
      <w:bookmarkStart w:id="40" w:name="OLE_LINK60"/>
      <w:r w:rsidR="00BD1DD0" w:rsidRPr="00EE7834">
        <w:rPr>
          <w:rFonts w:ascii="Times New Roman" w:hAnsi="Times New Roman" w:cs="Times New Roman"/>
          <w:sz w:val="22"/>
        </w:rPr>
        <w:t xml:space="preserve">technical </w:t>
      </w:r>
      <w:bookmarkEnd w:id="37"/>
      <w:bookmarkEnd w:id="38"/>
      <w:bookmarkEnd w:id="39"/>
      <w:bookmarkEnd w:id="40"/>
      <w:r w:rsidRPr="00EE7834">
        <w:rPr>
          <w:rFonts w:ascii="Times New Roman" w:hAnsi="Times New Roman" w:cs="Times New Roman"/>
          <w:sz w:val="22"/>
        </w:rPr>
        <w:t>skills</w:t>
      </w:r>
      <w:r w:rsidR="001E5405" w:rsidRPr="00EE7834">
        <w:rPr>
          <w:rFonts w:ascii="Times New Roman" w:hAnsi="Times New Roman" w:cs="Times New Roman"/>
          <w:sz w:val="22"/>
        </w:rPr>
        <w:t xml:space="preserve">, and </w:t>
      </w:r>
      <w:r w:rsidR="00347AE3" w:rsidRPr="00EE7834">
        <w:rPr>
          <w:rFonts w:ascii="Times New Roman" w:hAnsi="Times New Roman" w:cs="Times New Roman"/>
          <w:sz w:val="22"/>
        </w:rPr>
        <w:t xml:space="preserve">to </w:t>
      </w:r>
      <w:r w:rsidR="009537B9" w:rsidRPr="00EE7834">
        <w:rPr>
          <w:rFonts w:ascii="Times New Roman" w:hAnsi="Times New Roman" w:cs="Times New Roman"/>
          <w:sz w:val="22"/>
        </w:rPr>
        <w:t>give further</w:t>
      </w:r>
      <w:r w:rsidR="001E5405" w:rsidRPr="00EE7834">
        <w:rPr>
          <w:rFonts w:ascii="Times New Roman" w:hAnsi="Times New Roman" w:cs="Times New Roman"/>
          <w:sz w:val="22"/>
        </w:rPr>
        <w:t xml:space="preserve"> play to my </w:t>
      </w:r>
      <w:r w:rsidR="004F723B" w:rsidRPr="00EE7834">
        <w:rPr>
          <w:rFonts w:ascii="Times New Roman" w:hAnsi="Times New Roman" w:cs="Times New Roman"/>
          <w:sz w:val="22"/>
        </w:rPr>
        <w:t>cap</w:t>
      </w:r>
      <w:r w:rsidR="00786580" w:rsidRPr="00EE7834">
        <w:rPr>
          <w:rFonts w:ascii="Times New Roman" w:hAnsi="Times New Roman" w:cs="Times New Roman"/>
          <w:sz w:val="22"/>
        </w:rPr>
        <w:t>ability and creativity in this promising</w:t>
      </w:r>
      <w:r w:rsidR="001E5405" w:rsidRPr="00EE7834">
        <w:rPr>
          <w:rFonts w:ascii="Times New Roman" w:hAnsi="Times New Roman" w:cs="Times New Roman"/>
          <w:sz w:val="22"/>
        </w:rPr>
        <w:t xml:space="preserve"> field.</w:t>
      </w:r>
      <w:bookmarkStart w:id="41" w:name="OLE_LINK55"/>
      <w:bookmarkStart w:id="42" w:name="OLE_LINK56"/>
      <w:bookmarkEnd w:id="0"/>
      <w:bookmarkEnd w:id="1"/>
      <w:bookmarkEnd w:id="2"/>
      <w:bookmarkEnd w:id="3"/>
      <w:bookmarkEnd w:id="34"/>
      <w:bookmarkEnd w:id="35"/>
    </w:p>
    <w:p w14:paraId="6A6984EF" w14:textId="77777777" w:rsidR="007C13D1" w:rsidRPr="00EE7834" w:rsidRDefault="007C13D1" w:rsidP="007C13D1">
      <w:pPr>
        <w:pStyle w:val="ad"/>
        <w:spacing w:after="0" w:line="320" w:lineRule="exact"/>
        <w:jc w:val="both"/>
        <w:rPr>
          <w:rFonts w:ascii="Times New Roman" w:hAnsi="Times New Roman" w:cs="Times New Roman"/>
          <w:sz w:val="22"/>
        </w:rPr>
      </w:pPr>
    </w:p>
    <w:p w14:paraId="44F66F76" w14:textId="421868A8" w:rsidR="002D3D4A" w:rsidRPr="00EE7834" w:rsidRDefault="00C91316" w:rsidP="002D3D4A">
      <w:pPr>
        <w:pStyle w:val="ad"/>
        <w:spacing w:after="0" w:line="320" w:lineRule="exact"/>
        <w:jc w:val="both"/>
        <w:rPr>
          <w:rFonts w:ascii="Times New Roman" w:hAnsi="Times New Roman" w:cs="Times New Roman"/>
          <w:sz w:val="22"/>
        </w:rPr>
      </w:pPr>
      <w:r w:rsidRPr="00EE7834">
        <w:rPr>
          <w:rFonts w:ascii="Times New Roman" w:hAnsi="Times New Roman" w:cs="Times New Roman"/>
          <w:sz w:val="22"/>
        </w:rPr>
        <w:t xml:space="preserve">As an undergraduate student, I managed to accumulate a fair amount of technical knowledge and improve my programming skills. In the first two years of my study, my coursework (100- and 200-level courses) mainly focused on the basics of mathematics and programming. </w:t>
      </w:r>
      <w:r w:rsidR="006F1C84" w:rsidRPr="00EE7834">
        <w:rPr>
          <w:rFonts w:ascii="Times New Roman" w:hAnsi="Times New Roman" w:cs="Times New Roman"/>
          <w:sz w:val="22"/>
        </w:rPr>
        <w:t xml:space="preserve">I </w:t>
      </w:r>
      <w:r w:rsidR="00B9348A" w:rsidRPr="00EE7834">
        <w:rPr>
          <w:rFonts w:ascii="Times New Roman" w:hAnsi="Times New Roman" w:cs="Times New Roman"/>
          <w:sz w:val="22"/>
        </w:rPr>
        <w:t>studied elementary methods to consolidate mathematical basics</w:t>
      </w:r>
      <w:r w:rsidR="00D6187B" w:rsidRPr="00EE7834">
        <w:rPr>
          <w:rFonts w:ascii="Times New Roman" w:hAnsi="Times New Roman" w:cs="Times New Roman"/>
          <w:sz w:val="22"/>
        </w:rPr>
        <w:t xml:space="preserve">, </w:t>
      </w:r>
      <w:r w:rsidR="00B9348A" w:rsidRPr="00EE7834">
        <w:rPr>
          <w:rFonts w:ascii="Times New Roman" w:hAnsi="Times New Roman" w:cs="Times New Roman"/>
          <w:sz w:val="22"/>
        </w:rPr>
        <w:t xml:space="preserve">and </w:t>
      </w:r>
      <w:r w:rsidR="006F1C84" w:rsidRPr="00EE7834">
        <w:rPr>
          <w:rFonts w:ascii="Times New Roman" w:hAnsi="Times New Roman" w:cs="Times New Roman"/>
          <w:sz w:val="22"/>
        </w:rPr>
        <w:t xml:space="preserve">solved many rudimentary puzzles in different languages to hone my programming skills. </w:t>
      </w:r>
      <w:del w:id="43" w:author="Yiping ZHANG" w:date="2019-12-08T15:25:00Z">
        <w:r w:rsidR="006F1C84" w:rsidRPr="00EE7834" w:rsidDel="00735E3B">
          <w:rPr>
            <w:rFonts w:ascii="Times New Roman" w:hAnsi="Times New Roman" w:cs="Times New Roman"/>
            <w:sz w:val="22"/>
          </w:rPr>
          <w:delText>In reward, my</w:delText>
        </w:r>
      </w:del>
      <w:ins w:id="44" w:author="Yiping ZHANG" w:date="2019-12-08T15:25:00Z">
        <w:r w:rsidR="00735E3B" w:rsidRPr="00EE7834">
          <w:rPr>
            <w:rFonts w:ascii="Times New Roman" w:hAnsi="Times New Roman" w:cs="Times New Roman"/>
            <w:sz w:val="22"/>
          </w:rPr>
          <w:t>My</w:t>
        </w:r>
      </w:ins>
      <w:r w:rsidR="006F1C84" w:rsidRPr="00EE7834">
        <w:rPr>
          <w:rFonts w:ascii="Times New Roman" w:hAnsi="Times New Roman" w:cs="Times New Roman"/>
          <w:sz w:val="22"/>
        </w:rPr>
        <w:t xml:space="preserve"> score</w:t>
      </w:r>
      <w:ins w:id="45" w:author="Yiping ZHANG" w:date="2019-12-08T15:25:00Z">
        <w:r w:rsidR="00735E3B" w:rsidRPr="00EE7834">
          <w:rPr>
            <w:rFonts w:ascii="Times New Roman" w:hAnsi="Times New Roman" w:cs="Times New Roman"/>
            <w:sz w:val="22"/>
          </w:rPr>
          <w:t>s</w:t>
        </w:r>
      </w:ins>
      <w:r w:rsidR="006F1C84" w:rsidRPr="00EE7834">
        <w:rPr>
          <w:rFonts w:ascii="Times New Roman" w:hAnsi="Times New Roman" w:cs="Times New Roman"/>
          <w:sz w:val="22"/>
        </w:rPr>
        <w:t xml:space="preserve"> w</w:t>
      </w:r>
      <w:ins w:id="46" w:author="Yiping ZHANG" w:date="2019-12-08T15:25:00Z">
        <w:r w:rsidR="00735E3B" w:rsidRPr="00EE7834">
          <w:rPr>
            <w:rFonts w:ascii="Times New Roman" w:hAnsi="Times New Roman" w:cs="Times New Roman"/>
            <w:sz w:val="22"/>
          </w:rPr>
          <w:t xml:space="preserve">ere </w:t>
        </w:r>
      </w:ins>
      <w:del w:id="47" w:author="Yiping ZHANG" w:date="2019-12-08T15:25:00Z">
        <w:r w:rsidR="006F1C84" w:rsidRPr="00EE7834" w:rsidDel="00735E3B">
          <w:rPr>
            <w:rFonts w:ascii="Times New Roman" w:hAnsi="Times New Roman" w:cs="Times New Roman"/>
            <w:sz w:val="22"/>
          </w:rPr>
          <w:delText xml:space="preserve">as </w:delText>
        </w:r>
      </w:del>
      <w:r w:rsidR="006F1C84" w:rsidRPr="00EE7834">
        <w:rPr>
          <w:rFonts w:ascii="Times New Roman" w:hAnsi="Times New Roman" w:cs="Times New Roman"/>
          <w:sz w:val="22"/>
        </w:rPr>
        <w:t xml:space="preserve">ranked top in </w:t>
      </w:r>
      <w:ins w:id="48" w:author="Microsoft Office 用户" w:date="2019-12-09T09:34:00Z">
        <w:r w:rsidR="00BB4A07" w:rsidRPr="00EE7834">
          <w:rPr>
            <w:rFonts w:ascii="Times New Roman" w:hAnsi="Times New Roman" w:cs="Times New Roman"/>
            <w:i/>
            <w:sz w:val="22"/>
          </w:rPr>
          <w:t>Probability and Statistics, Data Structures and Algorithms</w:t>
        </w:r>
        <w:r w:rsidR="00BB4A07" w:rsidRPr="00EE7834">
          <w:rPr>
            <w:rFonts w:ascii="Times New Roman" w:hAnsi="Times New Roman" w:cs="Times New Roman"/>
            <w:sz w:val="22"/>
          </w:rPr>
          <w:t>,</w:t>
        </w:r>
        <w:r w:rsidR="00BB4A07" w:rsidRPr="00EE7834">
          <w:rPr>
            <w:rFonts w:ascii="Times New Roman" w:hAnsi="Times New Roman" w:cs="Times New Roman"/>
            <w:i/>
            <w:sz w:val="22"/>
          </w:rPr>
          <w:t xml:space="preserve"> </w:t>
        </w:r>
      </w:ins>
      <w:r w:rsidR="006F1C84" w:rsidRPr="00EE7834">
        <w:rPr>
          <w:rFonts w:ascii="Times New Roman" w:hAnsi="Times New Roman" w:cs="Times New Roman"/>
          <w:i/>
          <w:sz w:val="22"/>
        </w:rPr>
        <w:t xml:space="preserve">Computer Programming </w:t>
      </w:r>
      <w:r w:rsidR="006F1C84" w:rsidRPr="00EE7834">
        <w:rPr>
          <w:rFonts w:ascii="MS Mincho" w:eastAsia="MS Mincho" w:hAnsi="MS Mincho" w:cs="MS Mincho"/>
          <w:bCs/>
          <w:i/>
          <w:sz w:val="22"/>
        </w:rPr>
        <w:t>Ⅱ</w:t>
      </w:r>
      <w:r w:rsidR="006F1C84" w:rsidRPr="00EE7834">
        <w:rPr>
          <w:rFonts w:ascii="Times New Roman" w:hAnsi="Times New Roman" w:cs="Times New Roman"/>
          <w:sz w:val="22"/>
        </w:rPr>
        <w:t xml:space="preserve"> (C++), </w:t>
      </w:r>
      <w:r w:rsidR="006F1C84" w:rsidRPr="00EE7834">
        <w:rPr>
          <w:rFonts w:ascii="Times New Roman" w:hAnsi="Times New Roman" w:cs="Times New Roman"/>
          <w:i/>
          <w:sz w:val="22"/>
        </w:rPr>
        <w:t>Java and Object-oriented Design</w:t>
      </w:r>
      <w:r w:rsidR="006F1C84" w:rsidRPr="00EE7834">
        <w:rPr>
          <w:rFonts w:ascii="Times New Roman" w:hAnsi="Times New Roman" w:cs="Times New Roman"/>
          <w:sz w:val="22"/>
        </w:rPr>
        <w:t xml:space="preserve"> (Java), </w:t>
      </w:r>
      <w:del w:id="49" w:author="Microsoft Office 用户" w:date="2019-12-09T09:34:00Z">
        <w:r w:rsidR="006F1C84" w:rsidRPr="00EE7834" w:rsidDel="00BB4A07">
          <w:rPr>
            <w:rFonts w:ascii="Times New Roman" w:hAnsi="Times New Roman" w:cs="Times New Roman"/>
            <w:i/>
            <w:sz w:val="22"/>
          </w:rPr>
          <w:delText>Data Structures and Algorithms</w:delText>
        </w:r>
        <w:r w:rsidR="006F1C84" w:rsidRPr="00EE7834" w:rsidDel="00BB4A07">
          <w:rPr>
            <w:rFonts w:ascii="Times New Roman" w:hAnsi="Times New Roman" w:cs="Times New Roman"/>
            <w:sz w:val="22"/>
          </w:rPr>
          <w:delText xml:space="preserve">, </w:delText>
        </w:r>
      </w:del>
      <w:r w:rsidR="006F1C84" w:rsidRPr="00EE7834">
        <w:rPr>
          <w:rFonts w:ascii="Times New Roman" w:hAnsi="Times New Roman" w:cs="Times New Roman"/>
          <w:sz w:val="22"/>
        </w:rPr>
        <w:t>and etc.</w:t>
      </w:r>
      <w:bookmarkEnd w:id="41"/>
      <w:bookmarkEnd w:id="42"/>
      <w:r w:rsidR="007B2BDB" w:rsidRPr="00EE7834">
        <w:rPr>
          <w:rFonts w:ascii="Times New Roman" w:hAnsi="Times New Roman" w:cs="Times New Roman"/>
          <w:sz w:val="22"/>
        </w:rPr>
        <w:t xml:space="preserve"> </w:t>
      </w:r>
      <w:r w:rsidR="006F1C84" w:rsidRPr="00EE7834">
        <w:rPr>
          <w:rFonts w:ascii="Times New Roman" w:hAnsi="Times New Roman" w:cs="Times New Roman"/>
          <w:sz w:val="22"/>
        </w:rPr>
        <w:t xml:space="preserve">As I’ve laid solid groundwork for the fundamentals, I was able to achieve high in more advanced courses </w:t>
      </w:r>
      <w:del w:id="50" w:author="Yiping ZHANG" w:date="2019-12-08T15:25:00Z">
        <w:r w:rsidR="006F1C84" w:rsidRPr="00EE7834" w:rsidDel="00735E3B">
          <w:rPr>
            <w:rFonts w:ascii="Times New Roman" w:hAnsi="Times New Roman" w:cs="Times New Roman"/>
            <w:sz w:val="22"/>
          </w:rPr>
          <w:delText>later on</w:delText>
        </w:r>
      </w:del>
      <w:ins w:id="51" w:author="Yiping ZHANG" w:date="2019-12-08T15:25:00Z">
        <w:r w:rsidR="00735E3B" w:rsidRPr="00EE7834">
          <w:rPr>
            <w:rFonts w:ascii="Times New Roman" w:hAnsi="Times New Roman" w:cs="Times New Roman"/>
            <w:sz w:val="22"/>
          </w:rPr>
          <w:t>afterwards</w:t>
        </w:r>
      </w:ins>
      <w:r w:rsidR="006F1C84" w:rsidRPr="00EE7834">
        <w:rPr>
          <w:rFonts w:ascii="Times New Roman" w:hAnsi="Times New Roman" w:cs="Times New Roman"/>
          <w:sz w:val="22"/>
        </w:rPr>
        <w:t>. M</w:t>
      </w:r>
      <w:r w:rsidRPr="00EE7834">
        <w:rPr>
          <w:rFonts w:ascii="Times New Roman" w:hAnsi="Times New Roman" w:cs="Times New Roman"/>
          <w:sz w:val="22"/>
        </w:rPr>
        <w:t>y scores were</w:t>
      </w:r>
      <w:r w:rsidR="007A3D27" w:rsidRPr="00EE7834">
        <w:rPr>
          <w:rFonts w:ascii="Times New Roman" w:hAnsi="Times New Roman" w:cs="Times New Roman"/>
          <w:sz w:val="22"/>
        </w:rPr>
        <w:t xml:space="preserve"> ranked </w:t>
      </w:r>
      <w:r w:rsidR="00A869FD" w:rsidRPr="00EE7834">
        <w:rPr>
          <w:rFonts w:ascii="Times New Roman" w:hAnsi="Times New Roman" w:cs="Times New Roman"/>
          <w:sz w:val="22"/>
        </w:rPr>
        <w:t xml:space="preserve">the </w:t>
      </w:r>
      <w:r w:rsidR="007A3D27" w:rsidRPr="00EE7834">
        <w:rPr>
          <w:rFonts w:ascii="Times New Roman" w:hAnsi="Times New Roman" w:cs="Times New Roman"/>
          <w:sz w:val="22"/>
        </w:rPr>
        <w:t xml:space="preserve">first in </w:t>
      </w:r>
      <w:r w:rsidR="007A3D27" w:rsidRPr="00EE7834">
        <w:rPr>
          <w:rFonts w:ascii="Times New Roman" w:hAnsi="Times New Roman" w:cs="Times New Roman"/>
          <w:i/>
          <w:sz w:val="22"/>
        </w:rPr>
        <w:t>Numerical Methods</w:t>
      </w:r>
      <w:r w:rsidR="006654DE" w:rsidRPr="00EE7834">
        <w:rPr>
          <w:rFonts w:ascii="Times New Roman" w:hAnsi="Times New Roman" w:cs="Times New Roman"/>
          <w:sz w:val="22"/>
        </w:rPr>
        <w:t xml:space="preserve"> (MATLAB)</w:t>
      </w:r>
      <w:r w:rsidR="007A3D27" w:rsidRPr="00EE7834">
        <w:rPr>
          <w:rFonts w:ascii="Times New Roman" w:hAnsi="Times New Roman" w:cs="Times New Roman"/>
          <w:sz w:val="22"/>
        </w:rPr>
        <w:t xml:space="preserve">, </w:t>
      </w:r>
      <w:r w:rsidR="007A3D27" w:rsidRPr="00EE7834">
        <w:rPr>
          <w:rFonts w:ascii="Times New Roman" w:hAnsi="Times New Roman" w:cs="Times New Roman"/>
          <w:i/>
          <w:sz w:val="22"/>
        </w:rPr>
        <w:t>Pr</w:t>
      </w:r>
      <w:r w:rsidR="008516AD" w:rsidRPr="00EE7834">
        <w:rPr>
          <w:rFonts w:ascii="Times New Roman" w:hAnsi="Times New Roman" w:cs="Times New Roman"/>
          <w:i/>
          <w:sz w:val="22"/>
        </w:rPr>
        <w:t>incipl</w:t>
      </w:r>
      <w:r w:rsidR="007A3D27" w:rsidRPr="00EE7834">
        <w:rPr>
          <w:rFonts w:ascii="Times New Roman" w:hAnsi="Times New Roman" w:cs="Times New Roman"/>
          <w:i/>
          <w:sz w:val="22"/>
        </w:rPr>
        <w:t>e</w:t>
      </w:r>
      <w:r w:rsidR="008516AD" w:rsidRPr="00EE7834">
        <w:rPr>
          <w:rFonts w:ascii="Times New Roman" w:hAnsi="Times New Roman" w:cs="Times New Roman"/>
          <w:i/>
          <w:sz w:val="22"/>
        </w:rPr>
        <w:t>s</w:t>
      </w:r>
      <w:r w:rsidR="007A3D27" w:rsidRPr="00EE7834">
        <w:rPr>
          <w:rFonts w:ascii="Times New Roman" w:hAnsi="Times New Roman" w:cs="Times New Roman"/>
          <w:i/>
          <w:sz w:val="22"/>
        </w:rPr>
        <w:t xml:space="preserve"> of Artificial Neural Networks</w:t>
      </w:r>
      <w:r w:rsidR="006654DE" w:rsidRPr="00EE7834">
        <w:rPr>
          <w:rFonts w:ascii="Times New Roman" w:hAnsi="Times New Roman" w:cs="Times New Roman"/>
          <w:sz w:val="22"/>
        </w:rPr>
        <w:t xml:space="preserve"> (Python)</w:t>
      </w:r>
      <w:r w:rsidR="007A3D27" w:rsidRPr="00EE7834">
        <w:rPr>
          <w:rFonts w:ascii="Times New Roman" w:hAnsi="Times New Roman" w:cs="Times New Roman"/>
          <w:sz w:val="22"/>
        </w:rPr>
        <w:t xml:space="preserve">, </w:t>
      </w:r>
      <w:r w:rsidR="007A3D27" w:rsidRPr="00EE7834">
        <w:rPr>
          <w:rFonts w:ascii="Times New Roman" w:hAnsi="Times New Roman" w:cs="Times New Roman"/>
          <w:i/>
          <w:sz w:val="22"/>
        </w:rPr>
        <w:t>Introduction to Data Mining</w:t>
      </w:r>
      <w:r w:rsidR="006654DE" w:rsidRPr="00EE7834">
        <w:rPr>
          <w:rFonts w:ascii="Times New Roman" w:hAnsi="Times New Roman" w:cs="Times New Roman"/>
          <w:sz w:val="22"/>
        </w:rPr>
        <w:t xml:space="preserve"> (Python)</w:t>
      </w:r>
      <w:r w:rsidR="009838CD" w:rsidRPr="00EE7834">
        <w:rPr>
          <w:rFonts w:ascii="Times New Roman" w:hAnsi="Times New Roman" w:cs="Times New Roman"/>
          <w:sz w:val="22"/>
        </w:rPr>
        <w:t xml:space="preserve">, and </w:t>
      </w:r>
      <w:r w:rsidR="005A14AC" w:rsidRPr="00EE7834">
        <w:rPr>
          <w:rFonts w:ascii="Times New Roman" w:hAnsi="Times New Roman" w:cs="Times New Roman"/>
          <w:sz w:val="22"/>
        </w:rPr>
        <w:t>etc</w:t>
      </w:r>
      <w:r w:rsidR="009838CD" w:rsidRPr="00EE7834">
        <w:rPr>
          <w:rFonts w:ascii="Times New Roman" w:hAnsi="Times New Roman" w:cs="Times New Roman"/>
          <w:sz w:val="22"/>
        </w:rPr>
        <w:t>.</w:t>
      </w:r>
      <w:r w:rsidR="00640DE3" w:rsidRPr="00EE7834">
        <w:rPr>
          <w:rFonts w:ascii="Times New Roman" w:hAnsi="Times New Roman" w:cs="Times New Roman"/>
          <w:sz w:val="22"/>
        </w:rPr>
        <w:t xml:space="preserve"> With these courses as the foundation, I think I am well-prepared for further study in </w:t>
      </w:r>
      <w:r w:rsidR="00640DE3" w:rsidRPr="00EE7834">
        <w:rPr>
          <w:rFonts w:ascii="Times New Roman" w:hAnsi="Times New Roman" w:cs="Times New Roman"/>
          <w:color w:val="FF0000"/>
          <w:sz w:val="22"/>
        </w:rPr>
        <w:t>XXXX, XXXU</w:t>
      </w:r>
      <w:r w:rsidR="00640DE3" w:rsidRPr="00EE7834">
        <w:rPr>
          <w:rFonts w:ascii="Times New Roman" w:hAnsi="Times New Roman" w:cs="Times New Roman"/>
          <w:sz w:val="22"/>
        </w:rPr>
        <w:t>.</w:t>
      </w:r>
    </w:p>
    <w:p w14:paraId="3D1EDC4E" w14:textId="77777777" w:rsidR="002D3D4A" w:rsidRPr="00EE7834" w:rsidRDefault="002D3D4A" w:rsidP="002D3D4A">
      <w:pPr>
        <w:pStyle w:val="ad"/>
        <w:spacing w:after="0" w:line="320" w:lineRule="exact"/>
        <w:jc w:val="both"/>
        <w:rPr>
          <w:rFonts w:ascii="Times New Roman" w:hAnsi="Times New Roman" w:cs="Times New Roman"/>
          <w:sz w:val="22"/>
        </w:rPr>
      </w:pPr>
    </w:p>
    <w:p w14:paraId="049D2126" w14:textId="362FE67C" w:rsidR="00F26221" w:rsidRPr="00EE7834" w:rsidRDefault="00AA2F14" w:rsidP="00F26221">
      <w:pPr>
        <w:pStyle w:val="ad"/>
        <w:spacing w:after="0" w:line="320" w:lineRule="exact"/>
        <w:jc w:val="both"/>
        <w:rPr>
          <w:rFonts w:ascii="Times New Roman" w:hAnsi="Times New Roman" w:cs="Times New Roman"/>
          <w:sz w:val="22"/>
        </w:rPr>
      </w:pPr>
      <w:bookmarkStart w:id="52" w:name="OLE_LINK97"/>
      <w:bookmarkStart w:id="53" w:name="OLE_LINK98"/>
      <w:bookmarkStart w:id="54" w:name="OLE_LINK8"/>
      <w:bookmarkStart w:id="55" w:name="OLE_LINK9"/>
      <w:bookmarkStart w:id="56" w:name="OLE_LINK95"/>
      <w:bookmarkStart w:id="57" w:name="OLE_LINK96"/>
      <w:r w:rsidRPr="00EE7834">
        <w:rPr>
          <w:rFonts w:ascii="Times New Roman" w:hAnsi="Times New Roman" w:cs="Times New Roman"/>
          <w:sz w:val="22"/>
        </w:rPr>
        <w:t>In sophomore year, I joined the Smart Internet of Things (IoT) and Edge Computing group in Professor C</w:t>
      </w:r>
      <w:ins w:id="58" w:author="Microsoft Office 用户" w:date="2019-12-09T19:07:00Z">
        <w:r w:rsidR="00066193" w:rsidRPr="00EE7834">
          <w:rPr>
            <w:rFonts w:ascii="Times New Roman" w:hAnsi="Times New Roman" w:cs="Times New Roman"/>
            <w:sz w:val="22"/>
          </w:rPr>
          <w:t>hen</w:t>
        </w:r>
      </w:ins>
      <w:ins w:id="59" w:author="Yiping ZHANG" w:date="2019-12-08T15:26:00Z">
        <w:del w:id="60" w:author="Microsoft Office 用户" w:date="2019-12-09T19:07:00Z">
          <w:r w:rsidR="00DB0763" w:rsidRPr="00EE7834" w:rsidDel="00066193">
            <w:rPr>
              <w:rFonts w:ascii="Times New Roman" w:hAnsi="Times New Roman" w:cs="Times New Roman"/>
              <w:sz w:val="22"/>
            </w:rPr>
            <w:delText>HEN</w:delText>
          </w:r>
        </w:del>
      </w:ins>
      <w:del w:id="61" w:author="Yiping ZHANG" w:date="2019-12-08T15:26:00Z">
        <w:r w:rsidR="009F21F0" w:rsidRPr="00EE7834" w:rsidDel="00DB0763">
          <w:rPr>
            <w:rFonts w:ascii="Times New Roman" w:hAnsi="Times New Roman" w:cs="Times New Roman"/>
            <w:sz w:val="22"/>
          </w:rPr>
          <w:delText>hen</w:delText>
        </w:r>
      </w:del>
      <w:r w:rsidRPr="00EE7834">
        <w:rPr>
          <w:rFonts w:ascii="Times New Roman" w:hAnsi="Times New Roman" w:cs="Times New Roman"/>
          <w:sz w:val="22"/>
        </w:rPr>
        <w:t xml:space="preserve">’s Inplus Lab to </w:t>
      </w:r>
      <w:ins w:id="62" w:author="Yiping ZHANG" w:date="2019-12-08T15:27:00Z">
        <w:r w:rsidR="00DB0763" w:rsidRPr="00EE7834">
          <w:rPr>
            <w:rFonts w:ascii="Times New Roman" w:hAnsi="Times New Roman" w:cs="Times New Roman"/>
            <w:sz w:val="22"/>
          </w:rPr>
          <w:t>gain more</w:t>
        </w:r>
      </w:ins>
      <w:del w:id="63" w:author="Yiping ZHANG" w:date="2019-12-08T15:27:00Z">
        <w:r w:rsidRPr="00EE7834" w:rsidDel="00DB0763">
          <w:rPr>
            <w:rFonts w:ascii="Times New Roman" w:hAnsi="Times New Roman" w:cs="Times New Roman"/>
            <w:sz w:val="22"/>
          </w:rPr>
          <w:delText>enrich</w:delText>
        </w:r>
      </w:del>
      <w:ins w:id="64" w:author="Yiping ZHANG" w:date="2019-12-08T15:27:00Z">
        <w:r w:rsidR="00DB0763" w:rsidRPr="00EE7834">
          <w:rPr>
            <w:rFonts w:ascii="Times New Roman" w:hAnsi="Times New Roman" w:cs="Times New Roman"/>
            <w:sz w:val="22"/>
          </w:rPr>
          <w:t xml:space="preserve"> </w:t>
        </w:r>
      </w:ins>
      <w:del w:id="65" w:author="Yiping ZHANG" w:date="2019-12-08T15:27:00Z">
        <w:r w:rsidRPr="00EE7834" w:rsidDel="00DB0763">
          <w:rPr>
            <w:rFonts w:ascii="Times New Roman" w:hAnsi="Times New Roman" w:cs="Times New Roman"/>
            <w:sz w:val="22"/>
          </w:rPr>
          <w:delText xml:space="preserve"> my </w:delText>
        </w:r>
      </w:del>
      <w:r w:rsidRPr="00EE7834">
        <w:rPr>
          <w:rFonts w:ascii="Times New Roman" w:hAnsi="Times New Roman" w:cs="Times New Roman"/>
          <w:sz w:val="22"/>
        </w:rPr>
        <w:t>research experience</w:t>
      </w:r>
      <w:del w:id="66" w:author="Yiping ZHANG" w:date="2019-12-08T15:27:00Z">
        <w:r w:rsidRPr="00EE7834" w:rsidDel="00DB0763">
          <w:rPr>
            <w:rFonts w:ascii="Times New Roman" w:hAnsi="Times New Roman" w:cs="Times New Roman"/>
            <w:sz w:val="22"/>
          </w:rPr>
          <w:delText xml:space="preserve"> </w:delText>
        </w:r>
      </w:del>
      <w:ins w:id="67" w:author="Yiping ZHANG" w:date="2019-12-08T15:27:00Z">
        <w:r w:rsidR="00DB0763" w:rsidRPr="00EE7834">
          <w:rPr>
            <w:rFonts w:ascii="Times New Roman" w:hAnsi="Times New Roman" w:cs="Times New Roman"/>
            <w:sz w:val="22"/>
          </w:rPr>
          <w:t>s</w:t>
        </w:r>
      </w:ins>
      <w:del w:id="68" w:author="Yiping ZHANG" w:date="2019-12-08T15:27:00Z">
        <w:r w:rsidRPr="00EE7834" w:rsidDel="00DB0763">
          <w:rPr>
            <w:rFonts w:ascii="Times New Roman" w:hAnsi="Times New Roman" w:cs="Times New Roman"/>
            <w:sz w:val="22"/>
          </w:rPr>
          <w:delText>and learn more extracurricular academic knowledge</w:delText>
        </w:r>
      </w:del>
      <w:r w:rsidRPr="00EE7834">
        <w:rPr>
          <w:rFonts w:ascii="Times New Roman" w:hAnsi="Times New Roman" w:cs="Times New Roman"/>
          <w:sz w:val="22"/>
        </w:rPr>
        <w:t xml:space="preserve">. </w:t>
      </w:r>
      <w:del w:id="69" w:author="Yiping ZHANG" w:date="2019-12-08T15:28:00Z">
        <w:r w:rsidRPr="00EE7834" w:rsidDel="00DB0763">
          <w:rPr>
            <w:rFonts w:ascii="Times New Roman" w:hAnsi="Times New Roman" w:cs="Times New Roman"/>
            <w:sz w:val="22"/>
          </w:rPr>
          <w:delText>Referring to</w:delText>
        </w:r>
      </w:del>
      <w:ins w:id="70" w:author="Yiping ZHANG" w:date="2019-12-08T15:28:00Z">
        <w:r w:rsidR="00DB0763" w:rsidRPr="00EE7834">
          <w:rPr>
            <w:rFonts w:ascii="Times New Roman" w:hAnsi="Times New Roman" w:cs="Times New Roman"/>
            <w:sz w:val="22"/>
          </w:rPr>
          <w:t>Based on</w:t>
        </w:r>
      </w:ins>
      <w:r w:rsidRPr="00EE7834">
        <w:rPr>
          <w:rFonts w:ascii="Times New Roman" w:hAnsi="Times New Roman" w:cs="Times New Roman"/>
          <w:sz w:val="22"/>
        </w:rPr>
        <w:t xml:space="preserve"> theories in </w:t>
      </w:r>
      <w:r w:rsidRPr="00EE7834">
        <w:rPr>
          <w:rFonts w:ascii="Times New Roman" w:hAnsi="Times New Roman" w:cs="Times New Roman"/>
          <w:i/>
          <w:sz w:val="22"/>
        </w:rPr>
        <w:t>A Primer in Game Theory</w:t>
      </w:r>
      <w:r w:rsidRPr="00EE7834">
        <w:rPr>
          <w:rFonts w:ascii="Times New Roman" w:hAnsi="Times New Roman" w:cs="Times New Roman"/>
          <w:sz w:val="22"/>
        </w:rPr>
        <w:t xml:space="preserve"> and </w:t>
      </w:r>
      <w:r w:rsidRPr="00EE7834">
        <w:rPr>
          <w:rFonts w:ascii="Times New Roman" w:hAnsi="Times New Roman" w:cs="Times New Roman"/>
          <w:i/>
          <w:sz w:val="22"/>
        </w:rPr>
        <w:t>Convex Optimization</w:t>
      </w:r>
      <w:r w:rsidRPr="00EE7834">
        <w:rPr>
          <w:rFonts w:ascii="Times New Roman" w:hAnsi="Times New Roman" w:cs="Times New Roman"/>
          <w:sz w:val="22"/>
        </w:rPr>
        <w:t xml:space="preserve">, my colleagues and I proposed a two-layer Stackelberg Game data trading mechanism in Blockchain-based Internet of Vehicles (IoV) and </w:t>
      </w:r>
      <w:del w:id="71" w:author="Yiping ZHANG" w:date="2019-12-08T15:28:00Z">
        <w:r w:rsidRPr="00EE7834" w:rsidDel="00DB0763">
          <w:rPr>
            <w:rFonts w:ascii="Times New Roman" w:hAnsi="Times New Roman" w:cs="Times New Roman"/>
            <w:sz w:val="22"/>
          </w:rPr>
          <w:delText xml:space="preserve">first </w:delText>
        </w:r>
      </w:del>
      <w:bookmarkStart w:id="72" w:name="OLE_LINK91"/>
      <w:bookmarkStart w:id="73" w:name="OLE_LINK92"/>
      <w:r w:rsidRPr="00EE7834">
        <w:rPr>
          <w:rFonts w:ascii="Times New Roman" w:hAnsi="Times New Roman" w:cs="Times New Roman"/>
          <w:sz w:val="22"/>
        </w:rPr>
        <w:t xml:space="preserve">verified our methods </w:t>
      </w:r>
      <w:del w:id="74" w:author="Yiping ZHANG" w:date="2019-12-08T15:28:00Z">
        <w:r w:rsidRPr="00EE7834" w:rsidDel="00DB0763">
          <w:rPr>
            <w:rFonts w:ascii="Times New Roman" w:hAnsi="Times New Roman" w:cs="Times New Roman"/>
            <w:sz w:val="22"/>
          </w:rPr>
          <w:delText xml:space="preserve">using </w:delText>
        </w:r>
      </w:del>
      <w:ins w:id="75" w:author="Yiping ZHANG" w:date="2019-12-08T15:28:00Z">
        <w:r w:rsidR="00DB0763" w:rsidRPr="00EE7834">
          <w:rPr>
            <w:rFonts w:ascii="Times New Roman" w:hAnsi="Times New Roman" w:cs="Times New Roman"/>
            <w:sz w:val="22"/>
          </w:rPr>
          <w:t xml:space="preserve">in </w:t>
        </w:r>
      </w:ins>
      <w:r w:rsidRPr="00EE7834">
        <w:rPr>
          <w:rFonts w:ascii="Times New Roman" w:hAnsi="Times New Roman" w:cs="Times New Roman"/>
          <w:sz w:val="22"/>
        </w:rPr>
        <w:t>some numerical experiments in Jupyter Notebook</w:t>
      </w:r>
      <w:ins w:id="76" w:author="Yiping ZHANG" w:date="2019-12-08T15:28:00Z">
        <w:r w:rsidR="00DB0763" w:rsidRPr="00EE7834">
          <w:rPr>
            <w:rFonts w:ascii="Times New Roman" w:hAnsi="Times New Roman" w:cs="Times New Roman"/>
            <w:sz w:val="22"/>
          </w:rPr>
          <w:t xml:space="preserve"> beforehand</w:t>
        </w:r>
      </w:ins>
      <w:bookmarkEnd w:id="72"/>
      <w:bookmarkEnd w:id="73"/>
      <w:r w:rsidRPr="00EE7834">
        <w:rPr>
          <w:rFonts w:ascii="Times New Roman" w:hAnsi="Times New Roman" w:cs="Times New Roman"/>
          <w:sz w:val="22"/>
        </w:rPr>
        <w:t xml:space="preserve">. After months of hard work, we completed a paper named </w:t>
      </w:r>
      <w:r w:rsidRPr="00EE7834">
        <w:rPr>
          <w:rFonts w:ascii="Times New Roman" w:hAnsi="Times New Roman" w:cs="Times New Roman"/>
          <w:i/>
          <w:sz w:val="22"/>
        </w:rPr>
        <w:t>Blockchain-Based Digital Goods Trading Mechanism in Internet of Vehicles: A Stackelberg Game Approach</w:t>
      </w:r>
      <w:r w:rsidRPr="00EE7834">
        <w:rPr>
          <w:rFonts w:ascii="Times New Roman" w:hAnsi="Times New Roman" w:cs="Times New Roman"/>
          <w:sz w:val="22"/>
        </w:rPr>
        <w:t xml:space="preserve"> and </w:t>
      </w:r>
      <w:del w:id="77" w:author="Yiping ZHANG" w:date="2019-12-08T15:29:00Z">
        <w:r w:rsidRPr="00EE7834" w:rsidDel="00DB0763">
          <w:rPr>
            <w:rFonts w:ascii="Times New Roman" w:hAnsi="Times New Roman" w:cs="Times New Roman"/>
            <w:sz w:val="22"/>
          </w:rPr>
          <w:delText xml:space="preserve">initially </w:delText>
        </w:r>
      </w:del>
      <w:r w:rsidRPr="00EE7834">
        <w:rPr>
          <w:rFonts w:ascii="Times New Roman" w:hAnsi="Times New Roman" w:cs="Times New Roman"/>
          <w:sz w:val="22"/>
        </w:rPr>
        <w:t>submitted it to the International Conference on Service Oriented Computing (ICSOC). However, our work did not win the satisfaction of the ICSOC committee</w:t>
      </w:r>
      <w:ins w:id="78" w:author="Yiping ZHANG" w:date="2019-12-08T15:29:00Z">
        <w:r w:rsidR="00DB0763" w:rsidRPr="00EE7834">
          <w:rPr>
            <w:rFonts w:ascii="Times New Roman" w:hAnsi="Times New Roman" w:cs="Times New Roman"/>
            <w:sz w:val="22"/>
          </w:rPr>
          <w:t>.</w:t>
        </w:r>
      </w:ins>
      <w:r w:rsidRPr="00EE7834">
        <w:rPr>
          <w:rFonts w:ascii="Times New Roman" w:hAnsi="Times New Roman" w:cs="Times New Roman"/>
          <w:sz w:val="22"/>
        </w:rPr>
        <w:t xml:space="preserve"> </w:t>
      </w:r>
      <w:del w:id="79" w:author="Yiping ZHANG" w:date="2019-12-08T15:29:00Z">
        <w:r w:rsidRPr="00EE7834" w:rsidDel="00DB0763">
          <w:rPr>
            <w:rFonts w:ascii="Times New Roman" w:hAnsi="Times New Roman" w:cs="Times New Roman"/>
            <w:sz w:val="22"/>
          </w:rPr>
          <w:delText>and they</w:delText>
        </w:r>
      </w:del>
      <w:ins w:id="80" w:author="Yiping ZHANG" w:date="2019-12-08T15:29:00Z">
        <w:r w:rsidR="00DB0763" w:rsidRPr="00EE7834">
          <w:rPr>
            <w:rFonts w:ascii="Times New Roman" w:hAnsi="Times New Roman" w:cs="Times New Roman"/>
            <w:sz w:val="22"/>
          </w:rPr>
          <w:t>They</w:t>
        </w:r>
      </w:ins>
      <w:r w:rsidRPr="00EE7834">
        <w:rPr>
          <w:rFonts w:ascii="Times New Roman" w:hAnsi="Times New Roman" w:cs="Times New Roman"/>
          <w:sz w:val="22"/>
        </w:rPr>
        <w:t xml:space="preserve"> offered me suggestions for further improvement. </w:t>
      </w:r>
      <w:del w:id="81" w:author="Yiping ZHANG" w:date="2019-12-08T15:29:00Z">
        <w:r w:rsidRPr="00EE7834" w:rsidDel="00DB0763">
          <w:rPr>
            <w:rFonts w:ascii="Times New Roman" w:hAnsi="Times New Roman" w:cs="Times New Roman"/>
            <w:sz w:val="22"/>
          </w:rPr>
          <w:delText xml:space="preserve">Taking </w:delText>
        </w:r>
      </w:del>
      <w:ins w:id="82" w:author="Yiping ZHANG" w:date="2019-12-08T15:29:00Z">
        <w:r w:rsidR="00DB0763" w:rsidRPr="00EE7834">
          <w:rPr>
            <w:rFonts w:ascii="Times New Roman" w:hAnsi="Times New Roman" w:cs="Times New Roman"/>
            <w:sz w:val="22"/>
          </w:rPr>
          <w:t xml:space="preserve">With </w:t>
        </w:r>
      </w:ins>
      <w:r w:rsidRPr="00EE7834">
        <w:rPr>
          <w:rFonts w:ascii="Times New Roman" w:hAnsi="Times New Roman" w:cs="Times New Roman"/>
          <w:sz w:val="22"/>
        </w:rPr>
        <w:t>their advice, we evaluated the robustness and efficiency of my algorithms by implementing several smart contracts on Rinkeby, a test net of Ethereum. With specific scenarios to support</w:t>
      </w:r>
      <w:del w:id="83" w:author="Yiping ZHANG" w:date="2019-12-08T15:29:00Z">
        <w:r w:rsidRPr="00EE7834" w:rsidDel="00DB0763">
          <w:rPr>
            <w:rFonts w:ascii="Times New Roman" w:hAnsi="Times New Roman" w:cs="Times New Roman"/>
            <w:sz w:val="22"/>
          </w:rPr>
          <w:delText xml:space="preserve"> for</w:delText>
        </w:r>
      </w:del>
      <w:r w:rsidRPr="00EE7834">
        <w:rPr>
          <w:rFonts w:ascii="Times New Roman" w:hAnsi="Times New Roman" w:cs="Times New Roman"/>
          <w:sz w:val="22"/>
        </w:rPr>
        <w:t xml:space="preserve"> this protocol system, I confidently submitted this paper to the IEEE </w:t>
      </w:r>
      <w:ins w:id="84" w:author="Microsoft Office 用户" w:date="2019-12-09T09:48:00Z">
        <w:r w:rsidR="001B4F4F" w:rsidRPr="00EE7834">
          <w:rPr>
            <w:rFonts w:ascii="Times New Roman" w:hAnsi="Times New Roman" w:cs="Times New Roman"/>
            <w:sz w:val="22"/>
          </w:rPr>
          <w:t>C</w:t>
        </w:r>
      </w:ins>
      <w:del w:id="85" w:author="Microsoft Office 用户" w:date="2019-12-09T09:48:00Z">
        <w:r w:rsidRPr="00EE7834" w:rsidDel="001B4F4F">
          <w:rPr>
            <w:rFonts w:ascii="Times New Roman" w:hAnsi="Times New Roman" w:cs="Times New Roman"/>
            <w:sz w:val="22"/>
          </w:rPr>
          <w:delText>c</w:delText>
        </w:r>
      </w:del>
      <w:r w:rsidRPr="00EE7834">
        <w:rPr>
          <w:rFonts w:ascii="Times New Roman" w:hAnsi="Times New Roman" w:cs="Times New Roman"/>
          <w:sz w:val="22"/>
        </w:rPr>
        <w:t xml:space="preserve">loud this time. During this process, I realized that there was a big gap between </w:t>
      </w:r>
      <w:bookmarkStart w:id="86" w:name="OLE_LINK1"/>
      <w:bookmarkStart w:id="87" w:name="OLE_LINK2"/>
      <w:r w:rsidRPr="00EE7834">
        <w:rPr>
          <w:rFonts w:ascii="Times New Roman" w:hAnsi="Times New Roman" w:cs="Times New Roman"/>
          <w:sz w:val="22"/>
        </w:rPr>
        <w:t>idea origination and implementation</w:t>
      </w:r>
      <w:bookmarkEnd w:id="86"/>
      <w:bookmarkEnd w:id="87"/>
      <w:r w:rsidRPr="00EE7834">
        <w:rPr>
          <w:rFonts w:ascii="Times New Roman" w:hAnsi="Times New Roman" w:cs="Times New Roman"/>
          <w:sz w:val="22"/>
        </w:rPr>
        <w:t xml:space="preserve">. </w:t>
      </w:r>
      <w:bookmarkStart w:id="88" w:name="OLE_LINK10"/>
      <w:bookmarkStart w:id="89" w:name="OLE_LINK17"/>
      <w:r w:rsidRPr="00EE7834">
        <w:rPr>
          <w:rFonts w:ascii="Times New Roman" w:hAnsi="Times New Roman" w:cs="Times New Roman"/>
          <w:sz w:val="22"/>
        </w:rPr>
        <w:t>To ensure the stability and efficiency of operations in the system, we need to take more factors into consideration</w:t>
      </w:r>
      <w:bookmarkEnd w:id="88"/>
      <w:r w:rsidRPr="00EE7834">
        <w:rPr>
          <w:rFonts w:ascii="Times New Roman" w:hAnsi="Times New Roman" w:cs="Times New Roman"/>
          <w:sz w:val="22"/>
        </w:rPr>
        <w:t xml:space="preserve">, such as </w:t>
      </w:r>
      <w:ins w:id="90" w:author="Yiping ZHANG" w:date="2019-12-08T15:30:00Z">
        <w:r w:rsidR="00DB0763" w:rsidRPr="00EE7834">
          <w:rPr>
            <w:rFonts w:ascii="Times New Roman" w:hAnsi="Times New Roman" w:cs="Times New Roman"/>
            <w:sz w:val="22"/>
          </w:rPr>
          <w:t>s</w:t>
        </w:r>
      </w:ins>
      <w:del w:id="91" w:author="Yiping ZHANG" w:date="2019-12-08T15:30:00Z">
        <w:r w:rsidRPr="00EE7834" w:rsidDel="00DB0763">
          <w:rPr>
            <w:rFonts w:ascii="Times New Roman" w:hAnsi="Times New Roman" w:cs="Times New Roman"/>
            <w:sz w:val="22"/>
          </w:rPr>
          <w:delText>the s</w:delText>
        </w:r>
      </w:del>
      <w:r w:rsidRPr="00EE7834">
        <w:rPr>
          <w:rFonts w:ascii="Times New Roman" w:hAnsi="Times New Roman" w:cs="Times New Roman"/>
          <w:sz w:val="22"/>
        </w:rPr>
        <w:t xml:space="preserve">ecurity and </w:t>
      </w:r>
      <w:del w:id="92" w:author="Yiping ZHANG" w:date="2019-12-08T15:30:00Z">
        <w:r w:rsidRPr="00EE7834" w:rsidDel="00DB0763">
          <w:rPr>
            <w:rFonts w:ascii="Times New Roman" w:hAnsi="Times New Roman" w:cs="Times New Roman"/>
            <w:sz w:val="22"/>
          </w:rPr>
          <w:delText xml:space="preserve">the </w:delText>
        </w:r>
      </w:del>
      <w:r w:rsidRPr="00EE7834">
        <w:rPr>
          <w:rFonts w:ascii="Times New Roman" w:hAnsi="Times New Roman" w:cs="Times New Roman"/>
          <w:sz w:val="22"/>
        </w:rPr>
        <w:t xml:space="preserve">cost of execution and storage, </w:t>
      </w:r>
      <w:r w:rsidRPr="00EE7834">
        <w:rPr>
          <w:rFonts w:ascii="Times New Roman" w:hAnsi="Times New Roman" w:cs="Times New Roman"/>
          <w:i/>
          <w:sz w:val="22"/>
        </w:rPr>
        <w:t>i.e.</w:t>
      </w:r>
      <w:r w:rsidRPr="00EE7834">
        <w:rPr>
          <w:rFonts w:ascii="Times New Roman" w:hAnsi="Times New Roman" w:cs="Times New Roman"/>
          <w:sz w:val="22"/>
        </w:rPr>
        <w:t>, gas cost.</w:t>
      </w:r>
      <w:bookmarkEnd w:id="89"/>
      <w:r w:rsidRPr="00EE7834">
        <w:rPr>
          <w:rFonts w:ascii="Times New Roman" w:hAnsi="Times New Roman" w:cs="Times New Roman"/>
          <w:sz w:val="22"/>
        </w:rPr>
        <w:t xml:space="preserve"> Currently</w:t>
      </w:r>
      <w:ins w:id="93" w:author="Microsoft Office 用户" w:date="2019-12-14T15:13:00Z">
        <w:r w:rsidR="00974402">
          <w:rPr>
            <w:rFonts w:ascii="Times New Roman" w:hAnsi="Times New Roman" w:cs="Times New Roman"/>
            <w:sz w:val="22"/>
          </w:rPr>
          <w:t>,</w:t>
        </w:r>
      </w:ins>
      <w:r w:rsidRPr="00EE7834">
        <w:rPr>
          <w:rFonts w:ascii="Times New Roman" w:hAnsi="Times New Roman" w:cs="Times New Roman"/>
          <w:sz w:val="22"/>
        </w:rPr>
        <w:t xml:space="preserve"> I am working with the Blockchain Technology and Application group on the Decentralized Data Storage and Sharing on Blockchain (BCShare) project. BCShare employs InterPlanetary File System </w:t>
      </w:r>
      <w:del w:id="94" w:author="Microsoft Office 用户" w:date="2019-12-09T23:52:00Z">
        <w:r w:rsidRPr="00EE7834" w:rsidDel="00D44028">
          <w:rPr>
            <w:rFonts w:ascii="Times New Roman" w:hAnsi="Times New Roman" w:cs="Times New Roman"/>
            <w:sz w:val="22"/>
          </w:rPr>
          <w:delText xml:space="preserve">(IPFS) </w:delText>
        </w:r>
      </w:del>
      <w:r w:rsidRPr="00EE7834">
        <w:rPr>
          <w:rFonts w:ascii="Times New Roman" w:hAnsi="Times New Roman" w:cs="Times New Roman"/>
          <w:sz w:val="22"/>
        </w:rPr>
        <w:t xml:space="preserve">and certificateless cryptography to address a major challenge in social communication, </w:t>
      </w:r>
      <w:r w:rsidRPr="00EE7834">
        <w:rPr>
          <w:rFonts w:ascii="Times New Roman" w:hAnsi="Times New Roman" w:cs="Times New Roman"/>
          <w:i/>
          <w:sz w:val="22"/>
        </w:rPr>
        <w:t>i.e.</w:t>
      </w:r>
      <w:r w:rsidRPr="00EE7834">
        <w:rPr>
          <w:rFonts w:ascii="Times New Roman" w:hAnsi="Times New Roman" w:cs="Times New Roman"/>
          <w:sz w:val="22"/>
        </w:rPr>
        <w:t>, the control on user data from the giant companies. This project helps to promote decentralization to the social applications and enable</w:t>
      </w:r>
      <w:ins w:id="95" w:author="Microsoft Office 用户" w:date="2019-12-14T15:14:00Z">
        <w:r w:rsidR="0093661D">
          <w:rPr>
            <w:rFonts w:ascii="Times New Roman" w:hAnsi="Times New Roman" w:cs="Times New Roman"/>
            <w:sz w:val="22"/>
          </w:rPr>
          <w:t>s</w:t>
        </w:r>
      </w:ins>
      <w:r w:rsidRPr="00EE7834">
        <w:rPr>
          <w:rFonts w:ascii="Times New Roman" w:hAnsi="Times New Roman" w:cs="Times New Roman"/>
          <w:sz w:val="22"/>
        </w:rPr>
        <w:t xml:space="preserve"> users to manage their social linked data. The research in Inplus Lab is definitely one of the most unforgettable and beneficial experiences in my academic life, as it </w:t>
      </w:r>
      <w:ins w:id="96" w:author="Yiping ZHANG" w:date="2019-12-08T15:30:00Z">
        <w:r w:rsidR="00DB0763" w:rsidRPr="00EE7834">
          <w:rPr>
            <w:rFonts w:ascii="Times New Roman" w:hAnsi="Times New Roman" w:cs="Times New Roman"/>
            <w:sz w:val="22"/>
          </w:rPr>
          <w:t xml:space="preserve">helps to </w:t>
        </w:r>
      </w:ins>
      <w:r w:rsidRPr="00EE7834">
        <w:rPr>
          <w:rFonts w:ascii="Times New Roman" w:hAnsi="Times New Roman" w:cs="Times New Roman"/>
          <w:sz w:val="22"/>
        </w:rPr>
        <w:t>improve</w:t>
      </w:r>
      <w:del w:id="97" w:author="Yiping ZHANG" w:date="2019-12-08T15:30:00Z">
        <w:r w:rsidRPr="00EE7834" w:rsidDel="00DB0763">
          <w:rPr>
            <w:rFonts w:ascii="Times New Roman" w:hAnsi="Times New Roman" w:cs="Times New Roman"/>
            <w:sz w:val="22"/>
          </w:rPr>
          <w:delText>s</w:delText>
        </w:r>
      </w:del>
      <w:r w:rsidRPr="00EE7834">
        <w:rPr>
          <w:rFonts w:ascii="Times New Roman" w:hAnsi="Times New Roman" w:cs="Times New Roman"/>
          <w:sz w:val="22"/>
        </w:rPr>
        <w:t xml:space="preserve"> my mastery of decentralized systems, smart contract design, Blockchain technology and its application</w:t>
      </w:r>
      <w:bookmarkEnd w:id="52"/>
      <w:bookmarkEnd w:id="53"/>
      <w:r w:rsidRPr="00EE7834">
        <w:rPr>
          <w:rFonts w:ascii="Times New Roman" w:hAnsi="Times New Roman" w:cs="Times New Roman"/>
          <w:sz w:val="22"/>
        </w:rPr>
        <w:t>.</w:t>
      </w:r>
      <w:bookmarkEnd w:id="54"/>
      <w:bookmarkEnd w:id="55"/>
    </w:p>
    <w:bookmarkEnd w:id="56"/>
    <w:bookmarkEnd w:id="57"/>
    <w:p w14:paraId="1B0D6D13" w14:textId="77777777" w:rsidR="00F26221" w:rsidRPr="00EE7834" w:rsidRDefault="00F26221" w:rsidP="00F26221">
      <w:pPr>
        <w:pStyle w:val="ad"/>
        <w:spacing w:after="0" w:line="320" w:lineRule="exact"/>
        <w:jc w:val="both"/>
        <w:rPr>
          <w:rFonts w:ascii="Times New Roman" w:hAnsi="Times New Roman" w:cs="Times New Roman"/>
          <w:sz w:val="22"/>
        </w:rPr>
      </w:pPr>
    </w:p>
    <w:p w14:paraId="09544118" w14:textId="6C378D42" w:rsidR="00DB0763" w:rsidRPr="00EE7834" w:rsidRDefault="00B11A9D" w:rsidP="00DB0763">
      <w:pPr>
        <w:pStyle w:val="ad"/>
        <w:spacing w:after="0" w:line="320" w:lineRule="exact"/>
        <w:jc w:val="both"/>
        <w:rPr>
          <w:ins w:id="98" w:author="Yiping ZHANG" w:date="2019-12-08T15:33:00Z"/>
          <w:rFonts w:ascii="Times New Roman" w:hAnsi="Times New Roman" w:cs="Times New Roman"/>
          <w:sz w:val="22"/>
        </w:rPr>
      </w:pPr>
      <w:bookmarkStart w:id="99" w:name="OLE_LINK22"/>
      <w:bookmarkStart w:id="100" w:name="OLE_LINK23"/>
      <w:bookmarkStart w:id="101" w:name="OLE_LINK99"/>
      <w:bookmarkStart w:id="102" w:name="OLE_LINK61"/>
      <w:bookmarkStart w:id="103" w:name="OLE_LINK62"/>
      <w:r w:rsidRPr="00EE7834">
        <w:rPr>
          <w:rFonts w:ascii="Times New Roman" w:hAnsi="Times New Roman" w:cs="Times New Roman"/>
          <w:sz w:val="22"/>
        </w:rPr>
        <w:t xml:space="preserve">I </w:t>
      </w:r>
      <w:r w:rsidR="00894C38" w:rsidRPr="00EE7834">
        <w:rPr>
          <w:rFonts w:ascii="Times New Roman" w:hAnsi="Times New Roman" w:cs="Times New Roman"/>
          <w:sz w:val="22"/>
        </w:rPr>
        <w:t xml:space="preserve">firmly </w:t>
      </w:r>
      <w:r w:rsidRPr="00EE7834">
        <w:rPr>
          <w:rFonts w:ascii="Times New Roman" w:hAnsi="Times New Roman" w:cs="Times New Roman"/>
          <w:sz w:val="22"/>
        </w:rPr>
        <w:t xml:space="preserve">believe </w:t>
      </w:r>
      <w:r w:rsidR="000F6A4C" w:rsidRPr="00EE7834">
        <w:rPr>
          <w:rFonts w:ascii="Times New Roman" w:hAnsi="Times New Roman" w:cs="Times New Roman"/>
          <w:sz w:val="22"/>
        </w:rPr>
        <w:t xml:space="preserve">that </w:t>
      </w:r>
      <w:r w:rsidR="00831880" w:rsidRPr="00EE7834">
        <w:rPr>
          <w:rFonts w:ascii="Times New Roman" w:hAnsi="Times New Roman" w:cs="Times New Roman"/>
          <w:sz w:val="22"/>
        </w:rPr>
        <w:t>only when applied to real-world scenario</w:t>
      </w:r>
      <w:bookmarkEnd w:id="99"/>
      <w:bookmarkEnd w:id="100"/>
      <w:r w:rsidR="002665FA" w:rsidRPr="00EE7834">
        <w:rPr>
          <w:rFonts w:ascii="Times New Roman" w:hAnsi="Times New Roman" w:cs="Times New Roman"/>
          <w:sz w:val="22"/>
        </w:rPr>
        <w:t>s can</w:t>
      </w:r>
      <w:r w:rsidR="007C72C9" w:rsidRPr="00EE7834">
        <w:rPr>
          <w:rFonts w:ascii="Times New Roman" w:hAnsi="Times New Roman" w:cs="Times New Roman"/>
          <w:sz w:val="22"/>
        </w:rPr>
        <w:t xml:space="preserve"> theor</w:t>
      </w:r>
      <w:r w:rsidR="00D6493E" w:rsidRPr="00EE7834">
        <w:rPr>
          <w:rFonts w:ascii="Times New Roman" w:hAnsi="Times New Roman" w:cs="Times New Roman"/>
          <w:sz w:val="22"/>
        </w:rPr>
        <w:t>y</w:t>
      </w:r>
      <w:r w:rsidR="007C72C9" w:rsidRPr="00EE7834">
        <w:rPr>
          <w:rFonts w:ascii="Times New Roman" w:hAnsi="Times New Roman" w:cs="Times New Roman"/>
          <w:sz w:val="22"/>
        </w:rPr>
        <w:t xml:space="preserve"> and research</w:t>
      </w:r>
      <w:r w:rsidR="005D1CB7" w:rsidRPr="00EE7834">
        <w:rPr>
          <w:rFonts w:ascii="Times New Roman" w:hAnsi="Times New Roman" w:cs="Times New Roman"/>
          <w:sz w:val="22"/>
        </w:rPr>
        <w:t xml:space="preserve"> </w:t>
      </w:r>
      <w:r w:rsidR="007C72C9" w:rsidRPr="00EE7834">
        <w:rPr>
          <w:rFonts w:ascii="Times New Roman" w:hAnsi="Times New Roman" w:cs="Times New Roman"/>
          <w:sz w:val="22"/>
        </w:rPr>
        <w:t>bring</w:t>
      </w:r>
      <w:r w:rsidR="00894C38" w:rsidRPr="00EE7834">
        <w:rPr>
          <w:rFonts w:ascii="Times New Roman" w:hAnsi="Times New Roman" w:cs="Times New Roman"/>
          <w:sz w:val="22"/>
        </w:rPr>
        <w:t xml:space="preserve"> out</w:t>
      </w:r>
      <w:r w:rsidR="007C72C9" w:rsidRPr="00EE7834">
        <w:rPr>
          <w:rFonts w:ascii="Times New Roman" w:hAnsi="Times New Roman" w:cs="Times New Roman"/>
          <w:sz w:val="22"/>
        </w:rPr>
        <w:t xml:space="preserve"> better </w:t>
      </w:r>
      <w:r w:rsidR="00894C38" w:rsidRPr="00EE7834">
        <w:rPr>
          <w:rFonts w:ascii="Times New Roman" w:hAnsi="Times New Roman" w:cs="Times New Roman"/>
          <w:sz w:val="22"/>
        </w:rPr>
        <w:t>results</w:t>
      </w:r>
      <w:r w:rsidR="007B086F" w:rsidRPr="00EE7834">
        <w:rPr>
          <w:rFonts w:ascii="Times New Roman" w:hAnsi="Times New Roman" w:cs="Times New Roman"/>
          <w:sz w:val="22"/>
        </w:rPr>
        <w:t>.</w:t>
      </w:r>
      <w:r w:rsidR="00554488" w:rsidRPr="00EE7834">
        <w:rPr>
          <w:rFonts w:ascii="Times New Roman" w:hAnsi="Times New Roman" w:cs="Times New Roman"/>
          <w:sz w:val="22"/>
        </w:rPr>
        <w:t xml:space="preserve"> </w:t>
      </w:r>
      <w:r w:rsidR="007528E3" w:rsidRPr="00EE7834">
        <w:rPr>
          <w:rFonts w:ascii="Times New Roman" w:hAnsi="Times New Roman" w:cs="Times New Roman"/>
          <w:sz w:val="22"/>
        </w:rPr>
        <w:t>Thus, i</w:t>
      </w:r>
      <w:r w:rsidR="00110930" w:rsidRPr="00EE7834">
        <w:rPr>
          <w:rFonts w:ascii="Times New Roman" w:hAnsi="Times New Roman" w:cs="Times New Roman"/>
          <w:sz w:val="22"/>
        </w:rPr>
        <w:t xml:space="preserve">n </w:t>
      </w:r>
      <w:r w:rsidR="00894C38" w:rsidRPr="00EE7834">
        <w:rPr>
          <w:rFonts w:ascii="Times New Roman" w:hAnsi="Times New Roman" w:cs="Times New Roman"/>
          <w:sz w:val="22"/>
        </w:rPr>
        <w:t xml:space="preserve">the summer of </w:t>
      </w:r>
      <w:r w:rsidR="00110930" w:rsidRPr="00EE7834">
        <w:rPr>
          <w:rFonts w:ascii="Times New Roman" w:hAnsi="Times New Roman" w:cs="Times New Roman"/>
          <w:sz w:val="22"/>
        </w:rPr>
        <w:t xml:space="preserve">2018, I </w:t>
      </w:r>
      <w:r w:rsidR="009858BE" w:rsidRPr="00EE7834">
        <w:rPr>
          <w:rFonts w:ascii="Times New Roman" w:hAnsi="Times New Roman" w:cs="Times New Roman"/>
          <w:sz w:val="22"/>
        </w:rPr>
        <w:t>started</w:t>
      </w:r>
      <w:r w:rsidR="00110930" w:rsidRPr="00EE7834">
        <w:rPr>
          <w:rFonts w:ascii="Times New Roman" w:hAnsi="Times New Roman" w:cs="Times New Roman"/>
          <w:sz w:val="22"/>
        </w:rPr>
        <w:t xml:space="preserve"> my first internship in the Institute of Automati</w:t>
      </w:r>
      <w:r w:rsidR="005831A0" w:rsidRPr="00EE7834">
        <w:rPr>
          <w:rFonts w:ascii="Times New Roman" w:hAnsi="Times New Roman" w:cs="Times New Roman"/>
          <w:sz w:val="22"/>
        </w:rPr>
        <w:t>on, Chinese Academy of Science</w:t>
      </w:r>
      <w:ins w:id="104" w:author="Microsoft Office 用户" w:date="2019-12-23T11:26:00Z">
        <w:r w:rsidR="00C705F3">
          <w:rPr>
            <w:rFonts w:ascii="Times New Roman" w:hAnsi="Times New Roman" w:cs="Times New Roman"/>
            <w:sz w:val="22"/>
          </w:rPr>
          <w:t>s</w:t>
        </w:r>
      </w:ins>
      <w:bookmarkStart w:id="105" w:name="_GoBack"/>
      <w:bookmarkEnd w:id="105"/>
      <w:r w:rsidR="009B6373" w:rsidRPr="00EE7834">
        <w:rPr>
          <w:rFonts w:ascii="Times New Roman" w:hAnsi="Times New Roman" w:cs="Times New Roman"/>
          <w:sz w:val="22"/>
        </w:rPr>
        <w:t xml:space="preserve"> (CASIA)</w:t>
      </w:r>
      <w:r w:rsidR="005831A0" w:rsidRPr="00EE7834">
        <w:rPr>
          <w:rFonts w:ascii="Times New Roman" w:hAnsi="Times New Roman" w:cs="Times New Roman"/>
          <w:sz w:val="22"/>
        </w:rPr>
        <w:t xml:space="preserve">. </w:t>
      </w:r>
      <w:r w:rsidR="005F3521" w:rsidRPr="00EE7834">
        <w:rPr>
          <w:rFonts w:ascii="Times New Roman" w:hAnsi="Times New Roman" w:cs="Times New Roman"/>
          <w:sz w:val="22"/>
        </w:rPr>
        <w:t>Out of my interests in Game AI, I participated in</w:t>
      </w:r>
      <w:r w:rsidR="00E51DC0" w:rsidRPr="00EE7834">
        <w:rPr>
          <w:rFonts w:ascii="Times New Roman" w:hAnsi="Times New Roman" w:cs="Times New Roman"/>
          <w:sz w:val="22"/>
        </w:rPr>
        <w:t xml:space="preserve"> StarCraft team to</w:t>
      </w:r>
      <w:r w:rsidR="00CF7AB6" w:rsidRPr="00EE7834">
        <w:rPr>
          <w:rFonts w:ascii="Times New Roman" w:hAnsi="Times New Roman" w:cs="Times New Roman"/>
          <w:sz w:val="22"/>
        </w:rPr>
        <w:t xml:space="preserve"> build </w:t>
      </w:r>
      <w:r w:rsidR="00B00127" w:rsidRPr="00EE7834">
        <w:rPr>
          <w:rFonts w:ascii="Times New Roman" w:hAnsi="Times New Roman" w:cs="Times New Roman"/>
          <w:sz w:val="22"/>
        </w:rPr>
        <w:t xml:space="preserve">StarCraft </w:t>
      </w:r>
      <w:bookmarkStart w:id="106" w:name="OLE_LINK28"/>
      <w:bookmarkStart w:id="107" w:name="OLE_LINK39"/>
      <w:r w:rsidR="00B00127" w:rsidRPr="00EE7834">
        <w:rPr>
          <w:rFonts w:ascii="MS Mincho" w:eastAsia="MS Mincho" w:hAnsi="MS Mincho" w:cs="MS Mincho"/>
          <w:bCs/>
          <w:sz w:val="22"/>
        </w:rPr>
        <w:t>Ⅱ</w:t>
      </w:r>
      <w:bookmarkEnd w:id="106"/>
      <w:bookmarkEnd w:id="107"/>
      <w:r w:rsidR="00B00127" w:rsidRPr="00EE7834">
        <w:rPr>
          <w:rFonts w:ascii="Times New Roman" w:hAnsi="Times New Roman" w:cs="Times New Roman"/>
          <w:sz w:val="22"/>
        </w:rPr>
        <w:t xml:space="preserve"> Learning Environment</w:t>
      </w:r>
      <w:del w:id="108" w:author="Microsoft Office 用户" w:date="2019-12-09T23:52:00Z">
        <w:r w:rsidR="00B00127" w:rsidRPr="00EE7834" w:rsidDel="00D44028">
          <w:rPr>
            <w:rFonts w:ascii="Times New Roman" w:hAnsi="Times New Roman" w:cs="Times New Roman"/>
            <w:sz w:val="22"/>
          </w:rPr>
          <w:delText xml:space="preserve"> (</w:delText>
        </w:r>
        <w:r w:rsidR="00B00127" w:rsidRPr="00EE7834" w:rsidDel="00D44028">
          <w:rPr>
            <w:rFonts w:ascii="Times New Roman" w:hAnsi="Times New Roman" w:cs="Times New Roman"/>
            <w:i/>
            <w:sz w:val="22"/>
          </w:rPr>
          <w:delText>PYSC</w:delText>
        </w:r>
        <w:bookmarkStart w:id="109" w:name="OLE_LINK25"/>
        <w:r w:rsidR="00B00127" w:rsidRPr="00EE7834" w:rsidDel="00D44028">
          <w:rPr>
            <w:rFonts w:ascii="MS Mincho" w:eastAsia="MS Mincho" w:hAnsi="MS Mincho" w:cs="MS Mincho"/>
            <w:bCs/>
            <w:i/>
            <w:sz w:val="22"/>
          </w:rPr>
          <w:delText>Ⅱ</w:delText>
        </w:r>
        <w:bookmarkEnd w:id="109"/>
        <w:r w:rsidR="00B00127" w:rsidRPr="00EE7834" w:rsidDel="00D44028">
          <w:rPr>
            <w:rFonts w:ascii="MS Mincho" w:eastAsia="MS Mincho" w:hAnsi="MS Mincho" w:cs="MS Mincho"/>
            <w:bCs/>
            <w:sz w:val="22"/>
          </w:rPr>
          <w:delText>)</w:delText>
        </w:r>
      </w:del>
      <w:r w:rsidR="004064AA" w:rsidRPr="00EE7834">
        <w:rPr>
          <w:rFonts w:ascii="Times New Roman" w:hAnsi="Times New Roman" w:cs="Times New Roman"/>
          <w:i/>
          <w:sz w:val="22"/>
        </w:rPr>
        <w:t xml:space="preserve"> </w:t>
      </w:r>
      <w:r w:rsidR="00FF2496" w:rsidRPr="00EE7834">
        <w:rPr>
          <w:rFonts w:ascii="Times New Roman" w:hAnsi="Times New Roman" w:cs="Times New Roman"/>
          <w:sz w:val="22"/>
        </w:rPr>
        <w:t>with Tenso</w:t>
      </w:r>
      <w:r w:rsidR="00E37D61" w:rsidRPr="00EE7834">
        <w:rPr>
          <w:rFonts w:ascii="Times New Roman" w:hAnsi="Times New Roman" w:cs="Times New Roman"/>
          <w:sz w:val="22"/>
        </w:rPr>
        <w:t>rflow</w:t>
      </w:r>
      <w:r w:rsidR="00E51DC0" w:rsidRPr="00EE7834">
        <w:rPr>
          <w:rFonts w:ascii="Times New Roman" w:hAnsi="Times New Roman" w:cs="Times New Roman"/>
          <w:sz w:val="22"/>
        </w:rPr>
        <w:t>.</w:t>
      </w:r>
      <w:r w:rsidR="0025049B" w:rsidRPr="00EE7834">
        <w:rPr>
          <w:rFonts w:ascii="Times New Roman" w:hAnsi="Times New Roman" w:cs="Times New Roman"/>
          <w:sz w:val="22"/>
        </w:rPr>
        <w:t xml:space="preserve"> </w:t>
      </w:r>
      <w:r w:rsidR="00E51DC0" w:rsidRPr="00EE7834">
        <w:rPr>
          <w:rFonts w:ascii="Times New Roman" w:hAnsi="Times New Roman" w:cs="Times New Roman"/>
          <w:sz w:val="22"/>
        </w:rPr>
        <w:t>Initially</w:t>
      </w:r>
      <w:r w:rsidR="008A5C63" w:rsidRPr="00EE7834">
        <w:rPr>
          <w:rFonts w:ascii="Times New Roman" w:hAnsi="Times New Roman" w:cs="Times New Roman"/>
          <w:sz w:val="22"/>
        </w:rPr>
        <w:t>, I</w:t>
      </w:r>
      <w:r w:rsidR="00E51DC0" w:rsidRPr="00EE7834">
        <w:rPr>
          <w:rFonts w:ascii="Times New Roman" w:hAnsi="Times New Roman" w:cs="Times New Roman"/>
          <w:sz w:val="22"/>
        </w:rPr>
        <w:t xml:space="preserve"> </w:t>
      </w:r>
      <w:r w:rsidR="00BB1009" w:rsidRPr="00EE7834">
        <w:rPr>
          <w:rFonts w:ascii="Times New Roman" w:hAnsi="Times New Roman" w:cs="Times New Roman"/>
          <w:sz w:val="22"/>
        </w:rPr>
        <w:t>train</w:t>
      </w:r>
      <w:r w:rsidR="0025049B" w:rsidRPr="00EE7834">
        <w:rPr>
          <w:rFonts w:ascii="Times New Roman" w:hAnsi="Times New Roman" w:cs="Times New Roman"/>
          <w:sz w:val="22"/>
        </w:rPr>
        <w:t>ed</w:t>
      </w:r>
      <w:r w:rsidR="00BB1009" w:rsidRPr="00EE7834">
        <w:rPr>
          <w:rFonts w:ascii="Times New Roman" w:hAnsi="Times New Roman" w:cs="Times New Roman"/>
          <w:sz w:val="22"/>
        </w:rPr>
        <w:t xml:space="preserve"> </w:t>
      </w:r>
      <w:r w:rsidR="00B721B5" w:rsidRPr="00EE7834">
        <w:rPr>
          <w:rFonts w:ascii="Times New Roman" w:hAnsi="Times New Roman" w:cs="Times New Roman"/>
          <w:sz w:val="22"/>
        </w:rPr>
        <w:t xml:space="preserve">the </w:t>
      </w:r>
      <w:r w:rsidR="00F5167A" w:rsidRPr="00EE7834">
        <w:rPr>
          <w:rFonts w:ascii="Times New Roman" w:hAnsi="Times New Roman" w:cs="Times New Roman"/>
          <w:sz w:val="22"/>
        </w:rPr>
        <w:t>soldiers</w:t>
      </w:r>
      <w:r w:rsidR="006F46C8" w:rsidRPr="00EE7834">
        <w:rPr>
          <w:rFonts w:ascii="Times New Roman" w:hAnsi="Times New Roman" w:cs="Times New Roman"/>
          <w:sz w:val="22"/>
        </w:rPr>
        <w:t xml:space="preserve"> with </w:t>
      </w:r>
      <w:r w:rsidR="006841D8" w:rsidRPr="00EE7834">
        <w:rPr>
          <w:rFonts w:ascii="Times New Roman" w:hAnsi="Times New Roman" w:cs="Times New Roman"/>
          <w:sz w:val="22"/>
        </w:rPr>
        <w:t>Advantage-Actor-Critic</w:t>
      </w:r>
      <w:del w:id="110" w:author="Microsoft Office 用户" w:date="2019-12-09T23:52:00Z">
        <w:r w:rsidR="006841D8" w:rsidRPr="00EE7834" w:rsidDel="00D44028">
          <w:rPr>
            <w:rFonts w:ascii="Times New Roman" w:hAnsi="Times New Roman" w:cs="Times New Roman"/>
            <w:sz w:val="22"/>
          </w:rPr>
          <w:delText xml:space="preserve"> (A2C)</w:delText>
        </w:r>
      </w:del>
      <w:r w:rsidR="006841D8" w:rsidRPr="00EE7834">
        <w:rPr>
          <w:rFonts w:ascii="Times New Roman" w:hAnsi="Times New Roman" w:cs="Times New Roman"/>
          <w:sz w:val="22"/>
        </w:rPr>
        <w:t xml:space="preserve"> and </w:t>
      </w:r>
      <w:bookmarkStart w:id="111" w:name="OLE_LINK50"/>
      <w:r w:rsidR="00E51DC0" w:rsidRPr="00EE7834">
        <w:rPr>
          <w:rFonts w:ascii="Times New Roman" w:hAnsi="Times New Roman" w:cs="Times New Roman"/>
          <w:sz w:val="22"/>
        </w:rPr>
        <w:t>Deep Deterministic Policy Gradient (DDPG) algorithms</w:t>
      </w:r>
      <w:bookmarkEnd w:id="111"/>
      <w:r w:rsidR="008E2870" w:rsidRPr="00EE7834">
        <w:rPr>
          <w:rFonts w:ascii="Times New Roman" w:hAnsi="Times New Roman" w:cs="Times New Roman"/>
          <w:sz w:val="22"/>
        </w:rPr>
        <w:t>,</w:t>
      </w:r>
      <w:r w:rsidR="00E51DC0" w:rsidRPr="00EE7834">
        <w:rPr>
          <w:rFonts w:ascii="Times New Roman" w:hAnsi="Times New Roman" w:cs="Times New Roman"/>
          <w:sz w:val="22"/>
        </w:rPr>
        <w:t xml:space="preserve"> but neither</w:t>
      </w:r>
      <w:r w:rsidR="00373994" w:rsidRPr="00EE7834">
        <w:rPr>
          <w:rFonts w:ascii="Times New Roman" w:hAnsi="Times New Roman" w:cs="Times New Roman"/>
          <w:sz w:val="22"/>
        </w:rPr>
        <w:t xml:space="preserve"> </w:t>
      </w:r>
      <w:r w:rsidR="00E51DC0" w:rsidRPr="00EE7834">
        <w:rPr>
          <w:rFonts w:ascii="Times New Roman" w:hAnsi="Times New Roman" w:cs="Times New Roman"/>
          <w:sz w:val="22"/>
        </w:rPr>
        <w:t>brought a</w:t>
      </w:r>
      <w:ins w:id="112" w:author="Yiping ZHANG" w:date="2019-12-08T15:31:00Z">
        <w:r w:rsidR="00DB0763" w:rsidRPr="00EE7834">
          <w:rPr>
            <w:rFonts w:ascii="Times New Roman" w:hAnsi="Times New Roman" w:cs="Times New Roman"/>
            <w:sz w:val="22"/>
          </w:rPr>
          <w:t xml:space="preserve">ny </w:t>
        </w:r>
      </w:ins>
      <w:del w:id="113" w:author="Yiping ZHANG" w:date="2019-12-08T15:31:00Z">
        <w:r w:rsidR="00E51DC0" w:rsidRPr="00EE7834" w:rsidDel="00DB0763">
          <w:rPr>
            <w:rFonts w:ascii="Times New Roman" w:hAnsi="Times New Roman" w:cs="Times New Roman"/>
            <w:sz w:val="22"/>
          </w:rPr>
          <w:delText xml:space="preserve"> </w:delText>
        </w:r>
      </w:del>
      <w:r w:rsidR="00E51DC0" w:rsidRPr="00EE7834">
        <w:rPr>
          <w:rFonts w:ascii="Times New Roman" w:hAnsi="Times New Roman" w:cs="Times New Roman"/>
          <w:sz w:val="22"/>
        </w:rPr>
        <w:t>satisfactory outcome</w:t>
      </w:r>
      <w:r w:rsidR="00815B11" w:rsidRPr="00EE7834">
        <w:rPr>
          <w:rFonts w:ascii="Times New Roman" w:hAnsi="Times New Roman" w:cs="Times New Roman"/>
          <w:sz w:val="22"/>
        </w:rPr>
        <w:t xml:space="preserve">, </w:t>
      </w:r>
      <w:r w:rsidR="00815B11" w:rsidRPr="00EE7834">
        <w:rPr>
          <w:rFonts w:ascii="Times New Roman" w:hAnsi="Times New Roman" w:cs="Times New Roman"/>
          <w:i/>
          <w:sz w:val="22"/>
        </w:rPr>
        <w:t>i.e.</w:t>
      </w:r>
      <w:r w:rsidR="00815B11" w:rsidRPr="00EE7834">
        <w:rPr>
          <w:rFonts w:ascii="Times New Roman" w:hAnsi="Times New Roman" w:cs="Times New Roman"/>
          <w:sz w:val="22"/>
        </w:rPr>
        <w:t xml:space="preserve">, </w:t>
      </w:r>
      <w:r w:rsidR="008759C2" w:rsidRPr="00EE7834">
        <w:rPr>
          <w:rFonts w:ascii="Times New Roman" w:hAnsi="Times New Roman" w:cs="Times New Roman"/>
          <w:sz w:val="22"/>
        </w:rPr>
        <w:t xml:space="preserve">about </w:t>
      </w:r>
      <w:r w:rsidR="00B02A38" w:rsidRPr="00EE7834">
        <w:rPr>
          <w:rFonts w:ascii="Times New Roman" w:hAnsi="Times New Roman" w:cs="Times New Roman"/>
          <w:sz w:val="22"/>
        </w:rPr>
        <w:t>2</w:t>
      </w:r>
      <w:ins w:id="114" w:author="Yiping ZHANG" w:date="2019-12-08T15:31:00Z">
        <w:r w:rsidR="00DB0763" w:rsidRPr="00EE7834">
          <w:rPr>
            <w:rFonts w:ascii="Times New Roman" w:hAnsi="Times New Roman" w:cs="Times New Roman"/>
            <w:sz w:val="22"/>
          </w:rPr>
          <w:t>,</w:t>
        </w:r>
      </w:ins>
      <w:r w:rsidR="00B02A38" w:rsidRPr="00EE7834">
        <w:rPr>
          <w:rFonts w:ascii="Times New Roman" w:hAnsi="Times New Roman" w:cs="Times New Roman"/>
          <w:sz w:val="22"/>
        </w:rPr>
        <w:t>1</w:t>
      </w:r>
      <w:r w:rsidR="008759C2" w:rsidRPr="00EE7834">
        <w:rPr>
          <w:rFonts w:ascii="Times New Roman" w:hAnsi="Times New Roman" w:cs="Times New Roman"/>
          <w:sz w:val="22"/>
        </w:rPr>
        <w:t>00</w:t>
      </w:r>
      <w:r w:rsidR="00B02A38" w:rsidRPr="00EE7834">
        <w:rPr>
          <w:rFonts w:ascii="Times New Roman" w:hAnsi="Times New Roman" w:cs="Times New Roman"/>
          <w:sz w:val="22"/>
        </w:rPr>
        <w:t xml:space="preserve"> and </w:t>
      </w:r>
      <w:r w:rsidR="008759C2" w:rsidRPr="00EE7834">
        <w:rPr>
          <w:rFonts w:ascii="Times New Roman" w:hAnsi="Times New Roman" w:cs="Times New Roman"/>
          <w:sz w:val="22"/>
        </w:rPr>
        <w:t>2</w:t>
      </w:r>
      <w:ins w:id="115" w:author="Yiping ZHANG" w:date="2019-12-08T15:31:00Z">
        <w:r w:rsidR="00DB0763" w:rsidRPr="00EE7834">
          <w:rPr>
            <w:rFonts w:ascii="Times New Roman" w:hAnsi="Times New Roman" w:cs="Times New Roman"/>
            <w:sz w:val="22"/>
          </w:rPr>
          <w:t>,</w:t>
        </w:r>
      </w:ins>
      <w:r w:rsidR="008759C2" w:rsidRPr="00EE7834">
        <w:rPr>
          <w:rFonts w:ascii="Times New Roman" w:hAnsi="Times New Roman" w:cs="Times New Roman"/>
          <w:sz w:val="22"/>
        </w:rPr>
        <w:t xml:space="preserve">600 </w:t>
      </w:r>
      <w:r w:rsidR="00815B11" w:rsidRPr="00EE7834">
        <w:rPr>
          <w:rFonts w:ascii="Times New Roman" w:hAnsi="Times New Roman" w:cs="Times New Roman"/>
          <w:sz w:val="22"/>
        </w:rPr>
        <w:t>wins in every 10</w:t>
      </w:r>
      <w:ins w:id="116" w:author="Yiping ZHANG" w:date="2019-12-08T15:31:00Z">
        <w:r w:rsidR="00DB0763" w:rsidRPr="00EE7834">
          <w:rPr>
            <w:rFonts w:ascii="Times New Roman" w:hAnsi="Times New Roman" w:cs="Times New Roman"/>
            <w:sz w:val="22"/>
          </w:rPr>
          <w:t>,</w:t>
        </w:r>
      </w:ins>
      <w:r w:rsidR="008759C2" w:rsidRPr="00EE7834">
        <w:rPr>
          <w:rFonts w:ascii="Times New Roman" w:hAnsi="Times New Roman" w:cs="Times New Roman"/>
          <w:sz w:val="22"/>
        </w:rPr>
        <w:t>00</w:t>
      </w:r>
      <w:r w:rsidR="00815B11" w:rsidRPr="00EE7834">
        <w:rPr>
          <w:rFonts w:ascii="Times New Roman" w:hAnsi="Times New Roman" w:cs="Times New Roman"/>
          <w:sz w:val="22"/>
        </w:rPr>
        <w:t>0 battles</w:t>
      </w:r>
      <w:r w:rsidR="00B02A38" w:rsidRPr="00EE7834">
        <w:rPr>
          <w:rFonts w:ascii="Times New Roman" w:hAnsi="Times New Roman" w:cs="Times New Roman"/>
          <w:sz w:val="22"/>
        </w:rPr>
        <w:t xml:space="preserve"> respectively</w:t>
      </w:r>
      <w:r w:rsidR="00E51DC0" w:rsidRPr="00EE7834">
        <w:rPr>
          <w:rFonts w:ascii="Times New Roman" w:hAnsi="Times New Roman" w:cs="Times New Roman"/>
          <w:sz w:val="22"/>
        </w:rPr>
        <w:t>.</w:t>
      </w:r>
      <w:r w:rsidR="008E2870" w:rsidRPr="00EE7834">
        <w:rPr>
          <w:rFonts w:ascii="Times New Roman" w:hAnsi="Times New Roman" w:cs="Times New Roman"/>
          <w:sz w:val="22"/>
        </w:rPr>
        <w:t xml:space="preserve"> </w:t>
      </w:r>
      <w:r w:rsidR="00F7693F" w:rsidRPr="00EE7834">
        <w:rPr>
          <w:rFonts w:ascii="Times New Roman" w:hAnsi="Times New Roman" w:cs="Times New Roman"/>
          <w:sz w:val="22"/>
        </w:rPr>
        <w:t>After c</w:t>
      </w:r>
      <w:r w:rsidR="00AE2718" w:rsidRPr="00EE7834">
        <w:rPr>
          <w:rFonts w:ascii="Times New Roman" w:hAnsi="Times New Roman" w:cs="Times New Roman"/>
          <w:sz w:val="22"/>
        </w:rPr>
        <w:t xml:space="preserve">ommunicating with my advisor and colleagues, I </w:t>
      </w:r>
      <w:r w:rsidR="00F7693F" w:rsidRPr="00EE7834">
        <w:rPr>
          <w:rFonts w:ascii="Times New Roman" w:hAnsi="Times New Roman" w:cs="Times New Roman"/>
          <w:sz w:val="22"/>
        </w:rPr>
        <w:t xml:space="preserve">tried to </w:t>
      </w:r>
      <w:r w:rsidR="00F978F0" w:rsidRPr="00EE7834">
        <w:rPr>
          <w:rFonts w:ascii="Times New Roman" w:hAnsi="Times New Roman" w:cs="Times New Roman"/>
          <w:sz w:val="22"/>
        </w:rPr>
        <w:t>enhance</w:t>
      </w:r>
      <w:r w:rsidR="00F7693F" w:rsidRPr="00EE7834">
        <w:rPr>
          <w:rFonts w:ascii="Times New Roman" w:hAnsi="Times New Roman" w:cs="Times New Roman"/>
          <w:sz w:val="22"/>
        </w:rPr>
        <w:t xml:space="preserve"> my DDPG-based</w:t>
      </w:r>
      <w:r w:rsidR="00AE2718" w:rsidRPr="00EE7834">
        <w:rPr>
          <w:rFonts w:ascii="Times New Roman" w:hAnsi="Times New Roman" w:cs="Times New Roman"/>
          <w:sz w:val="22"/>
        </w:rPr>
        <w:t xml:space="preserve"> </w:t>
      </w:r>
      <w:r w:rsidR="00F7693F" w:rsidRPr="00EE7834">
        <w:rPr>
          <w:rFonts w:ascii="Times New Roman" w:hAnsi="Times New Roman" w:cs="Times New Roman"/>
          <w:sz w:val="22"/>
        </w:rPr>
        <w:t>work</w:t>
      </w:r>
      <w:r w:rsidR="00F978F0" w:rsidRPr="00EE7834">
        <w:rPr>
          <w:rFonts w:ascii="Times New Roman" w:hAnsi="Times New Roman" w:cs="Times New Roman"/>
          <w:sz w:val="22"/>
        </w:rPr>
        <w:t xml:space="preserve"> </w:t>
      </w:r>
      <w:r w:rsidR="00A03394" w:rsidRPr="00EE7834">
        <w:rPr>
          <w:rFonts w:ascii="Times New Roman" w:hAnsi="Times New Roman" w:cs="Times New Roman"/>
          <w:sz w:val="22"/>
        </w:rPr>
        <w:t xml:space="preserve">by </w:t>
      </w:r>
      <w:del w:id="117" w:author="Yiping ZHANG" w:date="2019-12-08T15:31:00Z">
        <w:r w:rsidR="00B21ADB" w:rsidRPr="00EE7834" w:rsidDel="00DB0763">
          <w:rPr>
            <w:rFonts w:ascii="Times New Roman" w:hAnsi="Times New Roman" w:cs="Times New Roman"/>
            <w:sz w:val="22"/>
          </w:rPr>
          <w:delText xml:space="preserve">letting </w:delText>
        </w:r>
      </w:del>
      <w:ins w:id="118" w:author="Yiping ZHANG" w:date="2019-12-08T15:31:00Z">
        <w:r w:rsidR="00DB0763" w:rsidRPr="00EE7834">
          <w:rPr>
            <w:rFonts w:ascii="Times New Roman" w:hAnsi="Times New Roman" w:cs="Times New Roman"/>
            <w:sz w:val="22"/>
          </w:rPr>
          <w:t xml:space="preserve">allowing </w:t>
        </w:r>
      </w:ins>
      <w:r w:rsidR="00F978F0" w:rsidRPr="00EE7834">
        <w:rPr>
          <w:rFonts w:ascii="Times New Roman" w:hAnsi="Times New Roman" w:cs="Times New Roman"/>
          <w:sz w:val="22"/>
        </w:rPr>
        <w:t>the soldiers to cooperate.</w:t>
      </w:r>
      <w:r w:rsidR="00F7693F" w:rsidRPr="00EE7834">
        <w:rPr>
          <w:rFonts w:ascii="Times New Roman" w:hAnsi="Times New Roman" w:cs="Times New Roman"/>
          <w:sz w:val="22"/>
        </w:rPr>
        <w:t xml:space="preserve"> </w:t>
      </w:r>
      <w:r w:rsidR="008E2870" w:rsidRPr="00EE7834">
        <w:rPr>
          <w:rFonts w:ascii="Times New Roman" w:hAnsi="Times New Roman" w:cs="Times New Roman"/>
          <w:sz w:val="22"/>
        </w:rPr>
        <w:t>By referring</w:t>
      </w:r>
      <w:ins w:id="119" w:author="Yiping ZHANG" w:date="2019-12-08T15:31:00Z">
        <w:r w:rsidR="00DB0763" w:rsidRPr="00EE7834">
          <w:rPr>
            <w:rFonts w:ascii="Times New Roman" w:hAnsi="Times New Roman" w:cs="Times New Roman"/>
            <w:sz w:val="22"/>
          </w:rPr>
          <w:t xml:space="preserve"> to</w:t>
        </w:r>
      </w:ins>
      <w:r w:rsidR="008E2870" w:rsidRPr="00EE7834">
        <w:rPr>
          <w:rFonts w:ascii="Times New Roman" w:hAnsi="Times New Roman" w:cs="Times New Roman"/>
          <w:sz w:val="22"/>
        </w:rPr>
        <w:t xml:space="preserve"> </w:t>
      </w:r>
      <w:del w:id="120" w:author="Microsoft Office 用户" w:date="2019-12-08T21:12:00Z">
        <w:r w:rsidR="008E2870" w:rsidRPr="00EE7834" w:rsidDel="00E14893">
          <w:rPr>
            <w:rFonts w:ascii="Times New Roman" w:hAnsi="Times New Roman" w:cs="Times New Roman"/>
            <w:sz w:val="22"/>
          </w:rPr>
          <w:delText xml:space="preserve">Multi-Agents Deep Deterministic Policy Gradient (MADDPG) algorithm </w:delText>
        </w:r>
      </w:del>
      <w:ins w:id="121" w:author="Microsoft Office 用户" w:date="2019-12-08T21:12:00Z">
        <w:r w:rsidR="00E14893" w:rsidRPr="00EE7834">
          <w:rPr>
            <w:rFonts w:ascii="Times New Roman" w:hAnsi="Times New Roman" w:cs="Times New Roman"/>
            <w:i/>
            <w:sz w:val="22"/>
            <w:rPrChange w:id="122" w:author="Microsoft Office 用户" w:date="2019-12-09T23:54:00Z">
              <w:rPr>
                <w:rFonts w:ascii="Times New Roman" w:hAnsi="Times New Roman" w:cs="Times New Roman"/>
                <w:sz w:val="22"/>
              </w:rPr>
            </w:rPrChange>
          </w:rPr>
          <w:t xml:space="preserve">Multi-Agent Actor-Critic for Mixed </w:t>
        </w:r>
        <w:r w:rsidR="00E14893" w:rsidRPr="00EE7834">
          <w:rPr>
            <w:rFonts w:ascii="Times New Roman" w:hAnsi="Times New Roman" w:cs="Times New Roman"/>
            <w:i/>
            <w:sz w:val="22"/>
            <w:rPrChange w:id="123" w:author="Microsoft Office 用户" w:date="2019-12-09T23:54:00Z">
              <w:rPr>
                <w:rFonts w:ascii="Times New Roman" w:hAnsi="Times New Roman" w:cs="Times New Roman"/>
                <w:sz w:val="22"/>
              </w:rPr>
            </w:rPrChange>
          </w:rPr>
          <w:lastRenderedPageBreak/>
          <w:t>Cooperative-Competitive Environments</w:t>
        </w:r>
      </w:ins>
      <w:del w:id="124" w:author="Microsoft Office 用户" w:date="2019-12-08T21:12:00Z">
        <w:r w:rsidR="008E2870" w:rsidRPr="00EE7834" w:rsidDel="00E14893">
          <w:rPr>
            <w:rFonts w:ascii="Times New Roman" w:hAnsi="Times New Roman" w:cs="Times New Roman"/>
            <w:sz w:val="22"/>
          </w:rPr>
          <w:delText xml:space="preserve">in </w:delText>
        </w:r>
        <w:r w:rsidR="008E2870" w:rsidRPr="00EE7834" w:rsidDel="00E14893">
          <w:rPr>
            <w:rFonts w:ascii="Times New Roman" w:hAnsi="Times New Roman" w:cs="Times New Roman"/>
            <w:i/>
            <w:sz w:val="22"/>
          </w:rPr>
          <w:delText>Multi-Agent Machine Learning: A Reinforcement Approach</w:delText>
        </w:r>
      </w:del>
      <w:r w:rsidR="008E2870" w:rsidRPr="00EE7834">
        <w:rPr>
          <w:rFonts w:ascii="Times New Roman" w:hAnsi="Times New Roman" w:cs="Times New Roman"/>
          <w:sz w:val="22"/>
        </w:rPr>
        <w:t xml:space="preserve">, I applied </w:t>
      </w:r>
      <w:r w:rsidR="008F3F4C" w:rsidRPr="00EE7834">
        <w:rPr>
          <w:rFonts w:ascii="Times New Roman" w:hAnsi="Times New Roman" w:cs="Times New Roman"/>
          <w:sz w:val="22"/>
        </w:rPr>
        <w:t xml:space="preserve">the </w:t>
      </w:r>
      <w:r w:rsidR="00D24248" w:rsidRPr="00EE7834">
        <w:rPr>
          <w:rFonts w:ascii="Times New Roman" w:hAnsi="Times New Roman" w:cs="Times New Roman"/>
          <w:sz w:val="22"/>
        </w:rPr>
        <w:t xml:space="preserve">novel </w:t>
      </w:r>
      <w:ins w:id="125" w:author="Microsoft Office 用户" w:date="2019-12-08T21:12:00Z">
        <w:r w:rsidR="00E14893" w:rsidRPr="00EE7834">
          <w:rPr>
            <w:rFonts w:ascii="Times New Roman" w:hAnsi="Times New Roman" w:cs="Times New Roman"/>
            <w:sz w:val="22"/>
          </w:rPr>
          <w:t>Multi-Agents Deep Deterministic Policy Gradient (MADDPG) algorithm</w:t>
        </w:r>
      </w:ins>
      <w:del w:id="126" w:author="Microsoft Office 用户" w:date="2019-12-08T21:12:00Z">
        <w:r w:rsidR="008E2870" w:rsidRPr="00EE7834" w:rsidDel="00E14893">
          <w:rPr>
            <w:rFonts w:ascii="Times New Roman" w:hAnsi="Times New Roman" w:cs="Times New Roman"/>
            <w:sz w:val="22"/>
          </w:rPr>
          <w:delText>MADDPG algorithm</w:delText>
        </w:r>
      </w:del>
      <w:r w:rsidR="008E2870" w:rsidRPr="00EE7834">
        <w:rPr>
          <w:rFonts w:ascii="Times New Roman" w:hAnsi="Times New Roman" w:cs="Times New Roman"/>
          <w:sz w:val="22"/>
        </w:rPr>
        <w:t xml:space="preserve"> to this scenario</w:t>
      </w:r>
      <w:r w:rsidR="00F5391F" w:rsidRPr="00EE7834">
        <w:rPr>
          <w:rFonts w:ascii="Times New Roman" w:hAnsi="Times New Roman" w:cs="Times New Roman"/>
          <w:sz w:val="22"/>
        </w:rPr>
        <w:t xml:space="preserve"> and</w:t>
      </w:r>
      <w:r w:rsidR="00164D6A" w:rsidRPr="00EE7834">
        <w:rPr>
          <w:rFonts w:ascii="Times New Roman" w:hAnsi="Times New Roman" w:cs="Times New Roman"/>
          <w:sz w:val="22"/>
        </w:rPr>
        <w:t xml:space="preserve"> </w:t>
      </w:r>
      <w:r w:rsidR="00764B82" w:rsidRPr="00EE7834">
        <w:rPr>
          <w:rFonts w:ascii="Times New Roman" w:hAnsi="Times New Roman" w:cs="Times New Roman"/>
          <w:sz w:val="22"/>
        </w:rPr>
        <w:t xml:space="preserve">took </w:t>
      </w:r>
      <w:r w:rsidR="00D15EE7" w:rsidRPr="00EE7834">
        <w:rPr>
          <w:rFonts w:ascii="Times New Roman" w:hAnsi="Times New Roman" w:cs="Times New Roman"/>
          <w:sz w:val="22"/>
        </w:rPr>
        <w:t xml:space="preserve">more factors into consideration </w:t>
      </w:r>
      <w:r w:rsidR="00F83683" w:rsidRPr="00EE7834">
        <w:rPr>
          <w:rFonts w:ascii="Times New Roman" w:hAnsi="Times New Roman" w:cs="Times New Roman"/>
          <w:sz w:val="22"/>
        </w:rPr>
        <w:t>in</w:t>
      </w:r>
      <w:r w:rsidR="00D15EE7" w:rsidRPr="00EE7834">
        <w:rPr>
          <w:rFonts w:ascii="Times New Roman" w:hAnsi="Times New Roman" w:cs="Times New Roman"/>
          <w:sz w:val="22"/>
        </w:rPr>
        <w:t xml:space="preserve"> </w:t>
      </w:r>
      <w:r w:rsidR="00682B00" w:rsidRPr="00EE7834">
        <w:rPr>
          <w:rFonts w:ascii="Times New Roman" w:hAnsi="Times New Roman" w:cs="Times New Roman"/>
          <w:sz w:val="22"/>
        </w:rPr>
        <w:t xml:space="preserve">the </w:t>
      </w:r>
      <w:r w:rsidR="00FB365B" w:rsidRPr="00EE7834">
        <w:rPr>
          <w:rFonts w:ascii="Times New Roman" w:hAnsi="Times New Roman" w:cs="Times New Roman"/>
          <w:sz w:val="22"/>
        </w:rPr>
        <w:t>reward</w:t>
      </w:r>
      <w:r w:rsidR="00C55576" w:rsidRPr="00EE7834">
        <w:rPr>
          <w:rFonts w:ascii="Times New Roman" w:hAnsi="Times New Roman" w:cs="Times New Roman"/>
          <w:sz w:val="22"/>
        </w:rPr>
        <w:t>s</w:t>
      </w:r>
      <w:r w:rsidR="00682B00" w:rsidRPr="00EE7834">
        <w:rPr>
          <w:rFonts w:ascii="Times New Roman" w:hAnsi="Times New Roman" w:cs="Times New Roman"/>
          <w:sz w:val="22"/>
        </w:rPr>
        <w:t>.</w:t>
      </w:r>
      <w:r w:rsidR="00B32A50" w:rsidRPr="00EE7834">
        <w:rPr>
          <w:rFonts w:ascii="Times New Roman" w:hAnsi="Times New Roman" w:cs="Times New Roman"/>
          <w:sz w:val="22"/>
        </w:rPr>
        <w:t xml:space="preserve"> </w:t>
      </w:r>
      <w:r w:rsidR="004D330C" w:rsidRPr="00EE7834">
        <w:rPr>
          <w:rFonts w:ascii="Times New Roman" w:hAnsi="Times New Roman" w:cs="Times New Roman"/>
          <w:sz w:val="22"/>
        </w:rPr>
        <w:t>Derived from DDPG</w:t>
      </w:r>
      <w:r w:rsidR="00F25575" w:rsidRPr="00EE7834">
        <w:rPr>
          <w:rFonts w:ascii="Times New Roman" w:hAnsi="Times New Roman" w:cs="Times New Roman"/>
          <w:sz w:val="22"/>
        </w:rPr>
        <w:t xml:space="preserve">, </w:t>
      </w:r>
      <w:r w:rsidR="008759C2" w:rsidRPr="00EE7834">
        <w:rPr>
          <w:rFonts w:ascii="Times New Roman" w:hAnsi="Times New Roman" w:cs="Times New Roman"/>
          <w:sz w:val="22"/>
        </w:rPr>
        <w:t xml:space="preserve">the </w:t>
      </w:r>
      <w:r w:rsidR="004D330C" w:rsidRPr="00EE7834">
        <w:rPr>
          <w:rFonts w:ascii="Times New Roman" w:hAnsi="Times New Roman" w:cs="Times New Roman"/>
          <w:sz w:val="22"/>
        </w:rPr>
        <w:t xml:space="preserve">MADDPG </w:t>
      </w:r>
      <w:r w:rsidR="00F25575" w:rsidRPr="00EE7834">
        <w:rPr>
          <w:rFonts w:ascii="Times New Roman" w:hAnsi="Times New Roman" w:cs="Times New Roman"/>
          <w:sz w:val="22"/>
        </w:rPr>
        <w:t xml:space="preserve">critic not only </w:t>
      </w:r>
      <w:r w:rsidR="008759C2" w:rsidRPr="00EE7834">
        <w:rPr>
          <w:rFonts w:ascii="Times New Roman" w:hAnsi="Times New Roman" w:cs="Times New Roman"/>
          <w:sz w:val="22"/>
        </w:rPr>
        <w:t xml:space="preserve">inputs </w:t>
      </w:r>
      <w:r w:rsidR="00FF1718" w:rsidRPr="00EE7834">
        <w:rPr>
          <w:rFonts w:ascii="Times New Roman" w:hAnsi="Times New Roman" w:cs="Times New Roman"/>
          <w:sz w:val="22"/>
        </w:rPr>
        <w:t xml:space="preserve">its </w:t>
      </w:r>
      <w:r w:rsidR="004D330C" w:rsidRPr="00EE7834">
        <w:rPr>
          <w:rFonts w:ascii="Times New Roman" w:hAnsi="Times New Roman" w:cs="Times New Roman"/>
          <w:sz w:val="22"/>
        </w:rPr>
        <w:t>own state and action, but also include</w:t>
      </w:r>
      <w:r w:rsidR="008759C2" w:rsidRPr="00EE7834">
        <w:rPr>
          <w:rFonts w:ascii="Times New Roman" w:hAnsi="Times New Roman" w:cs="Times New Roman"/>
          <w:sz w:val="22"/>
        </w:rPr>
        <w:t>s</w:t>
      </w:r>
      <w:r w:rsidR="004D330C" w:rsidRPr="00EE7834">
        <w:rPr>
          <w:rFonts w:ascii="Times New Roman" w:hAnsi="Times New Roman" w:cs="Times New Roman"/>
          <w:sz w:val="22"/>
        </w:rPr>
        <w:t xml:space="preserve"> others’ information</w:t>
      </w:r>
      <w:r w:rsidR="008759C2" w:rsidRPr="00EE7834">
        <w:rPr>
          <w:rFonts w:ascii="Times New Roman" w:hAnsi="Times New Roman" w:cs="Times New Roman"/>
          <w:sz w:val="22"/>
        </w:rPr>
        <w:t xml:space="preserve"> to make a global optimization</w:t>
      </w:r>
      <w:r w:rsidR="004D330C" w:rsidRPr="00EE7834">
        <w:rPr>
          <w:rFonts w:ascii="Times New Roman" w:hAnsi="Times New Roman" w:cs="Times New Roman"/>
          <w:sz w:val="22"/>
        </w:rPr>
        <w:t xml:space="preserve">. Due to this </w:t>
      </w:r>
      <w:r w:rsidR="008759C2" w:rsidRPr="00EE7834">
        <w:rPr>
          <w:rFonts w:ascii="Times New Roman" w:hAnsi="Times New Roman" w:cs="Times New Roman"/>
          <w:sz w:val="22"/>
        </w:rPr>
        <w:t>revision</w:t>
      </w:r>
      <w:r w:rsidR="004D330C" w:rsidRPr="00EE7834">
        <w:rPr>
          <w:rFonts w:ascii="Times New Roman" w:hAnsi="Times New Roman" w:cs="Times New Roman"/>
          <w:sz w:val="22"/>
        </w:rPr>
        <w:t>,</w:t>
      </w:r>
      <w:r w:rsidR="00F25575" w:rsidRPr="00EE7834">
        <w:rPr>
          <w:rFonts w:ascii="Times New Roman" w:hAnsi="Times New Roman" w:cs="Times New Roman"/>
          <w:sz w:val="22"/>
        </w:rPr>
        <w:t xml:space="preserve"> </w:t>
      </w:r>
      <w:r w:rsidR="004F58CD" w:rsidRPr="00EE7834">
        <w:rPr>
          <w:rFonts w:ascii="Times New Roman" w:hAnsi="Times New Roman" w:cs="Times New Roman"/>
          <w:sz w:val="22"/>
        </w:rPr>
        <w:t xml:space="preserve">the </w:t>
      </w:r>
      <w:r w:rsidR="007E24E7" w:rsidRPr="00EE7834">
        <w:rPr>
          <w:rFonts w:ascii="Times New Roman" w:hAnsi="Times New Roman" w:cs="Times New Roman"/>
          <w:sz w:val="22"/>
        </w:rPr>
        <w:t xml:space="preserve">average </w:t>
      </w:r>
      <w:r w:rsidR="004F58CD" w:rsidRPr="00EE7834">
        <w:rPr>
          <w:rFonts w:ascii="Times New Roman" w:hAnsi="Times New Roman" w:cs="Times New Roman"/>
          <w:sz w:val="22"/>
        </w:rPr>
        <w:t xml:space="preserve">winning rate of soldiers </w:t>
      </w:r>
      <w:r w:rsidR="0026162C" w:rsidRPr="00EE7834">
        <w:rPr>
          <w:rFonts w:ascii="Times New Roman" w:hAnsi="Times New Roman" w:cs="Times New Roman"/>
          <w:sz w:val="22"/>
        </w:rPr>
        <w:t xml:space="preserve">was improved </w:t>
      </w:r>
      <w:r w:rsidR="007E24E7" w:rsidRPr="00EE7834">
        <w:rPr>
          <w:rFonts w:ascii="Times New Roman" w:hAnsi="Times New Roman" w:cs="Times New Roman"/>
          <w:sz w:val="22"/>
        </w:rPr>
        <w:t xml:space="preserve">from </w:t>
      </w:r>
      <w:r w:rsidR="008759C2" w:rsidRPr="00EE7834">
        <w:rPr>
          <w:rFonts w:ascii="Times New Roman" w:hAnsi="Times New Roman" w:cs="Times New Roman"/>
          <w:sz w:val="22"/>
        </w:rPr>
        <w:t>26</w:t>
      </w:r>
      <w:r w:rsidR="00A04E9E" w:rsidRPr="00EE7834">
        <w:rPr>
          <w:rFonts w:ascii="Times New Roman" w:hAnsi="Times New Roman" w:cs="Times New Roman"/>
          <w:sz w:val="22"/>
        </w:rPr>
        <w:t xml:space="preserve">% to </w:t>
      </w:r>
      <w:r w:rsidR="008759C2" w:rsidRPr="00EE7834">
        <w:rPr>
          <w:rFonts w:ascii="Times New Roman" w:hAnsi="Times New Roman" w:cs="Times New Roman"/>
          <w:sz w:val="22"/>
        </w:rPr>
        <w:t>4</w:t>
      </w:r>
      <w:r w:rsidR="0009723B" w:rsidRPr="00EE7834">
        <w:rPr>
          <w:rFonts w:ascii="Times New Roman" w:hAnsi="Times New Roman" w:cs="Times New Roman"/>
          <w:sz w:val="22"/>
        </w:rPr>
        <w:t>3</w:t>
      </w:r>
      <w:r w:rsidR="00A416FE" w:rsidRPr="00EE7834">
        <w:rPr>
          <w:rFonts w:ascii="Times New Roman" w:hAnsi="Times New Roman" w:cs="Times New Roman"/>
          <w:sz w:val="22"/>
        </w:rPr>
        <w:t>% with only</w:t>
      </w:r>
      <w:r w:rsidR="00BE486D" w:rsidRPr="00EE7834">
        <w:rPr>
          <w:rFonts w:ascii="Times New Roman" w:hAnsi="Times New Roman" w:cs="Times New Roman"/>
          <w:sz w:val="22"/>
        </w:rPr>
        <w:t xml:space="preserve"> </w:t>
      </w:r>
      <w:r w:rsidR="00682B00" w:rsidRPr="00EE7834">
        <w:rPr>
          <w:rFonts w:ascii="Times New Roman" w:hAnsi="Times New Roman" w:cs="Times New Roman"/>
          <w:sz w:val="22"/>
        </w:rPr>
        <w:t xml:space="preserve">120 </w:t>
      </w:r>
      <w:r w:rsidR="00493D91" w:rsidRPr="00EE7834">
        <w:rPr>
          <w:rFonts w:ascii="Times New Roman" w:hAnsi="Times New Roman" w:cs="Times New Roman"/>
          <w:sz w:val="22"/>
        </w:rPr>
        <w:t>training</w:t>
      </w:r>
      <w:r w:rsidR="00A416FE" w:rsidRPr="00EE7834">
        <w:rPr>
          <w:rFonts w:ascii="Times New Roman" w:hAnsi="Times New Roman" w:cs="Times New Roman"/>
          <w:sz w:val="22"/>
        </w:rPr>
        <w:t xml:space="preserve"> epochs</w:t>
      </w:r>
      <w:r w:rsidR="00B64A63" w:rsidRPr="00EE7834">
        <w:rPr>
          <w:rFonts w:ascii="Times New Roman" w:hAnsi="Times New Roman" w:cs="Times New Roman"/>
          <w:sz w:val="22"/>
        </w:rPr>
        <w:t>.</w:t>
      </w:r>
      <w:del w:id="127" w:author="Microsoft Office 用户" w:date="2019-12-14T15:14:00Z">
        <w:r w:rsidR="008759C2" w:rsidRPr="00EE7834" w:rsidDel="00C1049D">
          <w:rPr>
            <w:rFonts w:ascii="Times New Roman" w:hAnsi="Times New Roman" w:cs="Times New Roman"/>
            <w:sz w:val="22"/>
          </w:rPr>
          <w:delText xml:space="preserve"> As the soldiers and reapers were </w:delText>
        </w:r>
        <w:r w:rsidR="00EC47EC" w:rsidRPr="00EE7834" w:rsidDel="00C1049D">
          <w:rPr>
            <w:rFonts w:ascii="Times New Roman" w:hAnsi="Times New Roman" w:cs="Times New Roman"/>
            <w:sz w:val="22"/>
          </w:rPr>
          <w:delText xml:space="preserve">laid </w:delText>
        </w:r>
        <w:r w:rsidR="008759C2" w:rsidRPr="00EE7834" w:rsidDel="00C1049D">
          <w:rPr>
            <w:rFonts w:ascii="Times New Roman" w:hAnsi="Times New Roman" w:cs="Times New Roman"/>
            <w:sz w:val="22"/>
          </w:rPr>
          <w:delText>close together</w:delText>
        </w:r>
      </w:del>
      <w:ins w:id="128" w:author="Yiping ZHANG" w:date="2019-12-08T15:32:00Z">
        <w:del w:id="129" w:author="Microsoft Office 用户" w:date="2019-12-08T21:13:00Z">
          <w:r w:rsidR="00DB0763" w:rsidRPr="00EE7834" w:rsidDel="006E10ED">
            <w:rPr>
              <w:rFonts w:ascii="Times New Roman" w:hAnsi="Times New Roman" w:cs="Times New Roman"/>
              <w:sz w:val="22"/>
            </w:rPr>
            <w:delText>next</w:delText>
          </w:r>
        </w:del>
        <w:del w:id="130" w:author="Microsoft Office 用户" w:date="2019-12-14T15:14:00Z">
          <w:r w:rsidR="00DB0763" w:rsidRPr="00EE7834" w:rsidDel="00C1049D">
            <w:rPr>
              <w:rFonts w:ascii="Times New Roman" w:hAnsi="Times New Roman" w:cs="Times New Roman"/>
              <w:sz w:val="22"/>
            </w:rPr>
            <w:delText xml:space="preserve"> to each other</w:delText>
          </w:r>
        </w:del>
      </w:ins>
      <w:del w:id="131" w:author="Microsoft Office 用户" w:date="2019-12-14T15:14:00Z">
        <w:r w:rsidR="008759C2" w:rsidRPr="00EE7834" w:rsidDel="00C1049D">
          <w:rPr>
            <w:rFonts w:ascii="Times New Roman" w:hAnsi="Times New Roman" w:cs="Times New Roman"/>
            <w:sz w:val="22"/>
          </w:rPr>
          <w:delText xml:space="preserve"> in the battles, </w:delText>
        </w:r>
        <w:bookmarkStart w:id="132" w:name="OLE_LINK51"/>
        <w:bookmarkStart w:id="133" w:name="OLE_LINK52"/>
        <w:r w:rsidR="008759C2" w:rsidRPr="00EE7834" w:rsidDel="00C1049D">
          <w:rPr>
            <w:rFonts w:ascii="Times New Roman" w:hAnsi="Times New Roman" w:cs="Times New Roman"/>
            <w:sz w:val="22"/>
          </w:rPr>
          <w:delText xml:space="preserve">I believe a </w:delText>
        </w:r>
        <w:r w:rsidR="0009723B" w:rsidRPr="00EE7834" w:rsidDel="00C1049D">
          <w:rPr>
            <w:rFonts w:ascii="Times New Roman" w:hAnsi="Times New Roman" w:cs="Times New Roman"/>
            <w:sz w:val="22"/>
          </w:rPr>
          <w:delText>sparser</w:delText>
        </w:r>
        <w:r w:rsidR="008759C2" w:rsidRPr="00EE7834" w:rsidDel="00C1049D">
          <w:rPr>
            <w:rFonts w:ascii="Times New Roman" w:hAnsi="Times New Roman" w:cs="Times New Roman"/>
            <w:sz w:val="22"/>
          </w:rPr>
          <w:delText xml:space="preserve"> scenario will further demonstrate the effectiveness of the </w:delText>
        </w:r>
        <w:r w:rsidR="00EC47EC" w:rsidRPr="00EE7834" w:rsidDel="00C1049D">
          <w:rPr>
            <w:rFonts w:ascii="Times New Roman" w:hAnsi="Times New Roman" w:cs="Times New Roman"/>
            <w:sz w:val="22"/>
          </w:rPr>
          <w:delText xml:space="preserve">advanced </w:delText>
        </w:r>
        <w:r w:rsidR="008759C2" w:rsidRPr="00EE7834" w:rsidDel="00C1049D">
          <w:rPr>
            <w:rFonts w:ascii="Times New Roman" w:hAnsi="Times New Roman" w:cs="Times New Roman"/>
            <w:sz w:val="22"/>
          </w:rPr>
          <w:delText>MADDPG algorithm</w:delText>
        </w:r>
        <w:bookmarkEnd w:id="132"/>
        <w:bookmarkEnd w:id="133"/>
        <w:r w:rsidR="008759C2" w:rsidRPr="00EE7834" w:rsidDel="00C1049D">
          <w:rPr>
            <w:rFonts w:ascii="Times New Roman" w:hAnsi="Times New Roman" w:cs="Times New Roman"/>
            <w:sz w:val="22"/>
          </w:rPr>
          <w:delText>.</w:delText>
        </w:r>
      </w:del>
      <w:ins w:id="134" w:author="Yiping ZHANG" w:date="2019-12-08T15:32:00Z">
        <w:r w:rsidR="00DB0763" w:rsidRPr="00EE7834">
          <w:rPr>
            <w:rFonts w:ascii="Times New Roman" w:hAnsi="Times New Roman" w:cs="Times New Roman"/>
            <w:sz w:val="22"/>
          </w:rPr>
          <w:t xml:space="preserve"> From</w:t>
        </w:r>
      </w:ins>
      <w:del w:id="135" w:author="Yiping ZHANG" w:date="2019-12-08T15:32:00Z">
        <w:r w:rsidR="00B64A63" w:rsidRPr="00EE7834" w:rsidDel="00DB0763">
          <w:rPr>
            <w:rFonts w:ascii="Times New Roman" w:hAnsi="Times New Roman" w:cs="Times New Roman"/>
            <w:sz w:val="22"/>
          </w:rPr>
          <w:delText xml:space="preserve"> </w:delText>
        </w:r>
        <w:r w:rsidR="00894C38" w:rsidRPr="00EE7834" w:rsidDel="00DB0763">
          <w:rPr>
            <w:rFonts w:ascii="Times New Roman" w:hAnsi="Times New Roman" w:cs="Times New Roman"/>
            <w:sz w:val="22"/>
          </w:rPr>
          <w:delText>In</w:delText>
        </w:r>
      </w:del>
      <w:r w:rsidR="00894C38" w:rsidRPr="00EE7834">
        <w:rPr>
          <w:rFonts w:ascii="Times New Roman" w:hAnsi="Times New Roman" w:cs="Times New Roman"/>
          <w:sz w:val="22"/>
        </w:rPr>
        <w:t xml:space="preserve"> this internship, </w:t>
      </w:r>
      <w:r w:rsidR="0084366A" w:rsidRPr="00EE7834">
        <w:rPr>
          <w:rFonts w:ascii="Times New Roman" w:hAnsi="Times New Roman" w:cs="Times New Roman"/>
          <w:sz w:val="22"/>
        </w:rPr>
        <w:t xml:space="preserve">I </w:t>
      </w:r>
      <w:del w:id="136" w:author="Yiping ZHANG" w:date="2019-12-08T15:32:00Z">
        <w:r w:rsidR="000E2749" w:rsidRPr="00EE7834" w:rsidDel="00DB0763">
          <w:rPr>
            <w:rFonts w:ascii="Times New Roman" w:hAnsi="Times New Roman" w:cs="Times New Roman"/>
            <w:sz w:val="22"/>
          </w:rPr>
          <w:delText xml:space="preserve">increased </w:delText>
        </w:r>
      </w:del>
      <w:ins w:id="137" w:author="Yiping ZHANG" w:date="2019-12-08T15:32:00Z">
        <w:r w:rsidR="00DB0763" w:rsidRPr="00EE7834">
          <w:rPr>
            <w:rFonts w:ascii="Times New Roman" w:hAnsi="Times New Roman" w:cs="Times New Roman"/>
            <w:sz w:val="22"/>
          </w:rPr>
          <w:t>picked up more</w:t>
        </w:r>
      </w:ins>
      <w:del w:id="138" w:author="Yiping ZHANG" w:date="2019-12-08T15:32:00Z">
        <w:r w:rsidR="000E2749" w:rsidRPr="00EE7834" w:rsidDel="00DB0763">
          <w:rPr>
            <w:rFonts w:ascii="Times New Roman" w:hAnsi="Times New Roman" w:cs="Times New Roman"/>
            <w:sz w:val="22"/>
          </w:rPr>
          <w:delText>my</w:delText>
        </w:r>
      </w:del>
      <w:r w:rsidR="000E2749" w:rsidRPr="00EE7834">
        <w:rPr>
          <w:rFonts w:ascii="Times New Roman" w:hAnsi="Times New Roman" w:cs="Times New Roman"/>
          <w:sz w:val="22"/>
        </w:rPr>
        <w:t xml:space="preserve"> knowledge in</w:t>
      </w:r>
      <w:r w:rsidR="0084366A" w:rsidRPr="00EE7834">
        <w:rPr>
          <w:rFonts w:ascii="Times New Roman" w:hAnsi="Times New Roman" w:cs="Times New Roman"/>
          <w:sz w:val="22"/>
        </w:rPr>
        <w:t xml:space="preserve"> </w:t>
      </w:r>
      <w:r w:rsidR="0057616A" w:rsidRPr="00EE7834">
        <w:rPr>
          <w:rFonts w:ascii="Times New Roman" w:hAnsi="Times New Roman" w:cs="Times New Roman"/>
          <w:sz w:val="22"/>
        </w:rPr>
        <w:t>reinforcem</w:t>
      </w:r>
      <w:r w:rsidR="001E4F2B" w:rsidRPr="00EE7834">
        <w:rPr>
          <w:rFonts w:ascii="Times New Roman" w:hAnsi="Times New Roman" w:cs="Times New Roman"/>
          <w:sz w:val="22"/>
        </w:rPr>
        <w:t>e</w:t>
      </w:r>
      <w:r w:rsidR="0057616A" w:rsidRPr="00EE7834">
        <w:rPr>
          <w:rFonts w:ascii="Times New Roman" w:hAnsi="Times New Roman" w:cs="Times New Roman"/>
          <w:sz w:val="22"/>
        </w:rPr>
        <w:t>n</w:t>
      </w:r>
      <w:r w:rsidR="001E4F2B" w:rsidRPr="00EE7834">
        <w:rPr>
          <w:rFonts w:ascii="Times New Roman" w:hAnsi="Times New Roman" w:cs="Times New Roman"/>
          <w:sz w:val="22"/>
        </w:rPr>
        <w:t>t</w:t>
      </w:r>
      <w:r w:rsidR="0084366A" w:rsidRPr="00EE7834">
        <w:rPr>
          <w:rFonts w:ascii="Times New Roman" w:hAnsi="Times New Roman" w:cs="Times New Roman"/>
          <w:sz w:val="22"/>
        </w:rPr>
        <w:t xml:space="preserve"> learning</w:t>
      </w:r>
      <w:r w:rsidR="000E2749" w:rsidRPr="00EE7834">
        <w:rPr>
          <w:rFonts w:ascii="Times New Roman" w:hAnsi="Times New Roman" w:cs="Times New Roman"/>
          <w:sz w:val="22"/>
        </w:rPr>
        <w:t>, including traditional algorithms, training methods, evaluating criteria</w:t>
      </w:r>
      <w:r w:rsidR="001232EF" w:rsidRPr="00EE7834">
        <w:rPr>
          <w:rFonts w:ascii="Times New Roman" w:hAnsi="Times New Roman" w:cs="Times New Roman"/>
          <w:sz w:val="22"/>
        </w:rPr>
        <w:t>,</w:t>
      </w:r>
      <w:r w:rsidR="000E2749" w:rsidRPr="00EE7834">
        <w:rPr>
          <w:rFonts w:ascii="Times New Roman" w:hAnsi="Times New Roman" w:cs="Times New Roman"/>
          <w:sz w:val="22"/>
        </w:rPr>
        <w:t xml:space="preserve"> and etc.</w:t>
      </w:r>
      <w:del w:id="139" w:author="Microsoft Office 用户" w:date="2019-12-09T09:50:00Z">
        <w:r w:rsidR="00A27670" w:rsidRPr="00EE7834" w:rsidDel="00277E0B">
          <w:rPr>
            <w:rFonts w:ascii="Times New Roman" w:hAnsi="Times New Roman" w:cs="Times New Roman"/>
            <w:sz w:val="22"/>
          </w:rPr>
          <w:delText xml:space="preserve"> </w:delText>
        </w:r>
      </w:del>
      <w:del w:id="140" w:author="Yiping ZHANG" w:date="2019-12-08T15:33:00Z">
        <w:r w:rsidR="00A27670" w:rsidRPr="00EE7834" w:rsidDel="00DB0763">
          <w:rPr>
            <w:rFonts w:ascii="Times New Roman" w:hAnsi="Times New Roman" w:cs="Times New Roman"/>
            <w:sz w:val="22"/>
          </w:rPr>
          <w:delText>Besides</w:delText>
        </w:r>
      </w:del>
      <w:ins w:id="141" w:author="Yiping ZHANG" w:date="2019-12-08T15:33:00Z">
        <w:r w:rsidR="00DB0763" w:rsidRPr="00EE7834">
          <w:rPr>
            <w:rFonts w:ascii="Times New Roman" w:hAnsi="Times New Roman" w:cs="Times New Roman"/>
            <w:sz w:val="22"/>
          </w:rPr>
          <w:t xml:space="preserve"> Furthermore, I learned more about the business cases where reinforce learning methods are being applied, which inspires me to integrate them in</w:t>
        </w:r>
      </w:ins>
      <w:ins w:id="142" w:author="Microsoft Office 用户" w:date="2019-12-14T15:15:00Z">
        <w:r w:rsidR="009959ED">
          <w:rPr>
            <w:rFonts w:ascii="Times New Roman" w:hAnsi="Times New Roman" w:cs="Times New Roman"/>
            <w:sz w:val="22"/>
          </w:rPr>
          <w:t>to</w:t>
        </w:r>
      </w:ins>
      <w:ins w:id="143" w:author="Yiping ZHANG" w:date="2019-12-08T15:33:00Z">
        <w:r w:rsidR="00DB0763" w:rsidRPr="00EE7834">
          <w:rPr>
            <w:rFonts w:ascii="Times New Roman" w:hAnsi="Times New Roman" w:cs="Times New Roman"/>
            <w:sz w:val="22"/>
          </w:rPr>
          <w:t xml:space="preserve"> other studies in the future.</w:t>
        </w:r>
      </w:ins>
    </w:p>
    <w:p w14:paraId="71CE4372" w14:textId="0051FB08" w:rsidR="003643A9" w:rsidRPr="00EE7834" w:rsidDel="00DB0763" w:rsidRDefault="00A27670" w:rsidP="008B4C56">
      <w:pPr>
        <w:pStyle w:val="ad"/>
        <w:spacing w:after="0" w:line="320" w:lineRule="exact"/>
        <w:jc w:val="both"/>
        <w:rPr>
          <w:del w:id="144" w:author="Yiping ZHANG" w:date="2019-12-08T15:33:00Z"/>
          <w:rFonts w:ascii="Times New Roman" w:hAnsi="Times New Roman" w:cs="Times New Roman"/>
          <w:sz w:val="22"/>
        </w:rPr>
      </w:pPr>
      <w:del w:id="145" w:author="Yiping ZHANG" w:date="2019-12-08T15:33:00Z">
        <w:r w:rsidRPr="00EE7834" w:rsidDel="00DB0763">
          <w:rPr>
            <w:rFonts w:ascii="Times New Roman" w:hAnsi="Times New Roman" w:cs="Times New Roman"/>
          </w:rPr>
          <w:delText>, I also saw the magic of reinforce learning methods and</w:delText>
        </w:r>
        <w:r w:rsidR="0092633B" w:rsidRPr="00EE7834" w:rsidDel="00DB0763">
          <w:rPr>
            <w:rFonts w:ascii="Times New Roman" w:hAnsi="Times New Roman" w:cs="Times New Roman"/>
          </w:rPr>
          <w:delText xml:space="preserve"> kne</w:delText>
        </w:r>
        <w:r w:rsidRPr="00EE7834" w:rsidDel="00DB0763">
          <w:rPr>
            <w:rFonts w:ascii="Times New Roman" w:hAnsi="Times New Roman" w:cs="Times New Roman"/>
          </w:rPr>
          <w:delText>w their applicable cases, which inspires me to integrate them to other studies</w:delText>
        </w:r>
        <w:r w:rsidR="0009723B" w:rsidRPr="00EE7834" w:rsidDel="00DB0763">
          <w:rPr>
            <w:rFonts w:ascii="Times New Roman" w:hAnsi="Times New Roman" w:cs="Times New Roman"/>
          </w:rPr>
          <w:delText xml:space="preserve"> in the future</w:delText>
        </w:r>
        <w:r w:rsidRPr="00EE7834" w:rsidDel="00DB0763">
          <w:rPr>
            <w:rFonts w:ascii="Times New Roman" w:hAnsi="Times New Roman" w:cs="Times New Roman"/>
          </w:rPr>
          <w:delText>.</w:delText>
        </w:r>
        <w:bookmarkStart w:id="146" w:name="OLE_LINK49"/>
        <w:bookmarkStart w:id="147" w:name="OLE_LINK54"/>
      </w:del>
    </w:p>
    <w:p w14:paraId="09EA8E8C" w14:textId="77777777" w:rsidR="003643A9" w:rsidRPr="00EE7834" w:rsidRDefault="003643A9" w:rsidP="008B4C56">
      <w:pPr>
        <w:pStyle w:val="ad"/>
        <w:spacing w:after="0" w:line="320" w:lineRule="exact"/>
        <w:jc w:val="both"/>
        <w:rPr>
          <w:rFonts w:ascii="Times New Roman" w:hAnsi="Times New Roman" w:cs="Times New Roman"/>
          <w:sz w:val="22"/>
        </w:rPr>
      </w:pPr>
    </w:p>
    <w:p w14:paraId="524F9229" w14:textId="2993C7BF" w:rsidR="00DB0763" w:rsidRPr="00EE7834" w:rsidRDefault="00894C38" w:rsidP="00DB0763">
      <w:pPr>
        <w:pStyle w:val="ad"/>
        <w:spacing w:after="0" w:line="320" w:lineRule="exact"/>
        <w:jc w:val="both"/>
        <w:rPr>
          <w:ins w:id="148" w:author="Yiping ZHANG" w:date="2019-12-08T15:34:00Z"/>
          <w:rFonts w:ascii="Times New Roman" w:hAnsi="Times New Roman" w:cs="Times New Roman"/>
          <w:sz w:val="22"/>
        </w:rPr>
      </w:pPr>
      <w:r w:rsidRPr="00EE7834">
        <w:rPr>
          <w:rFonts w:ascii="Times New Roman" w:hAnsi="Times New Roman" w:cs="Times New Roman"/>
          <w:sz w:val="22"/>
        </w:rPr>
        <w:t>A</w:t>
      </w:r>
      <w:bookmarkEnd w:id="146"/>
      <w:bookmarkEnd w:id="147"/>
      <w:r w:rsidRPr="00EE7834">
        <w:rPr>
          <w:rFonts w:ascii="Times New Roman" w:hAnsi="Times New Roman" w:cs="Times New Roman"/>
          <w:sz w:val="22"/>
        </w:rPr>
        <w:t>fter this internship, I was attracted to Computer Networks</w:t>
      </w:r>
      <w:del w:id="149" w:author="Microsoft Office 用户" w:date="2019-12-09T19:09:00Z">
        <w:r w:rsidRPr="00EE7834" w:rsidDel="009E1C02">
          <w:rPr>
            <w:rFonts w:ascii="Times New Roman" w:hAnsi="Times New Roman" w:cs="Times New Roman"/>
            <w:sz w:val="22"/>
          </w:rPr>
          <w:delText xml:space="preserve"> course</w:delText>
        </w:r>
      </w:del>
      <w:r w:rsidRPr="00EE7834">
        <w:rPr>
          <w:rFonts w:ascii="Times New Roman" w:hAnsi="Times New Roman" w:cs="Times New Roman"/>
          <w:sz w:val="22"/>
        </w:rPr>
        <w:t xml:space="preserve">, which aroused my interests to explore other application scenarios as I realized how powerful and scalable this technology could be. After many </w:t>
      </w:r>
      <w:r w:rsidR="00447467" w:rsidRPr="00EE7834">
        <w:rPr>
          <w:rFonts w:ascii="Times New Roman" w:hAnsi="Times New Roman" w:cs="Times New Roman"/>
          <w:sz w:val="22"/>
        </w:rPr>
        <w:t>rounds of</w:t>
      </w:r>
      <w:r w:rsidR="008A7714" w:rsidRPr="00EE7834">
        <w:rPr>
          <w:rFonts w:ascii="Times New Roman" w:hAnsi="Times New Roman" w:cs="Times New Roman"/>
          <w:sz w:val="22"/>
        </w:rPr>
        <w:t xml:space="preserve"> interviews, I was </w:t>
      </w:r>
      <w:r w:rsidRPr="00EE7834">
        <w:rPr>
          <w:rFonts w:ascii="Times New Roman" w:hAnsi="Times New Roman" w:cs="Times New Roman"/>
          <w:sz w:val="22"/>
        </w:rPr>
        <w:t>offered</w:t>
      </w:r>
      <w:r w:rsidR="008A7714" w:rsidRPr="00EE7834">
        <w:rPr>
          <w:rFonts w:ascii="Times New Roman" w:hAnsi="Times New Roman" w:cs="Times New Roman"/>
          <w:sz w:val="22"/>
        </w:rPr>
        <w:t xml:space="preserve"> the chance </w:t>
      </w:r>
      <w:r w:rsidRPr="00EE7834">
        <w:rPr>
          <w:rFonts w:ascii="Times New Roman" w:hAnsi="Times New Roman" w:cs="Times New Roman"/>
          <w:sz w:val="22"/>
        </w:rPr>
        <w:t>to</w:t>
      </w:r>
      <w:r w:rsidR="008A7714" w:rsidRPr="00EE7834">
        <w:rPr>
          <w:rFonts w:ascii="Times New Roman" w:hAnsi="Times New Roman" w:cs="Times New Roman"/>
          <w:sz w:val="22"/>
        </w:rPr>
        <w:t xml:space="preserve"> </w:t>
      </w:r>
      <w:r w:rsidR="009262F0" w:rsidRPr="00EE7834">
        <w:rPr>
          <w:rFonts w:ascii="Times New Roman" w:hAnsi="Times New Roman" w:cs="Times New Roman"/>
          <w:sz w:val="22"/>
        </w:rPr>
        <w:t>intern</w:t>
      </w:r>
      <w:r w:rsidR="008A7714" w:rsidRPr="00EE7834">
        <w:rPr>
          <w:rFonts w:ascii="Times New Roman" w:hAnsi="Times New Roman" w:cs="Times New Roman"/>
          <w:sz w:val="22"/>
        </w:rPr>
        <w:t xml:space="preserve"> at Microsoft </w:t>
      </w:r>
      <w:bookmarkStart w:id="150" w:name="OLE_LINK15"/>
      <w:bookmarkStart w:id="151" w:name="OLE_LINK16"/>
      <w:r w:rsidRPr="00EE7834">
        <w:rPr>
          <w:rFonts w:ascii="Times New Roman" w:hAnsi="Times New Roman" w:cs="Times New Roman"/>
          <w:sz w:val="22"/>
        </w:rPr>
        <w:t>to work on</w:t>
      </w:r>
      <w:r w:rsidR="008D1047" w:rsidRPr="00EE7834">
        <w:rPr>
          <w:rFonts w:ascii="Times New Roman" w:hAnsi="Times New Roman" w:cs="Times New Roman"/>
          <w:sz w:val="22"/>
        </w:rPr>
        <w:t xml:space="preserve"> the</w:t>
      </w:r>
      <w:r w:rsidR="000842BC" w:rsidRPr="00EE7834">
        <w:rPr>
          <w:rFonts w:ascii="Times New Roman" w:hAnsi="Times New Roman" w:cs="Times New Roman"/>
          <w:sz w:val="22"/>
        </w:rPr>
        <w:t xml:space="preserve"> </w:t>
      </w:r>
      <w:r w:rsidR="00B97EAD" w:rsidRPr="00EE7834">
        <w:rPr>
          <w:rFonts w:ascii="Times New Roman" w:hAnsi="Times New Roman" w:cs="Times New Roman"/>
          <w:sz w:val="22"/>
        </w:rPr>
        <w:t xml:space="preserve">Predictable </w:t>
      </w:r>
      <w:r w:rsidR="00C65ED7" w:rsidRPr="00EE7834">
        <w:rPr>
          <w:rFonts w:ascii="Times New Roman" w:hAnsi="Times New Roman" w:cs="Times New Roman"/>
          <w:sz w:val="22"/>
        </w:rPr>
        <w:t>Remote Direct Memory Access (</w:t>
      </w:r>
      <w:r w:rsidR="00B97EAD" w:rsidRPr="00EE7834">
        <w:rPr>
          <w:rFonts w:ascii="Times New Roman" w:hAnsi="Times New Roman" w:cs="Times New Roman"/>
          <w:sz w:val="22"/>
        </w:rPr>
        <w:t>RDMA</w:t>
      </w:r>
      <w:r w:rsidR="00C65ED7" w:rsidRPr="00EE7834">
        <w:rPr>
          <w:rFonts w:ascii="Times New Roman" w:hAnsi="Times New Roman" w:cs="Times New Roman"/>
          <w:sz w:val="22"/>
        </w:rPr>
        <w:t>)</w:t>
      </w:r>
      <w:r w:rsidR="00B97EAD" w:rsidRPr="00EE7834">
        <w:rPr>
          <w:rFonts w:ascii="Times New Roman" w:hAnsi="Times New Roman" w:cs="Times New Roman"/>
          <w:sz w:val="22"/>
        </w:rPr>
        <w:t xml:space="preserve"> for AI Training</w:t>
      </w:r>
      <w:del w:id="152" w:author="Microsoft Office 用户" w:date="2019-12-09T23:52:00Z">
        <w:r w:rsidR="00B97EAD" w:rsidRPr="00EE7834" w:rsidDel="00D44028">
          <w:rPr>
            <w:rFonts w:ascii="Times New Roman" w:hAnsi="Times New Roman" w:cs="Times New Roman"/>
            <w:sz w:val="22"/>
          </w:rPr>
          <w:delText xml:space="preserve"> (PARFAIT)</w:delText>
        </w:r>
      </w:del>
      <w:r w:rsidR="00B97EAD" w:rsidRPr="00EE7834">
        <w:rPr>
          <w:rFonts w:ascii="Times New Roman" w:hAnsi="Times New Roman" w:cs="Times New Roman"/>
          <w:sz w:val="22"/>
        </w:rPr>
        <w:t xml:space="preserve"> </w:t>
      </w:r>
      <w:r w:rsidR="000842BC" w:rsidRPr="00EE7834">
        <w:rPr>
          <w:rFonts w:ascii="Times New Roman" w:hAnsi="Times New Roman" w:cs="Times New Roman"/>
          <w:sz w:val="22"/>
        </w:rPr>
        <w:t>project</w:t>
      </w:r>
      <w:bookmarkEnd w:id="150"/>
      <w:bookmarkEnd w:id="151"/>
      <w:r w:rsidR="000842BC" w:rsidRPr="00EE7834">
        <w:rPr>
          <w:rFonts w:ascii="Times New Roman" w:hAnsi="Times New Roman" w:cs="Times New Roman"/>
          <w:sz w:val="22"/>
        </w:rPr>
        <w:t>.</w:t>
      </w:r>
      <w:r w:rsidR="00C6071F" w:rsidRPr="00EE7834">
        <w:rPr>
          <w:rFonts w:ascii="Times New Roman" w:hAnsi="Times New Roman" w:cs="Times New Roman"/>
          <w:sz w:val="22"/>
        </w:rPr>
        <w:t xml:space="preserve"> </w:t>
      </w:r>
      <w:r w:rsidR="000940D7" w:rsidRPr="00EE7834">
        <w:rPr>
          <w:rFonts w:ascii="Times New Roman" w:hAnsi="Times New Roman" w:cs="Times New Roman"/>
          <w:sz w:val="22"/>
        </w:rPr>
        <w:t>We were aimed at</w:t>
      </w:r>
      <w:r w:rsidR="008A7714" w:rsidRPr="00EE7834">
        <w:rPr>
          <w:rFonts w:ascii="Times New Roman" w:hAnsi="Times New Roman" w:cs="Times New Roman"/>
          <w:sz w:val="22"/>
        </w:rPr>
        <w:t xml:space="preserve"> </w:t>
      </w:r>
      <w:r w:rsidR="00A41312" w:rsidRPr="00EE7834">
        <w:rPr>
          <w:rFonts w:ascii="Times New Roman" w:hAnsi="Times New Roman" w:cs="Times New Roman"/>
          <w:sz w:val="22"/>
        </w:rPr>
        <w:t>guarantee</w:t>
      </w:r>
      <w:r w:rsidR="000940D7" w:rsidRPr="00EE7834">
        <w:rPr>
          <w:rFonts w:ascii="Times New Roman" w:hAnsi="Times New Roman" w:cs="Times New Roman"/>
          <w:sz w:val="22"/>
        </w:rPr>
        <w:t>ing</w:t>
      </w:r>
      <w:r w:rsidR="00D43256" w:rsidRPr="00EE7834">
        <w:rPr>
          <w:rFonts w:ascii="Times New Roman" w:hAnsi="Times New Roman" w:cs="Times New Roman"/>
          <w:sz w:val="22"/>
        </w:rPr>
        <w:t xml:space="preserve"> bandwidth for </w:t>
      </w:r>
      <w:r w:rsidR="002A42AF" w:rsidRPr="00EE7834">
        <w:rPr>
          <w:rFonts w:ascii="Times New Roman" w:hAnsi="Times New Roman" w:cs="Times New Roman"/>
          <w:sz w:val="22"/>
        </w:rPr>
        <w:t>Data Manipulation Language</w:t>
      </w:r>
      <w:del w:id="153" w:author="Microsoft Office 用户" w:date="2019-12-09T23:52:00Z">
        <w:r w:rsidR="002A42AF" w:rsidRPr="00EE7834" w:rsidDel="00D44028">
          <w:rPr>
            <w:rFonts w:ascii="Times New Roman" w:hAnsi="Times New Roman" w:cs="Times New Roman"/>
            <w:sz w:val="22"/>
          </w:rPr>
          <w:delText xml:space="preserve"> (</w:delText>
        </w:r>
        <w:r w:rsidR="00D43256" w:rsidRPr="00EE7834" w:rsidDel="00D44028">
          <w:rPr>
            <w:rFonts w:ascii="Times New Roman" w:hAnsi="Times New Roman" w:cs="Times New Roman"/>
            <w:sz w:val="22"/>
          </w:rPr>
          <w:delText>DML</w:delText>
        </w:r>
        <w:r w:rsidR="002A42AF" w:rsidRPr="00EE7834" w:rsidDel="00D44028">
          <w:rPr>
            <w:rFonts w:ascii="Times New Roman" w:hAnsi="Times New Roman" w:cs="Times New Roman"/>
            <w:sz w:val="22"/>
          </w:rPr>
          <w:delText>)</w:delText>
        </w:r>
      </w:del>
      <w:r w:rsidR="00D43256" w:rsidRPr="00EE7834">
        <w:rPr>
          <w:rFonts w:ascii="Times New Roman" w:hAnsi="Times New Roman" w:cs="Times New Roman"/>
          <w:sz w:val="22"/>
        </w:rPr>
        <w:t xml:space="preserve"> training tasks in RDMA </w:t>
      </w:r>
      <w:r w:rsidR="00252BD2" w:rsidRPr="00EE7834">
        <w:rPr>
          <w:rFonts w:ascii="Times New Roman" w:hAnsi="Times New Roman" w:cs="Times New Roman"/>
          <w:sz w:val="22"/>
        </w:rPr>
        <w:t>networks</w:t>
      </w:r>
      <w:r w:rsidR="00570E19" w:rsidRPr="00EE7834">
        <w:rPr>
          <w:rFonts w:ascii="Times New Roman" w:hAnsi="Times New Roman" w:cs="Times New Roman"/>
          <w:sz w:val="22"/>
        </w:rPr>
        <w:t>.</w:t>
      </w:r>
      <w:r w:rsidR="00577FA2" w:rsidRPr="00EE7834">
        <w:rPr>
          <w:rFonts w:ascii="Times New Roman" w:hAnsi="Times New Roman" w:cs="Times New Roman"/>
          <w:sz w:val="22"/>
        </w:rPr>
        <w:t xml:space="preserve"> </w:t>
      </w:r>
      <w:ins w:id="154" w:author="Yiping ZHANG" w:date="2019-12-08T15:34:00Z">
        <w:del w:id="155" w:author="Microsoft Office 用户" w:date="2019-12-09T19:09:00Z">
          <w:r w:rsidR="00DB0763" w:rsidRPr="00EE7834" w:rsidDel="003D5141">
            <w:rPr>
              <w:rFonts w:ascii="Times New Roman" w:hAnsi="Times New Roman" w:cs="Times New Roman"/>
              <w:sz w:val="22"/>
            </w:rPr>
            <w:delText>Although I was slightly unfamiliar with RDMA networks in the beginning</w:delText>
          </w:r>
        </w:del>
      </w:ins>
      <w:ins w:id="156" w:author="Microsoft Office 用户" w:date="2019-12-09T19:09:00Z">
        <w:r w:rsidR="003D5141" w:rsidRPr="00EE7834">
          <w:rPr>
            <w:rFonts w:ascii="Times New Roman" w:hAnsi="Times New Roman" w:cs="Times New Roman"/>
            <w:sz w:val="22"/>
          </w:rPr>
          <w:t>In this project</w:t>
        </w:r>
      </w:ins>
      <w:ins w:id="157" w:author="Yiping ZHANG" w:date="2019-12-08T15:34:00Z">
        <w:r w:rsidR="00DB0763" w:rsidRPr="00EE7834">
          <w:rPr>
            <w:rFonts w:ascii="Times New Roman" w:hAnsi="Times New Roman" w:cs="Times New Roman"/>
            <w:sz w:val="22"/>
          </w:rPr>
          <w:t xml:space="preserve">, I managed to implement the central logic controller and the adaptive data backup mechanism, </w:t>
        </w:r>
        <w:r w:rsidR="00DB0763" w:rsidRPr="00EE7834">
          <w:rPr>
            <w:rFonts w:ascii="Times New Roman" w:hAnsi="Times New Roman" w:cs="Times New Roman"/>
            <w:i/>
            <w:sz w:val="22"/>
          </w:rPr>
          <w:t>i.e.</w:t>
        </w:r>
        <w:r w:rsidR="00DB0763" w:rsidRPr="00EE7834">
          <w:rPr>
            <w:rFonts w:ascii="Times New Roman" w:hAnsi="Times New Roman" w:cs="Times New Roman"/>
            <w:sz w:val="22"/>
          </w:rPr>
          <w: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It’s a great teamwork experience, which taught me to respect others’ roles in the team and to be a responsible person both at work and in life.</w:t>
        </w:r>
        <w:bookmarkEnd w:id="101"/>
      </w:ins>
    </w:p>
    <w:p w14:paraId="4D295AF8" w14:textId="51A719D1" w:rsidR="007F45E5" w:rsidRPr="00EE7834" w:rsidDel="00DB0763" w:rsidRDefault="00C926DA" w:rsidP="007F45E5">
      <w:pPr>
        <w:pStyle w:val="ad"/>
        <w:spacing w:after="0" w:line="320" w:lineRule="exact"/>
        <w:jc w:val="both"/>
        <w:rPr>
          <w:del w:id="158" w:author="Yiping ZHANG" w:date="2019-12-08T15:34:00Z"/>
          <w:rFonts w:ascii="Times New Roman" w:hAnsi="Times New Roman" w:cs="Times New Roman"/>
          <w:sz w:val="22"/>
        </w:rPr>
      </w:pPr>
      <w:del w:id="159" w:author="Yiping ZHANG" w:date="2019-12-08T15:34:00Z">
        <w:r w:rsidRPr="00EE7834" w:rsidDel="00DB0763">
          <w:rPr>
            <w:rFonts w:ascii="Times New Roman" w:hAnsi="Times New Roman" w:cs="Times New Roman"/>
          </w:rPr>
          <w:delText xml:space="preserve">Although I was a little bit unfamiliar with RDMA networks in the </w:delText>
        </w:r>
        <w:r w:rsidR="008B21FB" w:rsidRPr="00EE7834" w:rsidDel="00DB0763">
          <w:rPr>
            <w:rFonts w:ascii="Times New Roman" w:hAnsi="Times New Roman" w:cs="Times New Roman"/>
          </w:rPr>
          <w:delText>beginning</w:delText>
        </w:r>
        <w:r w:rsidR="00570E19" w:rsidRPr="00EE7834" w:rsidDel="00DB0763">
          <w:rPr>
            <w:rFonts w:ascii="Times New Roman" w:hAnsi="Times New Roman" w:cs="Times New Roman"/>
          </w:rPr>
          <w:delText xml:space="preserve">, I </w:delText>
        </w:r>
        <w:r w:rsidRPr="00EE7834" w:rsidDel="00DB0763">
          <w:rPr>
            <w:rFonts w:ascii="Times New Roman" w:hAnsi="Times New Roman" w:cs="Times New Roman"/>
          </w:rPr>
          <w:delText xml:space="preserve">overcame </w:delText>
        </w:r>
        <w:r w:rsidR="00535558" w:rsidRPr="00EE7834" w:rsidDel="00DB0763">
          <w:rPr>
            <w:rFonts w:ascii="Times New Roman" w:hAnsi="Times New Roman" w:cs="Times New Roman"/>
          </w:rPr>
          <w:delText>the</w:delText>
        </w:r>
        <w:r w:rsidRPr="00EE7834" w:rsidDel="00DB0763">
          <w:rPr>
            <w:rFonts w:ascii="Times New Roman" w:hAnsi="Times New Roman" w:cs="Times New Roman"/>
          </w:rPr>
          <w:delText xml:space="preserve"> strangeness with </w:delText>
        </w:r>
        <w:r w:rsidR="009875CB" w:rsidRPr="00EE7834" w:rsidDel="00DB0763">
          <w:rPr>
            <w:rFonts w:ascii="Times New Roman" w:hAnsi="Times New Roman" w:cs="Times New Roman"/>
          </w:rPr>
          <w:delText xml:space="preserve">my </w:delText>
        </w:r>
        <w:r w:rsidRPr="00EE7834" w:rsidDel="00DB0763">
          <w:rPr>
            <w:rFonts w:ascii="Times New Roman" w:hAnsi="Times New Roman" w:cs="Times New Roman"/>
          </w:rPr>
          <w:delText>determination and implemented the</w:delText>
        </w:r>
        <w:r w:rsidR="00535558" w:rsidRPr="00EE7834" w:rsidDel="00DB0763">
          <w:rPr>
            <w:rFonts w:ascii="Times New Roman" w:hAnsi="Times New Roman" w:cs="Times New Roman"/>
          </w:rPr>
          <w:delText xml:space="preserve"> </w:delText>
        </w:r>
        <w:r w:rsidR="00577FA2" w:rsidRPr="00EE7834" w:rsidDel="00DB0763">
          <w:rPr>
            <w:rFonts w:ascii="Times New Roman" w:hAnsi="Times New Roman" w:cs="Times New Roman"/>
          </w:rPr>
          <w:delText xml:space="preserve">central logic controller </w:delText>
        </w:r>
        <w:r w:rsidR="00B85ED7" w:rsidRPr="00EE7834" w:rsidDel="00DB0763">
          <w:rPr>
            <w:rFonts w:ascii="Times New Roman" w:hAnsi="Times New Roman" w:cs="Times New Roman"/>
          </w:rPr>
          <w:delText xml:space="preserve">and </w:delText>
        </w:r>
        <w:r w:rsidRPr="00EE7834" w:rsidDel="00DB0763">
          <w:rPr>
            <w:rFonts w:ascii="Times New Roman" w:hAnsi="Times New Roman" w:cs="Times New Roman"/>
          </w:rPr>
          <w:delText xml:space="preserve">the </w:delText>
        </w:r>
        <w:r w:rsidR="009A1EA4" w:rsidRPr="00EE7834" w:rsidDel="00DB0763">
          <w:rPr>
            <w:rFonts w:ascii="Times New Roman" w:hAnsi="Times New Roman" w:cs="Times New Roman"/>
          </w:rPr>
          <w:delText>adaptive</w:delText>
        </w:r>
        <w:r w:rsidR="00535558" w:rsidRPr="00EE7834" w:rsidDel="00DB0763">
          <w:rPr>
            <w:rFonts w:ascii="Times New Roman" w:hAnsi="Times New Roman" w:cs="Times New Roman"/>
          </w:rPr>
          <w:delText xml:space="preserve"> data backup</w:delText>
        </w:r>
        <w:r w:rsidR="009A1EA4" w:rsidRPr="00EE7834" w:rsidDel="00DB0763">
          <w:rPr>
            <w:rFonts w:ascii="Times New Roman" w:hAnsi="Times New Roman" w:cs="Times New Roman"/>
          </w:rPr>
          <w:delText xml:space="preserve"> mechanism</w:delText>
        </w:r>
        <w:r w:rsidR="00A8336A" w:rsidRPr="00EE7834" w:rsidDel="00DB0763">
          <w:rPr>
            <w:rFonts w:ascii="Times New Roman" w:hAnsi="Times New Roman" w:cs="Times New Roman"/>
          </w:rPr>
          <w:delText xml:space="preserve">, </w:delText>
        </w:r>
        <w:r w:rsidR="00A8336A" w:rsidRPr="00EE7834" w:rsidDel="00DB0763">
          <w:rPr>
            <w:rFonts w:ascii="Times New Roman" w:hAnsi="Times New Roman" w:cs="Times New Roman"/>
            <w:i/>
          </w:rPr>
          <w:delText>i.e.</w:delText>
        </w:r>
        <w:r w:rsidR="00A8336A" w:rsidRPr="00EE7834" w:rsidDel="00DB0763">
          <w:rPr>
            <w:rFonts w:ascii="Times New Roman" w:hAnsi="Times New Roman" w:cs="Times New Roman"/>
          </w:rPr>
          <w:delText xml:space="preserve">, adaptively specifying the traffic classes of VM-pairs to </w:delText>
        </w:r>
        <w:r w:rsidR="00F14659" w:rsidRPr="00EE7834" w:rsidDel="00DB0763">
          <w:rPr>
            <w:rFonts w:ascii="Times New Roman" w:hAnsi="Times New Roman" w:cs="Times New Roman"/>
          </w:rPr>
          <w:delText>guarantee the</w:delText>
        </w:r>
        <w:r w:rsidR="00A8336A" w:rsidRPr="00EE7834" w:rsidDel="00DB0763">
          <w:rPr>
            <w:rFonts w:ascii="Times New Roman" w:hAnsi="Times New Roman" w:cs="Times New Roman"/>
          </w:rPr>
          <w:delText xml:space="preserve"> bandwidth</w:delText>
        </w:r>
        <w:r w:rsidR="00F14659" w:rsidRPr="00EE7834" w:rsidDel="00DB0763">
          <w:rPr>
            <w:rFonts w:ascii="Times New Roman" w:hAnsi="Times New Roman" w:cs="Times New Roman"/>
          </w:rPr>
          <w:delText xml:space="preserve"> of users</w:delText>
        </w:r>
        <w:r w:rsidR="0017378E" w:rsidRPr="00EE7834" w:rsidDel="00DB0763">
          <w:rPr>
            <w:rFonts w:ascii="Times New Roman" w:hAnsi="Times New Roman" w:cs="Times New Roman"/>
          </w:rPr>
          <w:delText>.</w:delText>
        </w:r>
        <w:r w:rsidR="0084246A" w:rsidRPr="00EE7834" w:rsidDel="00DB0763">
          <w:rPr>
            <w:rFonts w:ascii="Times New Roman" w:hAnsi="Times New Roman" w:cs="Times New Roman"/>
          </w:rPr>
          <w:delText xml:space="preserve"> </w:delText>
        </w:r>
        <w:r w:rsidR="00894C38" w:rsidRPr="00EE7834" w:rsidDel="00DB0763">
          <w:rPr>
            <w:rFonts w:ascii="Times New Roman" w:hAnsi="Times New Roman" w:cs="Times New Roman"/>
          </w:rPr>
          <w:delText>Unlike the previous internship,</w:delText>
        </w:r>
        <w:r w:rsidRPr="00EE7834" w:rsidDel="00DB0763">
          <w:rPr>
            <w:rFonts w:ascii="Times New Roman" w:hAnsi="Times New Roman" w:cs="Times New Roman"/>
          </w:rPr>
          <w:delText xml:space="preserve"> </w:delText>
        </w:r>
        <w:bookmarkStart w:id="160" w:name="OLE_LINK53"/>
        <w:bookmarkStart w:id="161" w:name="OLE_LINK57"/>
        <w:bookmarkStart w:id="162" w:name="OLE_LINK58"/>
        <w:r w:rsidRPr="00EE7834" w:rsidDel="00DB0763">
          <w:rPr>
            <w:rFonts w:ascii="Times New Roman" w:hAnsi="Times New Roman" w:cs="Times New Roman"/>
          </w:rPr>
          <w:delText>corporate</w:delText>
        </w:r>
        <w:bookmarkEnd w:id="160"/>
        <w:bookmarkEnd w:id="161"/>
        <w:bookmarkEnd w:id="162"/>
        <w:r w:rsidRPr="00EE7834" w:rsidDel="00DB0763">
          <w:rPr>
            <w:rFonts w:ascii="Times New Roman" w:hAnsi="Times New Roman" w:cs="Times New Roman"/>
          </w:rPr>
          <w:delText xml:space="preserve"> </w:delText>
        </w:r>
        <w:r w:rsidR="00F14659" w:rsidRPr="00EE7834" w:rsidDel="00DB0763">
          <w:rPr>
            <w:rFonts w:ascii="Times New Roman" w:hAnsi="Times New Roman" w:cs="Times New Roman"/>
          </w:rPr>
          <w:delText>assignments</w:delText>
        </w:r>
        <w:r w:rsidRPr="00EE7834" w:rsidDel="00DB0763">
          <w:rPr>
            <w:rFonts w:ascii="Times New Roman" w:hAnsi="Times New Roman" w:cs="Times New Roman"/>
          </w:rPr>
          <w:delText xml:space="preserve"> </w:delText>
        </w:r>
        <w:r w:rsidR="00F14659" w:rsidRPr="00EE7834" w:rsidDel="00DB0763">
          <w:rPr>
            <w:rFonts w:ascii="Times New Roman" w:hAnsi="Times New Roman" w:cs="Times New Roman"/>
          </w:rPr>
          <w:delText>place</w:delText>
        </w:r>
        <w:r w:rsidRPr="00EE7834" w:rsidDel="00DB0763">
          <w:rPr>
            <w:rFonts w:ascii="Times New Roman" w:hAnsi="Times New Roman" w:cs="Times New Roman"/>
          </w:rPr>
          <w:delText xml:space="preserve"> more emphasis on the cooperation and the integrity of projects, so it is necessary to </w:delText>
        </w:r>
        <w:r w:rsidR="00AB2790" w:rsidRPr="00EE7834" w:rsidDel="00DB0763">
          <w:rPr>
            <w:rFonts w:ascii="Times New Roman" w:hAnsi="Times New Roman" w:cs="Times New Roman"/>
          </w:rPr>
          <w:delText xml:space="preserve">dock with others </w:delText>
        </w:r>
        <w:r w:rsidR="008B21FB" w:rsidRPr="00EE7834" w:rsidDel="00DB0763">
          <w:rPr>
            <w:rFonts w:ascii="Times New Roman" w:hAnsi="Times New Roman" w:cs="Times New Roman"/>
          </w:rPr>
          <w:delText xml:space="preserve">frequently </w:delText>
        </w:r>
        <w:r w:rsidR="00AB2790" w:rsidRPr="00EE7834" w:rsidDel="00DB0763">
          <w:rPr>
            <w:rFonts w:ascii="Times New Roman" w:hAnsi="Times New Roman" w:cs="Times New Roman"/>
          </w:rPr>
          <w:delText>to</w:delText>
        </w:r>
        <w:r w:rsidRPr="00EE7834" w:rsidDel="00DB0763">
          <w:rPr>
            <w:rFonts w:ascii="Times New Roman" w:hAnsi="Times New Roman" w:cs="Times New Roman"/>
          </w:rPr>
          <w:delText xml:space="preserve"> </w:delText>
        </w:r>
        <w:r w:rsidR="00AB2790" w:rsidRPr="00EE7834" w:rsidDel="00DB0763">
          <w:rPr>
            <w:rFonts w:ascii="Times New Roman" w:hAnsi="Times New Roman" w:cs="Times New Roman"/>
          </w:rPr>
          <w:delText>ensure the</w:delText>
        </w:r>
        <w:r w:rsidRPr="00EE7834" w:rsidDel="00DB0763">
          <w:rPr>
            <w:rFonts w:ascii="Times New Roman" w:hAnsi="Times New Roman" w:cs="Times New Roman"/>
          </w:rPr>
          <w:delText xml:space="preserve"> progress</w:delText>
        </w:r>
        <w:r w:rsidR="00AB2790" w:rsidRPr="00EE7834" w:rsidDel="00DB0763">
          <w:rPr>
            <w:rFonts w:ascii="Times New Roman" w:hAnsi="Times New Roman" w:cs="Times New Roman"/>
          </w:rPr>
          <w:delText>.</w:delText>
        </w:r>
        <w:r w:rsidR="00027528" w:rsidRPr="00EE7834" w:rsidDel="00DB0763">
          <w:rPr>
            <w:rFonts w:ascii="Times New Roman" w:hAnsi="Times New Roman" w:cs="Times New Roman"/>
          </w:rPr>
          <w:delText xml:space="preserve"> </w:delText>
        </w:r>
        <w:r w:rsidR="00065454" w:rsidRPr="00EE7834" w:rsidDel="00DB0763">
          <w:rPr>
            <w:rFonts w:ascii="Times New Roman" w:hAnsi="Times New Roman" w:cs="Times New Roman"/>
          </w:rPr>
          <w:delText xml:space="preserve">Through cooperation and communication, I </w:delText>
        </w:r>
        <w:r w:rsidR="00A8336A" w:rsidRPr="00EE7834" w:rsidDel="00DB0763">
          <w:rPr>
            <w:rFonts w:ascii="Times New Roman" w:hAnsi="Times New Roman" w:cs="Times New Roman"/>
          </w:rPr>
          <w:delText xml:space="preserve">cultivated </w:delText>
        </w:r>
        <w:r w:rsidR="00B77DED" w:rsidRPr="00EE7834" w:rsidDel="00DB0763">
          <w:rPr>
            <w:rFonts w:ascii="Times New Roman" w:hAnsi="Times New Roman" w:cs="Times New Roman"/>
          </w:rPr>
          <w:delText xml:space="preserve">my </w:delText>
        </w:r>
        <w:r w:rsidR="00A8336A" w:rsidRPr="00EE7834" w:rsidDel="00DB0763">
          <w:rPr>
            <w:rFonts w:ascii="Times New Roman" w:hAnsi="Times New Roman" w:cs="Times New Roman"/>
          </w:rPr>
          <w:delText>ability</w:delText>
        </w:r>
        <w:r w:rsidR="009B19A4" w:rsidRPr="00EE7834" w:rsidDel="00DB0763">
          <w:rPr>
            <w:rFonts w:ascii="Times New Roman" w:hAnsi="Times New Roman" w:cs="Times New Roman"/>
          </w:rPr>
          <w:delText xml:space="preserve"> of teamwork</w:delText>
        </w:r>
        <w:r w:rsidR="00A8336A" w:rsidRPr="00EE7834" w:rsidDel="00DB0763">
          <w:rPr>
            <w:rFonts w:ascii="Times New Roman" w:hAnsi="Times New Roman" w:cs="Times New Roman"/>
          </w:rPr>
          <w:delText xml:space="preserve">. </w:delText>
        </w:r>
        <w:r w:rsidR="00C82168" w:rsidRPr="00EE7834" w:rsidDel="00DB0763">
          <w:rPr>
            <w:rFonts w:ascii="Times New Roman" w:hAnsi="Times New Roman" w:cs="Times New Roman"/>
          </w:rPr>
          <w:delText>Alt</w:delText>
        </w:r>
        <w:r w:rsidR="00A8336A" w:rsidRPr="00EE7834" w:rsidDel="00DB0763">
          <w:rPr>
            <w:rFonts w:ascii="Times New Roman" w:hAnsi="Times New Roman" w:cs="Times New Roman"/>
          </w:rPr>
          <w:delText xml:space="preserve">hough each person is </w:delText>
        </w:r>
        <w:r w:rsidR="004645CB" w:rsidRPr="00EE7834" w:rsidDel="00DB0763">
          <w:rPr>
            <w:rFonts w:ascii="Times New Roman" w:hAnsi="Times New Roman" w:cs="Times New Roman"/>
          </w:rPr>
          <w:delText>just a little stone of skyscrapers</w:delText>
        </w:r>
        <w:r w:rsidR="00A8336A" w:rsidRPr="00EE7834" w:rsidDel="00DB0763">
          <w:rPr>
            <w:rFonts w:ascii="Times New Roman" w:hAnsi="Times New Roman" w:cs="Times New Roman"/>
          </w:rPr>
          <w:delText xml:space="preserve">, </w:delText>
        </w:r>
        <w:r w:rsidR="004645CB" w:rsidRPr="00EE7834" w:rsidDel="00DB0763">
          <w:rPr>
            <w:rFonts w:ascii="Times New Roman" w:hAnsi="Times New Roman" w:cs="Times New Roman"/>
          </w:rPr>
          <w:delText>all of us play</w:delText>
        </w:r>
        <w:r w:rsidR="00A8336A" w:rsidRPr="00EE7834" w:rsidDel="00DB0763">
          <w:rPr>
            <w:rFonts w:ascii="Times New Roman" w:hAnsi="Times New Roman" w:cs="Times New Roman"/>
          </w:rPr>
          <w:delText xml:space="preserve"> important role</w:delText>
        </w:r>
        <w:r w:rsidR="004645CB" w:rsidRPr="00EE7834" w:rsidDel="00DB0763">
          <w:rPr>
            <w:rFonts w:ascii="Times New Roman" w:hAnsi="Times New Roman" w:cs="Times New Roman"/>
          </w:rPr>
          <w:delText>s</w:delText>
        </w:r>
        <w:r w:rsidR="00A8336A" w:rsidRPr="00EE7834" w:rsidDel="00DB0763">
          <w:rPr>
            <w:rFonts w:ascii="Times New Roman" w:hAnsi="Times New Roman" w:cs="Times New Roman"/>
          </w:rPr>
          <w:delText xml:space="preserve"> in the whole project</w:delText>
        </w:r>
        <w:r w:rsidR="008B21FB" w:rsidRPr="00EE7834" w:rsidDel="00DB0763">
          <w:rPr>
            <w:rFonts w:ascii="Times New Roman" w:hAnsi="Times New Roman" w:cs="Times New Roman"/>
          </w:rPr>
          <w:delText>, as a</w:delText>
        </w:r>
        <w:r w:rsidR="00A8336A" w:rsidRPr="00EE7834" w:rsidDel="00DB0763">
          <w:rPr>
            <w:rFonts w:ascii="Times New Roman" w:hAnsi="Times New Roman" w:cs="Times New Roman"/>
          </w:rPr>
          <w:delText xml:space="preserve"> person's procrastination </w:delText>
        </w:r>
        <w:r w:rsidR="004645CB" w:rsidRPr="00EE7834" w:rsidDel="00DB0763">
          <w:rPr>
            <w:rFonts w:ascii="Times New Roman" w:hAnsi="Times New Roman" w:cs="Times New Roman"/>
          </w:rPr>
          <w:delText>may</w:delText>
        </w:r>
        <w:r w:rsidR="00A8336A" w:rsidRPr="00EE7834" w:rsidDel="00DB0763">
          <w:rPr>
            <w:rFonts w:ascii="Times New Roman" w:hAnsi="Times New Roman" w:cs="Times New Roman"/>
          </w:rPr>
          <w:delText xml:space="preserve"> </w:delText>
        </w:r>
        <w:r w:rsidR="004645CB" w:rsidRPr="00EE7834" w:rsidDel="00DB0763">
          <w:rPr>
            <w:rFonts w:ascii="Times New Roman" w:hAnsi="Times New Roman" w:cs="Times New Roman"/>
          </w:rPr>
          <w:delText>cause</w:delText>
        </w:r>
        <w:r w:rsidR="00A8336A" w:rsidRPr="00EE7834" w:rsidDel="00DB0763">
          <w:rPr>
            <w:rFonts w:ascii="Times New Roman" w:hAnsi="Times New Roman" w:cs="Times New Roman"/>
          </w:rPr>
          <w:delText xml:space="preserve"> </w:delText>
        </w:r>
        <w:r w:rsidR="004645CB" w:rsidRPr="00EE7834" w:rsidDel="00DB0763">
          <w:rPr>
            <w:rFonts w:ascii="Times New Roman" w:hAnsi="Times New Roman" w:cs="Times New Roman"/>
          </w:rPr>
          <w:delText>the whole</w:delText>
        </w:r>
        <w:r w:rsidR="00A8336A" w:rsidRPr="00EE7834" w:rsidDel="00DB0763">
          <w:rPr>
            <w:rFonts w:ascii="Times New Roman" w:hAnsi="Times New Roman" w:cs="Times New Roman"/>
          </w:rPr>
          <w:delText xml:space="preserve"> to drag on. </w:delText>
        </w:r>
        <w:r w:rsidR="002B453C" w:rsidRPr="00EE7834" w:rsidDel="00DB0763">
          <w:rPr>
            <w:rFonts w:ascii="Times New Roman" w:hAnsi="Times New Roman" w:cs="Times New Roman"/>
          </w:rPr>
          <w:delText>I am led</w:delText>
        </w:r>
        <w:r w:rsidR="00A8336A" w:rsidRPr="00EE7834" w:rsidDel="00DB0763">
          <w:rPr>
            <w:rFonts w:ascii="Times New Roman" w:hAnsi="Times New Roman" w:cs="Times New Roman"/>
          </w:rPr>
          <w:delText xml:space="preserve"> to be a responsible person</w:delText>
        </w:r>
        <w:r w:rsidR="002B453C" w:rsidRPr="00EE7834" w:rsidDel="00DB0763">
          <w:rPr>
            <w:rFonts w:ascii="Times New Roman" w:hAnsi="Times New Roman" w:cs="Times New Roman"/>
          </w:rPr>
          <w:delText xml:space="preserve"> during this experience</w:delText>
        </w:r>
        <w:r w:rsidR="00A8336A" w:rsidRPr="00EE7834" w:rsidDel="00DB0763">
          <w:rPr>
            <w:rFonts w:ascii="Times New Roman" w:hAnsi="Times New Roman" w:cs="Times New Roman"/>
          </w:rPr>
          <w:delText>, not only in work, but also in life.</w:delText>
        </w:r>
        <w:bookmarkStart w:id="163" w:name="OLE_LINK93"/>
        <w:bookmarkStart w:id="164" w:name="OLE_LINK94"/>
        <w:bookmarkStart w:id="165" w:name="OLE_LINK68"/>
        <w:bookmarkEnd w:id="102"/>
        <w:bookmarkEnd w:id="103"/>
      </w:del>
    </w:p>
    <w:p w14:paraId="4693BED9" w14:textId="77777777" w:rsidR="007F45E5" w:rsidRPr="00EE7834" w:rsidDel="00DB0763" w:rsidRDefault="007F45E5" w:rsidP="007F45E5">
      <w:pPr>
        <w:pStyle w:val="ad"/>
        <w:spacing w:after="0" w:line="320" w:lineRule="exact"/>
        <w:jc w:val="both"/>
        <w:rPr>
          <w:del w:id="166" w:author="Yiping ZHANG" w:date="2019-12-08T15:34:00Z"/>
          <w:rFonts w:ascii="Times New Roman" w:hAnsi="Times New Roman" w:cs="Times New Roman"/>
          <w:sz w:val="22"/>
        </w:rPr>
      </w:pPr>
    </w:p>
    <w:p w14:paraId="4EDB6B19" w14:textId="77777777" w:rsidR="00DB0763" w:rsidRPr="00EE7834" w:rsidRDefault="00DB0763" w:rsidP="00DB0763">
      <w:pPr>
        <w:pStyle w:val="ad"/>
        <w:spacing w:after="0" w:line="320" w:lineRule="exact"/>
        <w:jc w:val="both"/>
        <w:rPr>
          <w:ins w:id="167" w:author="Yiping ZHANG" w:date="2019-12-08T15:34:00Z"/>
          <w:rFonts w:ascii="Times New Roman" w:hAnsi="Times New Roman" w:cs="Times New Roman"/>
          <w:sz w:val="22"/>
        </w:rPr>
      </w:pPr>
      <w:bookmarkStart w:id="168" w:name="OLE_LINK63"/>
      <w:bookmarkStart w:id="169" w:name="OLE_LINK64"/>
    </w:p>
    <w:p w14:paraId="124AA2D2" w14:textId="2D857C52" w:rsidR="00CF4B9F" w:rsidRPr="00EE7834" w:rsidRDefault="00DB0763" w:rsidP="00DB0763">
      <w:pPr>
        <w:pStyle w:val="ad"/>
        <w:spacing w:after="0" w:line="320" w:lineRule="exact"/>
        <w:jc w:val="both"/>
        <w:rPr>
          <w:rFonts w:ascii="Times New Roman" w:hAnsi="Times New Roman" w:cs="Times New Roman"/>
          <w:sz w:val="22"/>
        </w:rPr>
      </w:pPr>
      <w:ins w:id="170" w:author="Yiping ZHANG" w:date="2019-12-08T15:34:00Z">
        <w:r w:rsidRPr="00EE7834">
          <w:rPr>
            <w:rFonts w:ascii="Times New Roman" w:hAnsi="Times New Roman" w:cs="Times New Roman"/>
            <w:sz w:val="22"/>
          </w:rPr>
          <w:t xml:space="preserve">Aforementioned experiences clearly </w:t>
        </w:r>
        <w:del w:id="171" w:author="Microsoft Office 用户" w:date="2019-12-08T21:15:00Z">
          <w:r w:rsidRPr="00EE7834" w:rsidDel="0077692C">
            <w:rPr>
              <w:rFonts w:ascii="Times New Roman" w:hAnsi="Times New Roman" w:cs="Times New Roman"/>
              <w:sz w:val="22"/>
            </w:rPr>
            <w:delText>demonstrates</w:delText>
          </w:r>
        </w:del>
      </w:ins>
      <w:ins w:id="172" w:author="Microsoft Office 用户" w:date="2019-12-08T21:15:00Z">
        <w:r w:rsidR="0077692C" w:rsidRPr="00EE7834">
          <w:rPr>
            <w:rFonts w:ascii="Times New Roman" w:hAnsi="Times New Roman" w:cs="Times New Roman"/>
            <w:sz w:val="22"/>
          </w:rPr>
          <w:t>demonstrate</w:t>
        </w:r>
      </w:ins>
      <w:ins w:id="173" w:author="Yiping ZHANG" w:date="2019-12-08T15:34:00Z">
        <w:r w:rsidRPr="00EE7834">
          <w:rPr>
            <w:rFonts w:ascii="Times New Roman" w:hAnsi="Times New Roman" w:cs="Times New Roman"/>
            <w:sz w:val="22"/>
          </w:rPr>
          <w:t xml:space="preserve"> my firm will, innovative thoughts and teamwork spirits, which make</w:t>
        </w:r>
        <w:del w:id="174" w:author="Microsoft Office 用户" w:date="2019-12-10T19:27:00Z">
          <w:r w:rsidRPr="00EE7834" w:rsidDel="00B16406">
            <w:rPr>
              <w:rFonts w:ascii="Times New Roman" w:hAnsi="Times New Roman" w:cs="Times New Roman"/>
              <w:sz w:val="22"/>
            </w:rPr>
            <w:delText>s</w:delText>
          </w:r>
        </w:del>
        <w:r w:rsidRPr="00EE7834">
          <w:rPr>
            <w:rFonts w:ascii="Times New Roman" w:hAnsi="Times New Roman" w:cs="Times New Roman"/>
            <w:sz w:val="22"/>
          </w:rPr>
          <w:t xml:space="preserve"> me well-qualified for your program. </w:t>
        </w:r>
      </w:ins>
      <w:del w:id="175" w:author="Yiping ZHANG" w:date="2019-12-08T15:34:00Z">
        <w:r w:rsidR="007F45E5" w:rsidRPr="00EE7834" w:rsidDel="00DB0763">
          <w:rPr>
            <w:rFonts w:ascii="Times New Roman" w:hAnsi="Times New Roman" w:cs="Times New Roman"/>
            <w:sz w:val="22"/>
          </w:rPr>
          <w:delText>A</w:delText>
        </w:r>
        <w:r w:rsidR="00D24248" w:rsidRPr="00EE7834" w:rsidDel="00DB0763">
          <w:rPr>
            <w:rFonts w:ascii="Times New Roman" w:hAnsi="Times New Roman" w:cs="Times New Roman"/>
            <w:sz w:val="22"/>
          </w:rPr>
          <w:delText xml:space="preserve">forementioned experience demonstrates my firm will, innovative spirits, and </w:delText>
        </w:r>
        <w:r w:rsidR="00FF5546" w:rsidRPr="00EE7834" w:rsidDel="00DB0763">
          <w:rPr>
            <w:rFonts w:ascii="Times New Roman" w:hAnsi="Times New Roman" w:cs="Times New Roman"/>
            <w:sz w:val="22"/>
            <w:rPrChange w:id="176" w:author="Microsoft Office 用户" w:date="2019-12-09T23:54:00Z">
              <w:rPr>
                <w:rFonts w:ascii="Times New Roman" w:hAnsi="Times New Roman" w:cs="Times New Roman"/>
              </w:rPr>
            </w:rPrChange>
          </w:rPr>
          <w:delText>team responsibility</w:delText>
        </w:r>
        <w:bookmarkEnd w:id="163"/>
        <w:bookmarkEnd w:id="164"/>
        <w:r w:rsidR="001C6E26" w:rsidRPr="00EE7834" w:rsidDel="00DB0763">
          <w:rPr>
            <w:rFonts w:ascii="Times New Roman" w:hAnsi="Times New Roman" w:cs="Times New Roman"/>
            <w:sz w:val="22"/>
            <w:rPrChange w:id="177" w:author="Microsoft Office 用户" w:date="2019-12-09T23:54:00Z">
              <w:rPr>
                <w:rFonts w:ascii="Times New Roman" w:hAnsi="Times New Roman" w:cs="Times New Roman"/>
              </w:rPr>
            </w:rPrChange>
          </w:rPr>
          <w:delText>, which makes me well-</w:delText>
        </w:r>
        <w:r w:rsidR="00F51FC5" w:rsidRPr="00EE7834" w:rsidDel="00DB0763">
          <w:rPr>
            <w:rFonts w:ascii="Times New Roman" w:hAnsi="Times New Roman" w:cs="Times New Roman"/>
            <w:sz w:val="22"/>
          </w:rPr>
          <w:delText xml:space="preserve">qualified for </w:delText>
        </w:r>
        <w:bookmarkStart w:id="178" w:name="OLE_LINK70"/>
        <w:bookmarkStart w:id="179" w:name="OLE_LINK71"/>
        <w:r w:rsidR="006A772F" w:rsidRPr="00EE7834" w:rsidDel="00DB0763">
          <w:rPr>
            <w:rFonts w:ascii="Times New Roman" w:hAnsi="Times New Roman" w:cs="Times New Roman"/>
            <w:sz w:val="22"/>
          </w:rPr>
          <w:delText>your program</w:delText>
        </w:r>
        <w:r w:rsidR="00F51FC5" w:rsidRPr="00EE7834" w:rsidDel="00DB0763">
          <w:rPr>
            <w:rFonts w:ascii="Times New Roman" w:hAnsi="Times New Roman" w:cs="Times New Roman"/>
            <w:sz w:val="22"/>
          </w:rPr>
          <w:delText>.</w:delText>
        </w:r>
        <w:bookmarkEnd w:id="178"/>
        <w:bookmarkEnd w:id="179"/>
        <w:r w:rsidR="00F51FC5" w:rsidRPr="00EE7834" w:rsidDel="00DB0763">
          <w:rPr>
            <w:rFonts w:ascii="Times New Roman" w:hAnsi="Times New Roman" w:cs="Times New Roman"/>
            <w:sz w:val="22"/>
          </w:rPr>
          <w:delText xml:space="preserve"> </w:delText>
        </w:r>
      </w:del>
      <w:r w:rsidR="00F51FC5" w:rsidRPr="00EE7834">
        <w:rPr>
          <w:rFonts w:ascii="Times New Roman" w:hAnsi="Times New Roman" w:cs="Times New Roman"/>
          <w:sz w:val="22"/>
        </w:rPr>
        <w:t xml:space="preserve">With a prestige faculty and a wide platform, the Master’s in </w:t>
      </w:r>
      <w:r w:rsidR="00F51FC5" w:rsidRPr="00EE7834">
        <w:rPr>
          <w:rFonts w:ascii="Times New Roman" w:hAnsi="Times New Roman" w:cs="Times New Roman"/>
          <w:color w:val="FF0000"/>
          <w:sz w:val="22"/>
        </w:rPr>
        <w:t>CS</w:t>
      </w:r>
      <w:r w:rsidR="00F51FC5" w:rsidRPr="00EE7834">
        <w:rPr>
          <w:rFonts w:ascii="Times New Roman" w:hAnsi="Times New Roman" w:cs="Times New Roman"/>
          <w:sz w:val="22"/>
        </w:rPr>
        <w:t xml:space="preserve"> </w:t>
      </w:r>
      <w:ins w:id="180" w:author="Microsoft Office 用户" w:date="2019-12-09T23:53:00Z">
        <w:r w:rsidR="00657CCF" w:rsidRPr="00EE7834">
          <w:rPr>
            <w:rFonts w:ascii="Times New Roman" w:hAnsi="Times New Roman" w:cs="Times New Roman"/>
            <w:sz w:val="22"/>
          </w:rPr>
          <w:t xml:space="preserve">program </w:t>
        </w:r>
      </w:ins>
      <w:r w:rsidR="00F51FC5" w:rsidRPr="00EE7834">
        <w:rPr>
          <w:rFonts w:ascii="Times New Roman" w:hAnsi="Times New Roman" w:cs="Times New Roman"/>
          <w:sz w:val="22"/>
        </w:rPr>
        <w:t xml:space="preserve">in </w:t>
      </w:r>
      <w:r w:rsidR="00F51FC5" w:rsidRPr="00EE7834">
        <w:rPr>
          <w:rFonts w:ascii="Times New Roman" w:hAnsi="Times New Roman" w:cs="Times New Roman"/>
          <w:color w:val="FF0000"/>
          <w:sz w:val="22"/>
        </w:rPr>
        <w:t>XXXU</w:t>
      </w:r>
      <w:r w:rsidR="00F51FC5" w:rsidRPr="00EE7834">
        <w:rPr>
          <w:rFonts w:ascii="Times New Roman" w:hAnsi="Times New Roman" w:cs="Times New Roman"/>
          <w:sz w:val="22"/>
        </w:rPr>
        <w:t xml:space="preserve"> provides me with the opportunity to study in-depth specialization about this subject to achieve my dream. </w:t>
      </w:r>
      <w:bookmarkStart w:id="181" w:name="OLE_LINK43"/>
      <w:bookmarkStart w:id="182" w:name="OLE_LINK44"/>
      <w:r w:rsidR="006237FE" w:rsidRPr="00EE7834">
        <w:rPr>
          <w:rFonts w:ascii="Times New Roman" w:hAnsi="Times New Roman" w:cs="Times New Roman"/>
          <w:color w:val="FF0000"/>
          <w:sz w:val="22"/>
        </w:rPr>
        <w:t>In addition</w:t>
      </w:r>
      <w:r w:rsidR="006237FE" w:rsidRPr="00EE7834">
        <w:rPr>
          <w:rFonts w:ascii="Times New Roman" w:hAnsi="Times New Roman" w:cs="Times New Roman"/>
          <w:sz w:val="22"/>
        </w:rPr>
        <w:t xml:space="preserve">, I think my past experience matches well </w:t>
      </w:r>
      <w:ins w:id="183" w:author="Microsoft Office 用户" w:date="2019-12-14T15:19:00Z">
        <w:r w:rsidR="006D3D4D">
          <w:rPr>
            <w:rFonts w:ascii="Times New Roman" w:hAnsi="Times New Roman" w:cs="Times New Roman"/>
            <w:sz w:val="22"/>
          </w:rPr>
          <w:t>with</w:t>
        </w:r>
      </w:ins>
      <w:del w:id="184" w:author="Microsoft Office 用户" w:date="2019-12-14T15:19:00Z">
        <w:r w:rsidR="006237FE" w:rsidRPr="00EE7834" w:rsidDel="006D3D4D">
          <w:rPr>
            <w:rFonts w:ascii="Times New Roman" w:hAnsi="Times New Roman" w:cs="Times New Roman"/>
            <w:sz w:val="22"/>
          </w:rPr>
          <w:delText>to</w:delText>
        </w:r>
      </w:del>
      <w:r w:rsidR="006237FE" w:rsidRPr="00EE7834">
        <w:rPr>
          <w:rFonts w:ascii="Times New Roman" w:hAnsi="Times New Roman" w:cs="Times New Roman"/>
          <w:sz w:val="22"/>
        </w:rPr>
        <w:t xml:space="preserve"> the concentration of </w:t>
      </w:r>
      <w:r w:rsidR="006237FE" w:rsidRPr="00EE7834">
        <w:rPr>
          <w:rFonts w:ascii="Times New Roman" w:hAnsi="Times New Roman" w:cs="Times New Roman"/>
          <w:color w:val="FF0000"/>
          <w:sz w:val="22"/>
        </w:rPr>
        <w:t>XXXX</w:t>
      </w:r>
      <w:r w:rsidR="006237FE" w:rsidRPr="00EE7834">
        <w:rPr>
          <w:rFonts w:ascii="Times New Roman" w:hAnsi="Times New Roman" w:cs="Times New Roman"/>
          <w:sz w:val="22"/>
        </w:rPr>
        <w:t xml:space="preserve"> in your department.</w:t>
      </w:r>
      <w:bookmarkEnd w:id="181"/>
      <w:bookmarkEnd w:id="182"/>
      <w:r w:rsidR="00F51FC5" w:rsidRPr="00EE7834">
        <w:rPr>
          <w:rFonts w:ascii="Times New Roman" w:hAnsi="Times New Roman" w:cs="Times New Roman"/>
          <w:sz w:val="22"/>
        </w:rPr>
        <w:t xml:space="preserve"> </w:t>
      </w:r>
      <w:r w:rsidR="00F51FC5" w:rsidRPr="00EE7834">
        <w:rPr>
          <w:rFonts w:ascii="Times New Roman" w:hAnsi="Times New Roman" w:cs="Times New Roman"/>
          <w:color w:val="FF0000"/>
          <w:sz w:val="22"/>
        </w:rPr>
        <w:t>If admitted</w:t>
      </w:r>
      <w:del w:id="185" w:author="Yiping ZHANG" w:date="2019-12-08T15:34:00Z">
        <w:r w:rsidR="00F51FC5" w:rsidRPr="00EE7834" w:rsidDel="00DB0763">
          <w:rPr>
            <w:rFonts w:ascii="Times New Roman" w:hAnsi="Times New Roman" w:cs="Times New Roman"/>
            <w:color w:val="FF0000"/>
            <w:sz w:val="22"/>
          </w:rPr>
          <w:delText xml:space="preserve"> with honor</w:delText>
        </w:r>
      </w:del>
      <w:r w:rsidR="00F51FC5" w:rsidRPr="00EE7834">
        <w:rPr>
          <w:rFonts w:ascii="Times New Roman" w:hAnsi="Times New Roman" w:cs="Times New Roman"/>
          <w:color w:val="FF0000"/>
          <w:sz w:val="22"/>
        </w:rPr>
        <w:t>, I am inclined to work on</w:t>
      </w:r>
      <w:r w:rsidR="00F51FC5" w:rsidRPr="00EE7834">
        <w:rPr>
          <w:rFonts w:ascii="Times New Roman" w:hAnsi="Times New Roman" w:cs="Times New Roman"/>
          <w:sz w:val="22"/>
        </w:rPr>
        <w:t xml:space="preserve"> the contract and application layer of Blockchain technology and </w:t>
      </w:r>
      <w:ins w:id="186" w:author="Microsoft Office 用户" w:date="2019-12-09T20:02:00Z">
        <w:r w:rsidR="008023E0" w:rsidRPr="00EE7834">
          <w:rPr>
            <w:rFonts w:ascii="Times New Roman" w:hAnsi="Times New Roman" w:cs="Times New Roman"/>
            <w:sz w:val="22"/>
          </w:rPr>
          <w:t>D</w:t>
        </w:r>
      </w:ins>
      <w:del w:id="187" w:author="Microsoft Office 用户" w:date="2019-12-09T20:02:00Z">
        <w:r w:rsidR="00F51FC5" w:rsidRPr="00EE7834" w:rsidDel="008023E0">
          <w:rPr>
            <w:rFonts w:ascii="Times New Roman" w:hAnsi="Times New Roman" w:cs="Times New Roman"/>
            <w:sz w:val="22"/>
          </w:rPr>
          <w:delText>d</w:delText>
        </w:r>
      </w:del>
      <w:r w:rsidR="00F51FC5" w:rsidRPr="00EE7834">
        <w:rPr>
          <w:rFonts w:ascii="Times New Roman" w:hAnsi="Times New Roman" w:cs="Times New Roman"/>
          <w:sz w:val="22"/>
        </w:rPr>
        <w:t xml:space="preserve">istributed </w:t>
      </w:r>
      <w:ins w:id="188" w:author="Microsoft Office 用户" w:date="2019-12-09T20:02:00Z">
        <w:r w:rsidR="008023E0" w:rsidRPr="00EE7834">
          <w:rPr>
            <w:rFonts w:ascii="Times New Roman" w:hAnsi="Times New Roman" w:cs="Times New Roman"/>
            <w:sz w:val="22"/>
          </w:rPr>
          <w:t>S</w:t>
        </w:r>
      </w:ins>
      <w:del w:id="189" w:author="Microsoft Office 用户" w:date="2019-12-09T20:02:00Z">
        <w:r w:rsidR="00F51FC5" w:rsidRPr="00EE7834" w:rsidDel="008023E0">
          <w:rPr>
            <w:rFonts w:ascii="Times New Roman" w:hAnsi="Times New Roman" w:cs="Times New Roman"/>
            <w:sz w:val="22"/>
          </w:rPr>
          <w:delText>s</w:delText>
        </w:r>
      </w:del>
      <w:r w:rsidR="00F51FC5" w:rsidRPr="00EE7834">
        <w:rPr>
          <w:rFonts w:ascii="Times New Roman" w:hAnsi="Times New Roman" w:cs="Times New Roman"/>
          <w:sz w:val="22"/>
        </w:rPr>
        <w:t xml:space="preserve">ystems due to my past research experience. </w:t>
      </w:r>
      <w:r w:rsidR="001D5B02" w:rsidRPr="00EE7834">
        <w:rPr>
          <w:rFonts w:ascii="Times New Roman" w:hAnsi="Times New Roman" w:cs="Times New Roman"/>
          <w:sz w:val="22"/>
        </w:rPr>
        <w:t xml:space="preserve">I am also </w:t>
      </w:r>
      <w:del w:id="190" w:author="Yiping ZHANG" w:date="2019-12-08T15:34:00Z">
        <w:r w:rsidR="001D5B02" w:rsidRPr="00EE7834" w:rsidDel="00DB0763">
          <w:rPr>
            <w:rFonts w:ascii="Times New Roman" w:hAnsi="Times New Roman" w:cs="Times New Roman"/>
            <w:sz w:val="22"/>
          </w:rPr>
          <w:delText>willing to</w:delText>
        </w:r>
      </w:del>
      <w:ins w:id="191" w:author="Yiping ZHANG" w:date="2019-12-08T15:34:00Z">
        <w:r w:rsidRPr="00EE7834">
          <w:rPr>
            <w:rFonts w:ascii="Times New Roman" w:hAnsi="Times New Roman" w:cs="Times New Roman"/>
            <w:sz w:val="22"/>
          </w:rPr>
          <w:t>interested in</w:t>
        </w:r>
      </w:ins>
      <w:ins w:id="192" w:author="Yiping ZHANG" w:date="2019-12-08T15:35:00Z">
        <w:r w:rsidRPr="00EE7834">
          <w:rPr>
            <w:rFonts w:ascii="Times New Roman" w:hAnsi="Times New Roman" w:cs="Times New Roman"/>
            <w:sz w:val="22"/>
          </w:rPr>
          <w:t xml:space="preserve"> concentrating</w:t>
        </w:r>
      </w:ins>
      <w:del w:id="193" w:author="Yiping ZHANG" w:date="2019-12-08T15:35:00Z">
        <w:r w:rsidR="001D5B02" w:rsidRPr="00EE7834" w:rsidDel="00DB0763">
          <w:rPr>
            <w:rFonts w:ascii="Times New Roman" w:hAnsi="Times New Roman" w:cs="Times New Roman"/>
            <w:sz w:val="22"/>
          </w:rPr>
          <w:delText xml:space="preserve"> focus</w:delText>
        </w:r>
      </w:del>
      <w:r w:rsidR="001D5B02" w:rsidRPr="00EE7834">
        <w:rPr>
          <w:rFonts w:ascii="Times New Roman" w:hAnsi="Times New Roman" w:cs="Times New Roman"/>
          <w:sz w:val="22"/>
        </w:rPr>
        <w:t xml:space="preserve"> on </w:t>
      </w:r>
      <w:ins w:id="194" w:author="Microsoft Office 用户" w:date="2019-12-09T20:02:00Z">
        <w:r w:rsidR="008023E0" w:rsidRPr="00EE7834">
          <w:rPr>
            <w:rFonts w:ascii="Times New Roman" w:hAnsi="Times New Roman" w:cs="Times New Roman"/>
            <w:sz w:val="22"/>
          </w:rPr>
          <w:t>D</w:t>
        </w:r>
      </w:ins>
      <w:del w:id="195" w:author="Microsoft Office 用户" w:date="2019-12-09T20:02:00Z">
        <w:r w:rsidR="001D5B02" w:rsidRPr="00EE7834" w:rsidDel="008023E0">
          <w:rPr>
            <w:rFonts w:ascii="Times New Roman" w:hAnsi="Times New Roman" w:cs="Times New Roman"/>
            <w:sz w:val="22"/>
          </w:rPr>
          <w:delText>d</w:delText>
        </w:r>
      </w:del>
      <w:r w:rsidR="001D5B02" w:rsidRPr="00EE7834">
        <w:rPr>
          <w:rFonts w:ascii="Times New Roman" w:hAnsi="Times New Roman" w:cs="Times New Roman"/>
          <w:sz w:val="22"/>
        </w:rPr>
        <w:t xml:space="preserve">eep </w:t>
      </w:r>
      <w:ins w:id="196" w:author="Microsoft Office 用户" w:date="2019-12-09T20:02:00Z">
        <w:r w:rsidR="008023E0" w:rsidRPr="00EE7834">
          <w:rPr>
            <w:rFonts w:ascii="Times New Roman" w:hAnsi="Times New Roman" w:cs="Times New Roman"/>
            <w:sz w:val="22"/>
          </w:rPr>
          <w:t>R</w:t>
        </w:r>
      </w:ins>
      <w:del w:id="197" w:author="Microsoft Office 用户" w:date="2019-12-09T20:02:00Z">
        <w:r w:rsidR="001D5B02" w:rsidRPr="00EE7834" w:rsidDel="008023E0">
          <w:rPr>
            <w:rFonts w:ascii="Times New Roman" w:hAnsi="Times New Roman" w:cs="Times New Roman"/>
            <w:sz w:val="22"/>
          </w:rPr>
          <w:delText>r</w:delText>
        </w:r>
      </w:del>
      <w:r w:rsidR="001D5B02" w:rsidRPr="00EE7834">
        <w:rPr>
          <w:rFonts w:ascii="Times New Roman" w:hAnsi="Times New Roman" w:cs="Times New Roman"/>
          <w:sz w:val="22"/>
        </w:rPr>
        <w:t xml:space="preserve">einforcement </w:t>
      </w:r>
      <w:ins w:id="198" w:author="Microsoft Office 用户" w:date="2019-12-09T20:02:00Z">
        <w:r w:rsidR="008023E0" w:rsidRPr="00EE7834">
          <w:rPr>
            <w:rFonts w:ascii="Times New Roman" w:hAnsi="Times New Roman" w:cs="Times New Roman"/>
            <w:sz w:val="22"/>
          </w:rPr>
          <w:t>L</w:t>
        </w:r>
      </w:ins>
      <w:del w:id="199" w:author="Microsoft Office 用户" w:date="2019-12-09T20:02:00Z">
        <w:r w:rsidR="001D5B02" w:rsidRPr="00EE7834" w:rsidDel="008023E0">
          <w:rPr>
            <w:rFonts w:ascii="Times New Roman" w:hAnsi="Times New Roman" w:cs="Times New Roman"/>
            <w:sz w:val="22"/>
          </w:rPr>
          <w:delText>l</w:delText>
        </w:r>
      </w:del>
      <w:r w:rsidR="001D5B02" w:rsidRPr="00EE7834">
        <w:rPr>
          <w:rFonts w:ascii="Times New Roman" w:hAnsi="Times New Roman" w:cs="Times New Roman"/>
          <w:sz w:val="22"/>
        </w:rPr>
        <w:t xml:space="preserve">earning </w:t>
      </w:r>
      <w:del w:id="200" w:author="Yiping ZHANG" w:date="2019-12-08T15:35:00Z">
        <w:r w:rsidR="001D5B02" w:rsidRPr="00EE7834" w:rsidDel="00DB0763">
          <w:rPr>
            <w:rFonts w:ascii="Times New Roman" w:hAnsi="Times New Roman" w:cs="Times New Roman"/>
            <w:sz w:val="22"/>
          </w:rPr>
          <w:delText>due to</w:delText>
        </w:r>
      </w:del>
      <w:ins w:id="201" w:author="Yiping ZHANG" w:date="2019-12-08T15:35:00Z">
        <w:r w:rsidRPr="00EE7834">
          <w:rPr>
            <w:rFonts w:ascii="Times New Roman" w:hAnsi="Times New Roman" w:cs="Times New Roman"/>
            <w:sz w:val="22"/>
          </w:rPr>
          <w:t>because of</w:t>
        </w:r>
      </w:ins>
      <w:r w:rsidR="001D5B02" w:rsidRPr="00EE7834">
        <w:rPr>
          <w:rFonts w:ascii="Times New Roman" w:hAnsi="Times New Roman" w:cs="Times New Roman"/>
          <w:sz w:val="22"/>
        </w:rPr>
        <w:t xml:space="preserve"> my </w:t>
      </w:r>
      <w:ins w:id="202" w:author="Yiping ZHANG" w:date="2019-12-08T15:35:00Z">
        <w:del w:id="203" w:author="Microsoft Office 用户" w:date="2019-12-09T20:10:00Z">
          <w:r w:rsidRPr="00EE7834" w:rsidDel="00084EF5">
            <w:rPr>
              <w:rFonts w:ascii="Times New Roman" w:hAnsi="Times New Roman" w:cs="Times New Roman"/>
              <w:sz w:val="22"/>
            </w:rPr>
            <w:delText xml:space="preserve">learning in </w:delText>
          </w:r>
        </w:del>
      </w:ins>
      <w:r w:rsidR="001D5B02" w:rsidRPr="00EE7834">
        <w:rPr>
          <w:rFonts w:ascii="Times New Roman" w:hAnsi="Times New Roman" w:cs="Times New Roman"/>
          <w:sz w:val="22"/>
        </w:rPr>
        <w:t xml:space="preserve">undergraduate </w:t>
      </w:r>
      <w:del w:id="204" w:author="Yiping ZHANG" w:date="2019-12-08T15:35:00Z">
        <w:r w:rsidR="001D5B02" w:rsidRPr="00EE7834" w:rsidDel="00DB0763">
          <w:rPr>
            <w:rFonts w:ascii="Times New Roman" w:hAnsi="Times New Roman" w:cs="Times New Roman"/>
            <w:sz w:val="22"/>
          </w:rPr>
          <w:delText>knowledge</w:delText>
        </w:r>
      </w:del>
      <w:ins w:id="205" w:author="Yiping ZHANG" w:date="2019-12-08T15:35:00Z">
        <w:r w:rsidRPr="00EE7834">
          <w:rPr>
            <w:rFonts w:ascii="Times New Roman" w:hAnsi="Times New Roman" w:cs="Times New Roman"/>
            <w:sz w:val="22"/>
          </w:rPr>
          <w:t>studies</w:t>
        </w:r>
      </w:ins>
      <w:r w:rsidR="001D5B02" w:rsidRPr="00EE7834">
        <w:rPr>
          <w:rFonts w:ascii="Times New Roman" w:hAnsi="Times New Roman" w:cs="Times New Roman"/>
          <w:sz w:val="22"/>
        </w:rPr>
        <w:t xml:space="preserve">, mastery in </w:t>
      </w:r>
      <w:del w:id="206" w:author="Microsoft Office 用户" w:date="2019-12-09T10:28:00Z">
        <w:r w:rsidR="001D5B02" w:rsidRPr="00EE7834" w:rsidDel="00F963DE">
          <w:rPr>
            <w:rFonts w:ascii="Times New Roman" w:hAnsi="Times New Roman" w:cs="Times New Roman"/>
            <w:sz w:val="22"/>
          </w:rPr>
          <w:delText>game theory</w:delText>
        </w:r>
      </w:del>
      <w:ins w:id="207" w:author="Microsoft Office 用户" w:date="2019-12-09T10:28:00Z">
        <w:r w:rsidR="00F963DE" w:rsidRPr="00EE7834">
          <w:rPr>
            <w:rFonts w:ascii="Times New Roman" w:hAnsi="Times New Roman" w:cs="Times New Roman"/>
            <w:sz w:val="22"/>
          </w:rPr>
          <w:t>artificial neural networks</w:t>
        </w:r>
      </w:ins>
      <w:r w:rsidR="001D5B02" w:rsidRPr="00EE7834">
        <w:rPr>
          <w:rFonts w:ascii="Times New Roman" w:hAnsi="Times New Roman" w:cs="Times New Roman"/>
          <w:sz w:val="22"/>
        </w:rPr>
        <w:t>, and internship in CASIA.</w:t>
      </w:r>
      <w:r w:rsidR="00CF4B9F" w:rsidRPr="00EE7834">
        <w:rPr>
          <w:rFonts w:ascii="Times New Roman" w:hAnsi="Times New Roman" w:cs="Times New Roman"/>
          <w:sz w:val="22"/>
          <w:rPrChange w:id="208" w:author="Microsoft Office 用户" w:date="2019-12-09T23:54:00Z">
            <w:rPr>
              <w:rFonts w:ascii="Times New Roman" w:hAnsi="Times New Roman" w:cs="Times New Roman"/>
            </w:rPr>
          </w:rPrChange>
        </w:rPr>
        <w:t xml:space="preserve"> </w:t>
      </w:r>
    </w:p>
    <w:p w14:paraId="54550431" w14:textId="77777777" w:rsidR="00CF4B9F" w:rsidRPr="00EE7834" w:rsidRDefault="00CF4B9F" w:rsidP="00CF4B9F">
      <w:pPr>
        <w:pStyle w:val="ad"/>
        <w:spacing w:after="0" w:line="320" w:lineRule="exact"/>
        <w:jc w:val="both"/>
        <w:rPr>
          <w:rFonts w:ascii="Times New Roman" w:hAnsi="Times New Roman" w:cs="Times New Roman"/>
          <w:sz w:val="22"/>
        </w:rPr>
      </w:pPr>
    </w:p>
    <w:p w14:paraId="2BBC0C38" w14:textId="39741F63" w:rsidR="00F51FC5" w:rsidRPr="00EE7834" w:rsidRDefault="00F51FC5" w:rsidP="00CF4B9F">
      <w:pPr>
        <w:spacing w:line="320" w:lineRule="exact"/>
        <w:jc w:val="both"/>
        <w:rPr>
          <w:rFonts w:ascii="Times New Roman" w:hAnsi="Times New Roman" w:cs="Times New Roman"/>
        </w:rPr>
      </w:pPr>
      <w:r w:rsidRPr="00EE7834">
        <w:rPr>
          <w:rFonts w:ascii="Times New Roman" w:hAnsi="Times New Roman" w:cs="Times New Roman"/>
        </w:rPr>
        <w:t>In the short term, upon obtaining my master degree, I expect to complete my project plan with excellent performance to broaden my horizon and consolidate the knowledge I have gained. In the next 3</w:t>
      </w:r>
      <w:ins w:id="209" w:author="Microsoft Office 用户" w:date="2019-12-09T19:08:00Z">
        <w:r w:rsidR="00762420" w:rsidRPr="00EE7834">
          <w:rPr>
            <w:rFonts w:ascii="Times New Roman" w:hAnsi="Times New Roman" w:cs="Times New Roman"/>
          </w:rPr>
          <w:t xml:space="preserve"> to </w:t>
        </w:r>
      </w:ins>
      <w:del w:id="210" w:author="Microsoft Office 用户" w:date="2019-12-09T19:08:00Z">
        <w:r w:rsidRPr="00EE7834" w:rsidDel="00762420">
          <w:rPr>
            <w:rFonts w:ascii="Times New Roman" w:hAnsi="Times New Roman" w:cs="Times New Roman"/>
          </w:rPr>
          <w:delText>-</w:delText>
        </w:r>
      </w:del>
      <w:r w:rsidRPr="00EE7834">
        <w:rPr>
          <w:rFonts w:ascii="Times New Roman" w:hAnsi="Times New Roman" w:cs="Times New Roman"/>
        </w:rPr>
        <w:t>5 year</w:t>
      </w:r>
      <w:ins w:id="211" w:author="Microsoft Office 用户" w:date="2019-12-09T19:08:00Z">
        <w:r w:rsidR="00762420" w:rsidRPr="00EE7834">
          <w:rPr>
            <w:rFonts w:ascii="Times New Roman" w:hAnsi="Times New Roman" w:cs="Times New Roman"/>
          </w:rPr>
          <w:t>s</w:t>
        </w:r>
      </w:ins>
      <w:r w:rsidRPr="00EE7834">
        <w:rPr>
          <w:rFonts w:ascii="Times New Roman" w:hAnsi="Times New Roman" w:cs="Times New Roman"/>
        </w:rPr>
        <w:t xml:space="preserve">, I aspire to become a reliable researcher by pursuing a doctor degree. In the long run, I hope to work as a professor to educate future students and to promote promising technologies to better our lives. </w:t>
      </w:r>
      <w:bookmarkStart w:id="212" w:name="OLE_LINK72"/>
      <w:bookmarkStart w:id="213" w:name="OLE_LINK73"/>
      <w:r w:rsidRPr="00EE7834">
        <w:rPr>
          <w:rFonts w:ascii="Times New Roman" w:hAnsi="Times New Roman" w:cs="Times New Roman"/>
        </w:rPr>
        <w:t>The road ahead is destined to be a bumpy ride, but I am strong-willed enough to overcome whatever challenges lying ahead to accomplish my dream.</w:t>
      </w:r>
      <w:bookmarkEnd w:id="212"/>
      <w:bookmarkEnd w:id="213"/>
      <w:r w:rsidRPr="00EE7834">
        <w:rPr>
          <w:rFonts w:ascii="Times New Roman" w:hAnsi="Times New Roman" w:cs="Times New Roman"/>
        </w:rPr>
        <w:t xml:space="preserve"> </w:t>
      </w:r>
      <w:bookmarkEnd w:id="168"/>
      <w:bookmarkEnd w:id="169"/>
    </w:p>
    <w:p w14:paraId="682D802E" w14:textId="77777777" w:rsidR="00F51FC5" w:rsidRPr="00EE7834" w:rsidRDefault="00F51FC5" w:rsidP="00F51FC5">
      <w:pPr>
        <w:pStyle w:val="ad"/>
        <w:spacing w:after="0" w:line="320" w:lineRule="exact"/>
        <w:jc w:val="both"/>
        <w:rPr>
          <w:rFonts w:ascii="Times New Roman" w:hAnsi="Times New Roman" w:cs="Times New Roman"/>
          <w:sz w:val="22"/>
        </w:rPr>
      </w:pPr>
    </w:p>
    <w:p w14:paraId="349B5BA0" w14:textId="77777777" w:rsidR="00F51FC5" w:rsidRPr="00EE7834" w:rsidRDefault="00F51FC5" w:rsidP="00F51FC5">
      <w:pPr>
        <w:pStyle w:val="ad"/>
        <w:spacing w:after="0" w:line="320" w:lineRule="exact"/>
        <w:jc w:val="both"/>
        <w:rPr>
          <w:rFonts w:ascii="Times New Roman" w:hAnsi="Times New Roman" w:cs="Times New Roman"/>
          <w:sz w:val="22"/>
        </w:rPr>
      </w:pPr>
    </w:p>
    <w:p w14:paraId="4716C6B7" w14:textId="77777777" w:rsidR="00F51FC5" w:rsidRPr="00EE7834" w:rsidRDefault="00F51FC5" w:rsidP="00F51FC5">
      <w:pPr>
        <w:pStyle w:val="ad"/>
        <w:spacing w:after="0" w:line="320" w:lineRule="exact"/>
        <w:jc w:val="both"/>
        <w:rPr>
          <w:rFonts w:ascii="Times New Roman" w:hAnsi="Times New Roman" w:cs="Times New Roman"/>
          <w:sz w:val="22"/>
        </w:rPr>
      </w:pPr>
      <w:r w:rsidRPr="00EE7834">
        <w:rPr>
          <w:rFonts w:ascii="Times New Roman" w:hAnsi="Times New Roman" w:cs="Times New Roman"/>
          <w:sz w:val="22"/>
        </w:rPr>
        <w:t>----</w:t>
      </w:r>
      <w:r w:rsidRPr="00EE7834">
        <w:rPr>
          <w:rFonts w:ascii="Times New Roman" w:hAnsi="Times New Roman" w:cs="Times New Roman" w:hint="eastAsia"/>
          <w:sz w:val="22"/>
        </w:rPr>
        <w:t>活字印刷</w:t>
      </w:r>
      <w:r w:rsidRPr="00EE7834">
        <w:rPr>
          <w:rFonts w:ascii="Times New Roman" w:hAnsi="Times New Roman" w:cs="Times New Roman"/>
          <w:sz w:val="22"/>
        </w:rPr>
        <w:t>-----</w:t>
      </w:r>
    </w:p>
    <w:p w14:paraId="4FD24028" w14:textId="54F0E393" w:rsidR="00F51FC5" w:rsidRPr="00EE7834" w:rsidRDefault="00F51FC5" w:rsidP="00F51FC5">
      <w:pPr>
        <w:pStyle w:val="ad"/>
        <w:numPr>
          <w:ilvl w:val="0"/>
          <w:numId w:val="1"/>
        </w:numPr>
        <w:spacing w:after="0" w:line="320" w:lineRule="exact"/>
        <w:jc w:val="both"/>
        <w:rPr>
          <w:rFonts w:ascii="Times New Roman" w:hAnsi="Times New Roman" w:cs="Times New Roman"/>
          <w:sz w:val="22"/>
        </w:rPr>
      </w:pPr>
      <w:r w:rsidRPr="00EE7834">
        <w:rPr>
          <w:rFonts w:ascii="Times New Roman" w:hAnsi="Times New Roman" w:cs="Times New Roman"/>
          <w:sz w:val="22"/>
        </w:rPr>
        <w:t xml:space="preserve">I believe my research interests </w:t>
      </w:r>
      <w:del w:id="214" w:author="Yiping ZHANG" w:date="2019-12-08T15:35:00Z">
        <w:r w:rsidRPr="00EE7834" w:rsidDel="00DB0763">
          <w:rPr>
            <w:rFonts w:ascii="Times New Roman" w:hAnsi="Times New Roman" w:cs="Times New Roman"/>
            <w:sz w:val="22"/>
          </w:rPr>
          <w:delText xml:space="preserve">show </w:delText>
        </w:r>
        <w:r w:rsidR="00F63646" w:rsidRPr="00EE7834" w:rsidDel="00DB0763">
          <w:rPr>
            <w:rFonts w:ascii="Times New Roman" w:hAnsi="Times New Roman" w:cs="Times New Roman"/>
            <w:sz w:val="22"/>
          </w:rPr>
          <w:delText xml:space="preserve">great </w:delText>
        </w:r>
        <w:r w:rsidRPr="00EE7834" w:rsidDel="00DB0763">
          <w:rPr>
            <w:rFonts w:ascii="Times New Roman" w:hAnsi="Times New Roman" w:cs="Times New Roman"/>
            <w:sz w:val="22"/>
          </w:rPr>
          <w:delText>similarities</w:delText>
        </w:r>
      </w:del>
      <w:ins w:id="215" w:author="Yiping ZHANG" w:date="2019-12-08T15:35:00Z">
        <w:r w:rsidR="00DB0763" w:rsidRPr="00EE7834">
          <w:rPr>
            <w:rFonts w:ascii="Times New Roman" w:hAnsi="Times New Roman" w:cs="Times New Roman"/>
            <w:sz w:val="22"/>
          </w:rPr>
          <w:t>are aligned with that of</w:t>
        </w:r>
      </w:ins>
      <w:r w:rsidRPr="00EE7834">
        <w:rPr>
          <w:rFonts w:ascii="Times New Roman" w:hAnsi="Times New Roman" w:cs="Times New Roman"/>
          <w:sz w:val="22"/>
        </w:rPr>
        <w:t xml:space="preserve"> </w:t>
      </w:r>
      <w:del w:id="216" w:author="Yiping ZHANG" w:date="2019-12-08T15:35:00Z">
        <w:r w:rsidRPr="00EE7834" w:rsidDel="00DB0763">
          <w:rPr>
            <w:rFonts w:ascii="Times New Roman" w:hAnsi="Times New Roman" w:cs="Times New Roman"/>
            <w:sz w:val="22"/>
          </w:rPr>
          <w:delText>with</w:delText>
        </w:r>
      </w:del>
      <w:r w:rsidRPr="00EE7834">
        <w:rPr>
          <w:rFonts w:ascii="Times New Roman" w:hAnsi="Times New Roman" w:cs="Times New Roman"/>
          <w:sz w:val="22"/>
        </w:rPr>
        <w:t xml:space="preserve"> Prof.A and Prof.B, and I look forward </w:t>
      </w:r>
      <w:bookmarkStart w:id="217" w:name="OLE_LINK81"/>
      <w:bookmarkStart w:id="218" w:name="OLE_LINK82"/>
      <w:r w:rsidRPr="00EE7834">
        <w:rPr>
          <w:rFonts w:ascii="Times New Roman" w:hAnsi="Times New Roman" w:cs="Times New Roman"/>
          <w:sz w:val="22"/>
        </w:rPr>
        <w:t xml:space="preserve">to giving full play to my ability in AREA under their instructions. </w:t>
      </w:r>
      <w:bookmarkEnd w:id="217"/>
      <w:bookmarkEnd w:id="218"/>
    </w:p>
    <w:p w14:paraId="0C2F0E6A" w14:textId="3D36DE55" w:rsidR="00581451" w:rsidRPr="00EE7834" w:rsidRDefault="00F51FC5" w:rsidP="00D4587B">
      <w:pPr>
        <w:pStyle w:val="ad"/>
        <w:numPr>
          <w:ilvl w:val="0"/>
          <w:numId w:val="1"/>
        </w:numPr>
        <w:spacing w:after="0" w:line="320" w:lineRule="exact"/>
        <w:jc w:val="both"/>
        <w:rPr>
          <w:rFonts w:ascii="Times New Roman" w:hAnsi="Times New Roman" w:cs="Times New Roman"/>
          <w:sz w:val="22"/>
          <w:rPrChange w:id="219" w:author="Microsoft Office 用户" w:date="2019-12-09T23:54:00Z">
            <w:rPr>
              <w:rFonts w:ascii="Times New Roman" w:hAnsi="Times New Roman" w:cs="Times New Roman"/>
            </w:rPr>
          </w:rPrChange>
        </w:rPr>
      </w:pPr>
      <w:r w:rsidRPr="00EE7834">
        <w:rPr>
          <w:rFonts w:ascii="Times New Roman" w:hAnsi="Times New Roman" w:cs="Times New Roman"/>
          <w:sz w:val="22"/>
        </w:rPr>
        <w:t>I believe this experience</w:t>
      </w:r>
      <w:ins w:id="220" w:author="Yiping ZHANG" w:date="2019-12-08T15:36:00Z">
        <w:r w:rsidR="00E64AF8" w:rsidRPr="00EE7834">
          <w:rPr>
            <w:rFonts w:ascii="Times New Roman" w:hAnsi="Times New Roman" w:cs="Times New Roman"/>
            <w:sz w:val="22"/>
          </w:rPr>
          <w:t>s</w:t>
        </w:r>
      </w:ins>
      <w:r w:rsidRPr="00EE7834">
        <w:rPr>
          <w:rFonts w:ascii="Times New Roman" w:hAnsi="Times New Roman" w:cs="Times New Roman"/>
          <w:sz w:val="22"/>
        </w:rPr>
        <w:t xml:space="preserve"> </w:t>
      </w:r>
      <w:del w:id="221" w:author="Yiping ZHANG" w:date="2019-12-08T15:36:00Z">
        <w:r w:rsidRPr="00EE7834" w:rsidDel="00E64AF8">
          <w:rPr>
            <w:rFonts w:ascii="Times New Roman" w:hAnsi="Times New Roman" w:cs="Times New Roman"/>
            <w:sz w:val="22"/>
          </w:rPr>
          <w:delText>equipped me well</w:delText>
        </w:r>
      </w:del>
      <w:ins w:id="222" w:author="Yiping ZHANG" w:date="2019-12-08T15:36:00Z">
        <w:r w:rsidR="00E64AF8" w:rsidRPr="00EE7834">
          <w:rPr>
            <w:rFonts w:ascii="Times New Roman" w:hAnsi="Times New Roman" w:cs="Times New Roman"/>
            <w:sz w:val="22"/>
          </w:rPr>
          <w:t>make me a great candidate</w:t>
        </w:r>
      </w:ins>
      <w:r w:rsidRPr="00EE7834">
        <w:rPr>
          <w:rFonts w:ascii="Times New Roman" w:hAnsi="Times New Roman" w:cs="Times New Roman"/>
          <w:sz w:val="22"/>
        </w:rPr>
        <w:t xml:space="preserve"> in AREA.</w:t>
      </w:r>
      <w:bookmarkEnd w:id="165"/>
    </w:p>
    <w:sectPr w:rsidR="00581451" w:rsidRPr="00EE7834" w:rsidSect="009A7227">
      <w:pgSz w:w="11906" w:h="16838"/>
      <w:pgMar w:top="907" w:right="907" w:bottom="907" w:left="907" w:header="709" w:footer="709"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05227" w14:textId="77777777" w:rsidR="00627A42" w:rsidRDefault="00627A42" w:rsidP="00735E3B">
      <w:pPr>
        <w:spacing w:after="0"/>
      </w:pPr>
      <w:r>
        <w:separator/>
      </w:r>
    </w:p>
  </w:endnote>
  <w:endnote w:type="continuationSeparator" w:id="0">
    <w:p w14:paraId="1D5B9FBA" w14:textId="77777777" w:rsidR="00627A42" w:rsidRDefault="00627A42"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2CEB3" w14:textId="77777777" w:rsidR="00627A42" w:rsidRDefault="00627A42" w:rsidP="00735E3B">
      <w:pPr>
        <w:spacing w:after="0"/>
      </w:pPr>
      <w:r>
        <w:separator/>
      </w:r>
    </w:p>
  </w:footnote>
  <w:footnote w:type="continuationSeparator" w:id="0">
    <w:p w14:paraId="039FBE1B" w14:textId="77777777" w:rsidR="00627A42" w:rsidRDefault="00627A42" w:rsidP="00735E3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ping ZHANG">
    <w15:presenceInfo w15:providerId="AD" w15:userId="S::yiping.zhang@edu.escpeurope.eu::78696b5a-4fe2-4759-833f-ab5186184278"/>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5136"/>
    <w:rsid w:val="00006A8E"/>
    <w:rsid w:val="00006F04"/>
    <w:rsid w:val="00010E6C"/>
    <w:rsid w:val="00011BEA"/>
    <w:rsid w:val="00014D1D"/>
    <w:rsid w:val="00015C2A"/>
    <w:rsid w:val="000169E9"/>
    <w:rsid w:val="00016F3B"/>
    <w:rsid w:val="00020143"/>
    <w:rsid w:val="00020340"/>
    <w:rsid w:val="000210C3"/>
    <w:rsid w:val="00027528"/>
    <w:rsid w:val="000314E0"/>
    <w:rsid w:val="000316E2"/>
    <w:rsid w:val="00037073"/>
    <w:rsid w:val="00040829"/>
    <w:rsid w:val="00042267"/>
    <w:rsid w:val="00042ECB"/>
    <w:rsid w:val="00043119"/>
    <w:rsid w:val="00044858"/>
    <w:rsid w:val="0004558E"/>
    <w:rsid w:val="00047B76"/>
    <w:rsid w:val="00050934"/>
    <w:rsid w:val="00051F85"/>
    <w:rsid w:val="00060911"/>
    <w:rsid w:val="00060ACF"/>
    <w:rsid w:val="000615E0"/>
    <w:rsid w:val="00062929"/>
    <w:rsid w:val="00063606"/>
    <w:rsid w:val="0006384B"/>
    <w:rsid w:val="0006398B"/>
    <w:rsid w:val="00065454"/>
    <w:rsid w:val="00066193"/>
    <w:rsid w:val="0006723A"/>
    <w:rsid w:val="00071A09"/>
    <w:rsid w:val="00072621"/>
    <w:rsid w:val="00080425"/>
    <w:rsid w:val="00080984"/>
    <w:rsid w:val="00081151"/>
    <w:rsid w:val="00081BC0"/>
    <w:rsid w:val="0008340F"/>
    <w:rsid w:val="00083D97"/>
    <w:rsid w:val="000842BC"/>
    <w:rsid w:val="00084520"/>
    <w:rsid w:val="00084EF5"/>
    <w:rsid w:val="00093976"/>
    <w:rsid w:val="000940D7"/>
    <w:rsid w:val="0009723B"/>
    <w:rsid w:val="00097281"/>
    <w:rsid w:val="000A005D"/>
    <w:rsid w:val="000A1042"/>
    <w:rsid w:val="000A29FA"/>
    <w:rsid w:val="000A357B"/>
    <w:rsid w:val="000A5030"/>
    <w:rsid w:val="000A621E"/>
    <w:rsid w:val="000B0826"/>
    <w:rsid w:val="000B764C"/>
    <w:rsid w:val="000C2B08"/>
    <w:rsid w:val="000C3A0F"/>
    <w:rsid w:val="000C4C9A"/>
    <w:rsid w:val="000C5FD5"/>
    <w:rsid w:val="000C645F"/>
    <w:rsid w:val="000D02CC"/>
    <w:rsid w:val="000D5FB0"/>
    <w:rsid w:val="000E1E3D"/>
    <w:rsid w:val="000E2749"/>
    <w:rsid w:val="000E6BE0"/>
    <w:rsid w:val="000E7D52"/>
    <w:rsid w:val="000F40FC"/>
    <w:rsid w:val="000F445F"/>
    <w:rsid w:val="000F4EA0"/>
    <w:rsid w:val="000F51B7"/>
    <w:rsid w:val="000F6687"/>
    <w:rsid w:val="000F6A4C"/>
    <w:rsid w:val="00106A0E"/>
    <w:rsid w:val="00106DE7"/>
    <w:rsid w:val="00110930"/>
    <w:rsid w:val="00114731"/>
    <w:rsid w:val="0011700C"/>
    <w:rsid w:val="0012024C"/>
    <w:rsid w:val="001232EF"/>
    <w:rsid w:val="00131A8D"/>
    <w:rsid w:val="00136553"/>
    <w:rsid w:val="00136C28"/>
    <w:rsid w:val="00137EC9"/>
    <w:rsid w:val="001435A3"/>
    <w:rsid w:val="00144A63"/>
    <w:rsid w:val="00144DBB"/>
    <w:rsid w:val="00150AC3"/>
    <w:rsid w:val="0015191A"/>
    <w:rsid w:val="00153945"/>
    <w:rsid w:val="00154C3F"/>
    <w:rsid w:val="00157341"/>
    <w:rsid w:val="001626E4"/>
    <w:rsid w:val="001648CD"/>
    <w:rsid w:val="00164D6A"/>
    <w:rsid w:val="001677ED"/>
    <w:rsid w:val="00170447"/>
    <w:rsid w:val="00172E02"/>
    <w:rsid w:val="0017378E"/>
    <w:rsid w:val="00173924"/>
    <w:rsid w:val="00174B8C"/>
    <w:rsid w:val="00176DAF"/>
    <w:rsid w:val="001825C7"/>
    <w:rsid w:val="00185EA9"/>
    <w:rsid w:val="001908E9"/>
    <w:rsid w:val="00195F3D"/>
    <w:rsid w:val="001A1F7A"/>
    <w:rsid w:val="001B4F4F"/>
    <w:rsid w:val="001B6A96"/>
    <w:rsid w:val="001B7B8F"/>
    <w:rsid w:val="001C13AA"/>
    <w:rsid w:val="001C2D34"/>
    <w:rsid w:val="001C2EBE"/>
    <w:rsid w:val="001C678B"/>
    <w:rsid w:val="001C6E26"/>
    <w:rsid w:val="001D2E3B"/>
    <w:rsid w:val="001D2EB3"/>
    <w:rsid w:val="001D3CEB"/>
    <w:rsid w:val="001D5B02"/>
    <w:rsid w:val="001D6F2E"/>
    <w:rsid w:val="001D711D"/>
    <w:rsid w:val="001E1163"/>
    <w:rsid w:val="001E2433"/>
    <w:rsid w:val="001E3642"/>
    <w:rsid w:val="001E3AD1"/>
    <w:rsid w:val="001E3B59"/>
    <w:rsid w:val="001E4F2B"/>
    <w:rsid w:val="001E5405"/>
    <w:rsid w:val="001E6887"/>
    <w:rsid w:val="001F1117"/>
    <w:rsid w:val="001F50FB"/>
    <w:rsid w:val="001F53D9"/>
    <w:rsid w:val="001F5E7F"/>
    <w:rsid w:val="00203448"/>
    <w:rsid w:val="00204AC0"/>
    <w:rsid w:val="00204CB3"/>
    <w:rsid w:val="00214E3A"/>
    <w:rsid w:val="00214F3C"/>
    <w:rsid w:val="002162EE"/>
    <w:rsid w:val="00217F3A"/>
    <w:rsid w:val="00220B29"/>
    <w:rsid w:val="0022112F"/>
    <w:rsid w:val="0022130B"/>
    <w:rsid w:val="0022357F"/>
    <w:rsid w:val="00233000"/>
    <w:rsid w:val="00234FED"/>
    <w:rsid w:val="00235C1E"/>
    <w:rsid w:val="00242648"/>
    <w:rsid w:val="002426DD"/>
    <w:rsid w:val="00244FCC"/>
    <w:rsid w:val="00247783"/>
    <w:rsid w:val="0025049B"/>
    <w:rsid w:val="00250E82"/>
    <w:rsid w:val="00252BD2"/>
    <w:rsid w:val="00253551"/>
    <w:rsid w:val="00257A80"/>
    <w:rsid w:val="0026162C"/>
    <w:rsid w:val="002624B2"/>
    <w:rsid w:val="00263192"/>
    <w:rsid w:val="00263917"/>
    <w:rsid w:val="002665FA"/>
    <w:rsid w:val="0026729A"/>
    <w:rsid w:val="00270230"/>
    <w:rsid w:val="00273640"/>
    <w:rsid w:val="00273E02"/>
    <w:rsid w:val="002746FA"/>
    <w:rsid w:val="00277B37"/>
    <w:rsid w:val="00277E0B"/>
    <w:rsid w:val="00280393"/>
    <w:rsid w:val="00283814"/>
    <w:rsid w:val="002853EA"/>
    <w:rsid w:val="00286DA4"/>
    <w:rsid w:val="00292480"/>
    <w:rsid w:val="00296470"/>
    <w:rsid w:val="00297816"/>
    <w:rsid w:val="00297D5F"/>
    <w:rsid w:val="002A01A9"/>
    <w:rsid w:val="002A081C"/>
    <w:rsid w:val="002A3DAF"/>
    <w:rsid w:val="002A406A"/>
    <w:rsid w:val="002A42AF"/>
    <w:rsid w:val="002A5743"/>
    <w:rsid w:val="002A58E4"/>
    <w:rsid w:val="002A75A9"/>
    <w:rsid w:val="002B453C"/>
    <w:rsid w:val="002B5C3F"/>
    <w:rsid w:val="002B7314"/>
    <w:rsid w:val="002B7A5A"/>
    <w:rsid w:val="002C0D34"/>
    <w:rsid w:val="002C5504"/>
    <w:rsid w:val="002D0DF7"/>
    <w:rsid w:val="002D0FC8"/>
    <w:rsid w:val="002D144C"/>
    <w:rsid w:val="002D1A0D"/>
    <w:rsid w:val="002D20B1"/>
    <w:rsid w:val="002D3D4A"/>
    <w:rsid w:val="002E013F"/>
    <w:rsid w:val="002E04F1"/>
    <w:rsid w:val="002E0F04"/>
    <w:rsid w:val="002E7585"/>
    <w:rsid w:val="002F2DCB"/>
    <w:rsid w:val="002F3CF5"/>
    <w:rsid w:val="002F5DC7"/>
    <w:rsid w:val="002F6C3C"/>
    <w:rsid w:val="002F6CAF"/>
    <w:rsid w:val="002F6DFA"/>
    <w:rsid w:val="002F762F"/>
    <w:rsid w:val="003020E6"/>
    <w:rsid w:val="00303270"/>
    <w:rsid w:val="00306850"/>
    <w:rsid w:val="00307B7B"/>
    <w:rsid w:val="00311145"/>
    <w:rsid w:val="00313B9F"/>
    <w:rsid w:val="003144FE"/>
    <w:rsid w:val="00315F4E"/>
    <w:rsid w:val="0031659F"/>
    <w:rsid w:val="00316B98"/>
    <w:rsid w:val="00336F90"/>
    <w:rsid w:val="00337762"/>
    <w:rsid w:val="00341ACD"/>
    <w:rsid w:val="00341CC1"/>
    <w:rsid w:val="00346252"/>
    <w:rsid w:val="00347AE3"/>
    <w:rsid w:val="00347C3D"/>
    <w:rsid w:val="00350558"/>
    <w:rsid w:val="00350743"/>
    <w:rsid w:val="00351ACC"/>
    <w:rsid w:val="00351C69"/>
    <w:rsid w:val="0035218D"/>
    <w:rsid w:val="0035441B"/>
    <w:rsid w:val="00357266"/>
    <w:rsid w:val="00360A8C"/>
    <w:rsid w:val="00360B0E"/>
    <w:rsid w:val="003643A9"/>
    <w:rsid w:val="003672EB"/>
    <w:rsid w:val="00367BF2"/>
    <w:rsid w:val="00367C14"/>
    <w:rsid w:val="00371188"/>
    <w:rsid w:val="0037277D"/>
    <w:rsid w:val="00373994"/>
    <w:rsid w:val="003748FA"/>
    <w:rsid w:val="00375066"/>
    <w:rsid w:val="00380406"/>
    <w:rsid w:val="00380ECF"/>
    <w:rsid w:val="00387269"/>
    <w:rsid w:val="00387294"/>
    <w:rsid w:val="00390A1F"/>
    <w:rsid w:val="003928A0"/>
    <w:rsid w:val="00392DC9"/>
    <w:rsid w:val="00393A7C"/>
    <w:rsid w:val="00396CEC"/>
    <w:rsid w:val="003A1463"/>
    <w:rsid w:val="003A2C6A"/>
    <w:rsid w:val="003A623B"/>
    <w:rsid w:val="003A6E1D"/>
    <w:rsid w:val="003B0262"/>
    <w:rsid w:val="003B061C"/>
    <w:rsid w:val="003B2BB0"/>
    <w:rsid w:val="003B7680"/>
    <w:rsid w:val="003C2CE0"/>
    <w:rsid w:val="003D24F3"/>
    <w:rsid w:val="003D5141"/>
    <w:rsid w:val="003D5556"/>
    <w:rsid w:val="003D6E8C"/>
    <w:rsid w:val="003E4DF7"/>
    <w:rsid w:val="003E7479"/>
    <w:rsid w:val="003E7F4A"/>
    <w:rsid w:val="003F26CC"/>
    <w:rsid w:val="003F33FD"/>
    <w:rsid w:val="003F6D40"/>
    <w:rsid w:val="003F6DC1"/>
    <w:rsid w:val="0040236F"/>
    <w:rsid w:val="004037F9"/>
    <w:rsid w:val="004064AA"/>
    <w:rsid w:val="004068C1"/>
    <w:rsid w:val="004118DF"/>
    <w:rsid w:val="0041412E"/>
    <w:rsid w:val="00414335"/>
    <w:rsid w:val="0042162F"/>
    <w:rsid w:val="00422CA2"/>
    <w:rsid w:val="00423614"/>
    <w:rsid w:val="004237E6"/>
    <w:rsid w:val="00427876"/>
    <w:rsid w:val="004360EC"/>
    <w:rsid w:val="0044114D"/>
    <w:rsid w:val="0044145A"/>
    <w:rsid w:val="00441B9B"/>
    <w:rsid w:val="00442617"/>
    <w:rsid w:val="00442D7E"/>
    <w:rsid w:val="00443947"/>
    <w:rsid w:val="00447467"/>
    <w:rsid w:val="004533F4"/>
    <w:rsid w:val="00453839"/>
    <w:rsid w:val="0045585D"/>
    <w:rsid w:val="0046071C"/>
    <w:rsid w:val="004636C1"/>
    <w:rsid w:val="004645CB"/>
    <w:rsid w:val="004675E1"/>
    <w:rsid w:val="00467981"/>
    <w:rsid w:val="00472A15"/>
    <w:rsid w:val="00473EA8"/>
    <w:rsid w:val="00476CDE"/>
    <w:rsid w:val="00477275"/>
    <w:rsid w:val="004825D0"/>
    <w:rsid w:val="00482AB6"/>
    <w:rsid w:val="00482FDC"/>
    <w:rsid w:val="00485D20"/>
    <w:rsid w:val="00485FCE"/>
    <w:rsid w:val="00490ADB"/>
    <w:rsid w:val="00493D91"/>
    <w:rsid w:val="00495FBE"/>
    <w:rsid w:val="00496EC3"/>
    <w:rsid w:val="004A204B"/>
    <w:rsid w:val="004A396B"/>
    <w:rsid w:val="004A7342"/>
    <w:rsid w:val="004B0170"/>
    <w:rsid w:val="004B27CC"/>
    <w:rsid w:val="004B3ED7"/>
    <w:rsid w:val="004C0F78"/>
    <w:rsid w:val="004C11EC"/>
    <w:rsid w:val="004D0939"/>
    <w:rsid w:val="004D15F1"/>
    <w:rsid w:val="004D330C"/>
    <w:rsid w:val="004D434F"/>
    <w:rsid w:val="004D4C9F"/>
    <w:rsid w:val="004D726E"/>
    <w:rsid w:val="004E1606"/>
    <w:rsid w:val="004E39DE"/>
    <w:rsid w:val="004E6317"/>
    <w:rsid w:val="004E69A7"/>
    <w:rsid w:val="004F3D11"/>
    <w:rsid w:val="004F4757"/>
    <w:rsid w:val="004F58CD"/>
    <w:rsid w:val="004F723B"/>
    <w:rsid w:val="00503702"/>
    <w:rsid w:val="00511AD3"/>
    <w:rsid w:val="00512CAF"/>
    <w:rsid w:val="0051737E"/>
    <w:rsid w:val="00522E27"/>
    <w:rsid w:val="00525F82"/>
    <w:rsid w:val="00527537"/>
    <w:rsid w:val="00534883"/>
    <w:rsid w:val="00535558"/>
    <w:rsid w:val="005358B8"/>
    <w:rsid w:val="00535AD0"/>
    <w:rsid w:val="005367B4"/>
    <w:rsid w:val="00540D10"/>
    <w:rsid w:val="00543606"/>
    <w:rsid w:val="00544EFE"/>
    <w:rsid w:val="00553E38"/>
    <w:rsid w:val="00554488"/>
    <w:rsid w:val="005565AA"/>
    <w:rsid w:val="00560FA0"/>
    <w:rsid w:val="00562313"/>
    <w:rsid w:val="00562967"/>
    <w:rsid w:val="005659A3"/>
    <w:rsid w:val="00565C9A"/>
    <w:rsid w:val="00565FF8"/>
    <w:rsid w:val="00570E19"/>
    <w:rsid w:val="00571C06"/>
    <w:rsid w:val="00575476"/>
    <w:rsid w:val="0057616A"/>
    <w:rsid w:val="0057656E"/>
    <w:rsid w:val="00577FA2"/>
    <w:rsid w:val="00581451"/>
    <w:rsid w:val="005827D5"/>
    <w:rsid w:val="005831A0"/>
    <w:rsid w:val="00584F03"/>
    <w:rsid w:val="00591E4E"/>
    <w:rsid w:val="005945D6"/>
    <w:rsid w:val="00597ABF"/>
    <w:rsid w:val="005A14AC"/>
    <w:rsid w:val="005A150E"/>
    <w:rsid w:val="005A2A24"/>
    <w:rsid w:val="005A2B29"/>
    <w:rsid w:val="005A33CF"/>
    <w:rsid w:val="005A3754"/>
    <w:rsid w:val="005A7559"/>
    <w:rsid w:val="005A79C1"/>
    <w:rsid w:val="005B1D9E"/>
    <w:rsid w:val="005C745F"/>
    <w:rsid w:val="005D0D37"/>
    <w:rsid w:val="005D1CB7"/>
    <w:rsid w:val="005D41F8"/>
    <w:rsid w:val="005E1F8A"/>
    <w:rsid w:val="005E3FD6"/>
    <w:rsid w:val="005E76BD"/>
    <w:rsid w:val="005F2235"/>
    <w:rsid w:val="005F3521"/>
    <w:rsid w:val="005F3989"/>
    <w:rsid w:val="005F7178"/>
    <w:rsid w:val="0060015F"/>
    <w:rsid w:val="00600F7A"/>
    <w:rsid w:val="00602B04"/>
    <w:rsid w:val="0060490E"/>
    <w:rsid w:val="006077FE"/>
    <w:rsid w:val="00607B46"/>
    <w:rsid w:val="0061081C"/>
    <w:rsid w:val="00616162"/>
    <w:rsid w:val="00617AF1"/>
    <w:rsid w:val="00621F6B"/>
    <w:rsid w:val="006237FE"/>
    <w:rsid w:val="00625AE5"/>
    <w:rsid w:val="00627272"/>
    <w:rsid w:val="00627A42"/>
    <w:rsid w:val="00632619"/>
    <w:rsid w:val="00632942"/>
    <w:rsid w:val="00636EBD"/>
    <w:rsid w:val="006373DA"/>
    <w:rsid w:val="00637B27"/>
    <w:rsid w:val="00640DE3"/>
    <w:rsid w:val="006423BB"/>
    <w:rsid w:val="00647B97"/>
    <w:rsid w:val="00651C7F"/>
    <w:rsid w:val="00654360"/>
    <w:rsid w:val="00654D2F"/>
    <w:rsid w:val="00657CCF"/>
    <w:rsid w:val="00662B29"/>
    <w:rsid w:val="006654DE"/>
    <w:rsid w:val="006655C9"/>
    <w:rsid w:val="00666B08"/>
    <w:rsid w:val="00670CF2"/>
    <w:rsid w:val="00671040"/>
    <w:rsid w:val="00672B68"/>
    <w:rsid w:val="0067313F"/>
    <w:rsid w:val="00673189"/>
    <w:rsid w:val="00674011"/>
    <w:rsid w:val="006747C2"/>
    <w:rsid w:val="00674B5C"/>
    <w:rsid w:val="00680023"/>
    <w:rsid w:val="006802A7"/>
    <w:rsid w:val="00682B00"/>
    <w:rsid w:val="006841D8"/>
    <w:rsid w:val="00684831"/>
    <w:rsid w:val="00685211"/>
    <w:rsid w:val="00691934"/>
    <w:rsid w:val="00693245"/>
    <w:rsid w:val="00694DE2"/>
    <w:rsid w:val="00697F50"/>
    <w:rsid w:val="006A0652"/>
    <w:rsid w:val="006A1F43"/>
    <w:rsid w:val="006A482A"/>
    <w:rsid w:val="006A4F62"/>
    <w:rsid w:val="006A5A21"/>
    <w:rsid w:val="006A772F"/>
    <w:rsid w:val="006B17E3"/>
    <w:rsid w:val="006B4D4C"/>
    <w:rsid w:val="006B5E8D"/>
    <w:rsid w:val="006C0B2B"/>
    <w:rsid w:val="006C10E4"/>
    <w:rsid w:val="006C1466"/>
    <w:rsid w:val="006C18FE"/>
    <w:rsid w:val="006C2510"/>
    <w:rsid w:val="006C40EC"/>
    <w:rsid w:val="006C583D"/>
    <w:rsid w:val="006C6ACF"/>
    <w:rsid w:val="006C71E9"/>
    <w:rsid w:val="006C73FC"/>
    <w:rsid w:val="006C7B49"/>
    <w:rsid w:val="006D3D4D"/>
    <w:rsid w:val="006D5CEC"/>
    <w:rsid w:val="006D5D87"/>
    <w:rsid w:val="006D68AC"/>
    <w:rsid w:val="006D73BE"/>
    <w:rsid w:val="006E0A04"/>
    <w:rsid w:val="006E10ED"/>
    <w:rsid w:val="006E164E"/>
    <w:rsid w:val="006E363E"/>
    <w:rsid w:val="006E6228"/>
    <w:rsid w:val="006E689A"/>
    <w:rsid w:val="006E6B5D"/>
    <w:rsid w:val="006E7534"/>
    <w:rsid w:val="006F10DF"/>
    <w:rsid w:val="006F1C84"/>
    <w:rsid w:val="006F226F"/>
    <w:rsid w:val="006F2DD3"/>
    <w:rsid w:val="006F46C8"/>
    <w:rsid w:val="006F4D5E"/>
    <w:rsid w:val="006F58C2"/>
    <w:rsid w:val="006F6497"/>
    <w:rsid w:val="006F740C"/>
    <w:rsid w:val="006F772A"/>
    <w:rsid w:val="0070105E"/>
    <w:rsid w:val="00702816"/>
    <w:rsid w:val="007044BE"/>
    <w:rsid w:val="0070496D"/>
    <w:rsid w:val="0070670E"/>
    <w:rsid w:val="00706EE7"/>
    <w:rsid w:val="007123F7"/>
    <w:rsid w:val="00712993"/>
    <w:rsid w:val="00715448"/>
    <w:rsid w:val="00716E83"/>
    <w:rsid w:val="00717040"/>
    <w:rsid w:val="00723459"/>
    <w:rsid w:val="007245AA"/>
    <w:rsid w:val="007247EF"/>
    <w:rsid w:val="00725F4A"/>
    <w:rsid w:val="00726DFA"/>
    <w:rsid w:val="007305C5"/>
    <w:rsid w:val="007310A5"/>
    <w:rsid w:val="007339A5"/>
    <w:rsid w:val="00734A3F"/>
    <w:rsid w:val="00735E3B"/>
    <w:rsid w:val="00737268"/>
    <w:rsid w:val="00742C14"/>
    <w:rsid w:val="007433DA"/>
    <w:rsid w:val="0075034A"/>
    <w:rsid w:val="00751F05"/>
    <w:rsid w:val="007528E3"/>
    <w:rsid w:val="007529B1"/>
    <w:rsid w:val="0075510D"/>
    <w:rsid w:val="0076217D"/>
    <w:rsid w:val="00762420"/>
    <w:rsid w:val="0076295B"/>
    <w:rsid w:val="00764753"/>
    <w:rsid w:val="00764B82"/>
    <w:rsid w:val="007657C4"/>
    <w:rsid w:val="007667C3"/>
    <w:rsid w:val="00767D11"/>
    <w:rsid w:val="00770D24"/>
    <w:rsid w:val="00772953"/>
    <w:rsid w:val="00774296"/>
    <w:rsid w:val="0077692C"/>
    <w:rsid w:val="00777865"/>
    <w:rsid w:val="007805C3"/>
    <w:rsid w:val="00783963"/>
    <w:rsid w:val="00783A41"/>
    <w:rsid w:val="00786580"/>
    <w:rsid w:val="0079483A"/>
    <w:rsid w:val="00795DB1"/>
    <w:rsid w:val="007A03EB"/>
    <w:rsid w:val="007A0888"/>
    <w:rsid w:val="007A1C6B"/>
    <w:rsid w:val="007A3D27"/>
    <w:rsid w:val="007A5169"/>
    <w:rsid w:val="007A6A07"/>
    <w:rsid w:val="007A6C0D"/>
    <w:rsid w:val="007B017B"/>
    <w:rsid w:val="007B0296"/>
    <w:rsid w:val="007B086F"/>
    <w:rsid w:val="007B2A7B"/>
    <w:rsid w:val="007B2BDB"/>
    <w:rsid w:val="007B414E"/>
    <w:rsid w:val="007B7778"/>
    <w:rsid w:val="007C13D1"/>
    <w:rsid w:val="007C2D65"/>
    <w:rsid w:val="007C5768"/>
    <w:rsid w:val="007C6BFC"/>
    <w:rsid w:val="007C6F3A"/>
    <w:rsid w:val="007C72C9"/>
    <w:rsid w:val="007D3D48"/>
    <w:rsid w:val="007D5B5F"/>
    <w:rsid w:val="007D6023"/>
    <w:rsid w:val="007D64DD"/>
    <w:rsid w:val="007D727F"/>
    <w:rsid w:val="007E24E7"/>
    <w:rsid w:val="007F002C"/>
    <w:rsid w:val="007F2F7D"/>
    <w:rsid w:val="007F45E5"/>
    <w:rsid w:val="00800307"/>
    <w:rsid w:val="008023E0"/>
    <w:rsid w:val="0080376F"/>
    <w:rsid w:val="0080425A"/>
    <w:rsid w:val="00807364"/>
    <w:rsid w:val="00807BC6"/>
    <w:rsid w:val="00807D2D"/>
    <w:rsid w:val="00813B34"/>
    <w:rsid w:val="00813D89"/>
    <w:rsid w:val="00815B11"/>
    <w:rsid w:val="00820A2D"/>
    <w:rsid w:val="008279E2"/>
    <w:rsid w:val="00827F2F"/>
    <w:rsid w:val="00830987"/>
    <w:rsid w:val="00831880"/>
    <w:rsid w:val="00831BC7"/>
    <w:rsid w:val="008333BC"/>
    <w:rsid w:val="00833F14"/>
    <w:rsid w:val="00834331"/>
    <w:rsid w:val="00834B74"/>
    <w:rsid w:val="0083501C"/>
    <w:rsid w:val="0084246A"/>
    <w:rsid w:val="0084366A"/>
    <w:rsid w:val="00844A61"/>
    <w:rsid w:val="00845173"/>
    <w:rsid w:val="008504CD"/>
    <w:rsid w:val="00850E8F"/>
    <w:rsid w:val="008516AD"/>
    <w:rsid w:val="008540EE"/>
    <w:rsid w:val="00857E73"/>
    <w:rsid w:val="00865EC5"/>
    <w:rsid w:val="008678DD"/>
    <w:rsid w:val="00870565"/>
    <w:rsid w:val="008720DA"/>
    <w:rsid w:val="00874413"/>
    <w:rsid w:val="008757E7"/>
    <w:rsid w:val="008759C2"/>
    <w:rsid w:val="00876061"/>
    <w:rsid w:val="00877683"/>
    <w:rsid w:val="00887A10"/>
    <w:rsid w:val="008927B5"/>
    <w:rsid w:val="00894C38"/>
    <w:rsid w:val="008951BC"/>
    <w:rsid w:val="00896F50"/>
    <w:rsid w:val="008977ED"/>
    <w:rsid w:val="008A1F0C"/>
    <w:rsid w:val="008A5C63"/>
    <w:rsid w:val="008A6587"/>
    <w:rsid w:val="008A7714"/>
    <w:rsid w:val="008A7AAE"/>
    <w:rsid w:val="008A7F11"/>
    <w:rsid w:val="008A7F15"/>
    <w:rsid w:val="008B0679"/>
    <w:rsid w:val="008B21FB"/>
    <w:rsid w:val="008B2D37"/>
    <w:rsid w:val="008B2E84"/>
    <w:rsid w:val="008B4869"/>
    <w:rsid w:val="008B4C56"/>
    <w:rsid w:val="008B5FCC"/>
    <w:rsid w:val="008B76D9"/>
    <w:rsid w:val="008C0DA8"/>
    <w:rsid w:val="008C4BB9"/>
    <w:rsid w:val="008C4E62"/>
    <w:rsid w:val="008C68B2"/>
    <w:rsid w:val="008C6AB6"/>
    <w:rsid w:val="008C7127"/>
    <w:rsid w:val="008C7CC3"/>
    <w:rsid w:val="008D08D5"/>
    <w:rsid w:val="008D0D6D"/>
    <w:rsid w:val="008D0E78"/>
    <w:rsid w:val="008D1047"/>
    <w:rsid w:val="008D10B0"/>
    <w:rsid w:val="008E169B"/>
    <w:rsid w:val="008E2870"/>
    <w:rsid w:val="008E46C4"/>
    <w:rsid w:val="008F1C37"/>
    <w:rsid w:val="008F2058"/>
    <w:rsid w:val="008F3F4C"/>
    <w:rsid w:val="008F4521"/>
    <w:rsid w:val="008F4E74"/>
    <w:rsid w:val="0090494D"/>
    <w:rsid w:val="00912983"/>
    <w:rsid w:val="009144A6"/>
    <w:rsid w:val="00917A15"/>
    <w:rsid w:val="00917B75"/>
    <w:rsid w:val="009262F0"/>
    <w:rsid w:val="0092633B"/>
    <w:rsid w:val="00926792"/>
    <w:rsid w:val="009269A6"/>
    <w:rsid w:val="00926B95"/>
    <w:rsid w:val="00935C41"/>
    <w:rsid w:val="00935E6C"/>
    <w:rsid w:val="00935E8E"/>
    <w:rsid w:val="0093661D"/>
    <w:rsid w:val="00936AB3"/>
    <w:rsid w:val="00937017"/>
    <w:rsid w:val="00940094"/>
    <w:rsid w:val="0094116D"/>
    <w:rsid w:val="00942359"/>
    <w:rsid w:val="00942844"/>
    <w:rsid w:val="00942CE0"/>
    <w:rsid w:val="00947886"/>
    <w:rsid w:val="009521E9"/>
    <w:rsid w:val="009537B9"/>
    <w:rsid w:val="009544C7"/>
    <w:rsid w:val="0095774E"/>
    <w:rsid w:val="0096209A"/>
    <w:rsid w:val="009625A4"/>
    <w:rsid w:val="00972041"/>
    <w:rsid w:val="009728B9"/>
    <w:rsid w:val="009742F8"/>
    <w:rsid w:val="00974402"/>
    <w:rsid w:val="00974C67"/>
    <w:rsid w:val="00982E58"/>
    <w:rsid w:val="009838CD"/>
    <w:rsid w:val="00983F4F"/>
    <w:rsid w:val="0098436E"/>
    <w:rsid w:val="009858BE"/>
    <w:rsid w:val="00985EAC"/>
    <w:rsid w:val="0098705C"/>
    <w:rsid w:val="009875CB"/>
    <w:rsid w:val="0099175B"/>
    <w:rsid w:val="00992BDF"/>
    <w:rsid w:val="00993747"/>
    <w:rsid w:val="00994641"/>
    <w:rsid w:val="009959ED"/>
    <w:rsid w:val="009A1EA4"/>
    <w:rsid w:val="009A5718"/>
    <w:rsid w:val="009A5B30"/>
    <w:rsid w:val="009A66D4"/>
    <w:rsid w:val="009A6F54"/>
    <w:rsid w:val="009A7227"/>
    <w:rsid w:val="009B19A4"/>
    <w:rsid w:val="009B348A"/>
    <w:rsid w:val="009B4337"/>
    <w:rsid w:val="009B6373"/>
    <w:rsid w:val="009B7C9E"/>
    <w:rsid w:val="009D32F6"/>
    <w:rsid w:val="009E1137"/>
    <w:rsid w:val="009E1C02"/>
    <w:rsid w:val="009E4B53"/>
    <w:rsid w:val="009E5290"/>
    <w:rsid w:val="009F0672"/>
    <w:rsid w:val="009F08B3"/>
    <w:rsid w:val="009F21F0"/>
    <w:rsid w:val="009F27DA"/>
    <w:rsid w:val="009F504B"/>
    <w:rsid w:val="009F68BC"/>
    <w:rsid w:val="009F7AE0"/>
    <w:rsid w:val="00A02170"/>
    <w:rsid w:val="00A0289F"/>
    <w:rsid w:val="00A03394"/>
    <w:rsid w:val="00A04E9E"/>
    <w:rsid w:val="00A13879"/>
    <w:rsid w:val="00A13D89"/>
    <w:rsid w:val="00A21CB6"/>
    <w:rsid w:val="00A23815"/>
    <w:rsid w:val="00A238E8"/>
    <w:rsid w:val="00A26B3E"/>
    <w:rsid w:val="00A27670"/>
    <w:rsid w:val="00A34045"/>
    <w:rsid w:val="00A35062"/>
    <w:rsid w:val="00A3634E"/>
    <w:rsid w:val="00A37FCD"/>
    <w:rsid w:val="00A41312"/>
    <w:rsid w:val="00A414C2"/>
    <w:rsid w:val="00A415B5"/>
    <w:rsid w:val="00A416FE"/>
    <w:rsid w:val="00A45C62"/>
    <w:rsid w:val="00A50230"/>
    <w:rsid w:val="00A527CF"/>
    <w:rsid w:val="00A532DB"/>
    <w:rsid w:val="00A55BB9"/>
    <w:rsid w:val="00A6227E"/>
    <w:rsid w:val="00A63AF8"/>
    <w:rsid w:val="00A652C2"/>
    <w:rsid w:val="00A723E9"/>
    <w:rsid w:val="00A72A72"/>
    <w:rsid w:val="00A72ECD"/>
    <w:rsid w:val="00A76300"/>
    <w:rsid w:val="00A778BA"/>
    <w:rsid w:val="00A77DC4"/>
    <w:rsid w:val="00A80672"/>
    <w:rsid w:val="00A8336A"/>
    <w:rsid w:val="00A85EA6"/>
    <w:rsid w:val="00A85FFA"/>
    <w:rsid w:val="00A869FD"/>
    <w:rsid w:val="00A941DD"/>
    <w:rsid w:val="00A95FA6"/>
    <w:rsid w:val="00A97127"/>
    <w:rsid w:val="00A97BAE"/>
    <w:rsid w:val="00A97EC0"/>
    <w:rsid w:val="00AA2F14"/>
    <w:rsid w:val="00AA360B"/>
    <w:rsid w:val="00AB2790"/>
    <w:rsid w:val="00AB79A9"/>
    <w:rsid w:val="00AC124E"/>
    <w:rsid w:val="00AC2519"/>
    <w:rsid w:val="00AC313A"/>
    <w:rsid w:val="00AC46F4"/>
    <w:rsid w:val="00AC4AE0"/>
    <w:rsid w:val="00AC702E"/>
    <w:rsid w:val="00AD0130"/>
    <w:rsid w:val="00AD1273"/>
    <w:rsid w:val="00AD1C75"/>
    <w:rsid w:val="00AD2A78"/>
    <w:rsid w:val="00AD3810"/>
    <w:rsid w:val="00AD38E4"/>
    <w:rsid w:val="00AD6FF0"/>
    <w:rsid w:val="00AE2718"/>
    <w:rsid w:val="00AE351E"/>
    <w:rsid w:val="00AE77C0"/>
    <w:rsid w:val="00AE7E0C"/>
    <w:rsid w:val="00AF0A77"/>
    <w:rsid w:val="00AF0F21"/>
    <w:rsid w:val="00AF1096"/>
    <w:rsid w:val="00AF3476"/>
    <w:rsid w:val="00AF659B"/>
    <w:rsid w:val="00B00127"/>
    <w:rsid w:val="00B02A38"/>
    <w:rsid w:val="00B03ED0"/>
    <w:rsid w:val="00B04B14"/>
    <w:rsid w:val="00B051EA"/>
    <w:rsid w:val="00B05506"/>
    <w:rsid w:val="00B06F09"/>
    <w:rsid w:val="00B11A9D"/>
    <w:rsid w:val="00B12A06"/>
    <w:rsid w:val="00B16406"/>
    <w:rsid w:val="00B21ADB"/>
    <w:rsid w:val="00B22530"/>
    <w:rsid w:val="00B25A97"/>
    <w:rsid w:val="00B26223"/>
    <w:rsid w:val="00B26E59"/>
    <w:rsid w:val="00B274C5"/>
    <w:rsid w:val="00B314FF"/>
    <w:rsid w:val="00B32298"/>
    <w:rsid w:val="00B32A50"/>
    <w:rsid w:val="00B34530"/>
    <w:rsid w:val="00B3596A"/>
    <w:rsid w:val="00B372F9"/>
    <w:rsid w:val="00B37311"/>
    <w:rsid w:val="00B42402"/>
    <w:rsid w:val="00B448E7"/>
    <w:rsid w:val="00B45988"/>
    <w:rsid w:val="00B45D2F"/>
    <w:rsid w:val="00B463F1"/>
    <w:rsid w:val="00B50784"/>
    <w:rsid w:val="00B53760"/>
    <w:rsid w:val="00B559E0"/>
    <w:rsid w:val="00B64A63"/>
    <w:rsid w:val="00B6562C"/>
    <w:rsid w:val="00B70E66"/>
    <w:rsid w:val="00B721B5"/>
    <w:rsid w:val="00B72394"/>
    <w:rsid w:val="00B762C1"/>
    <w:rsid w:val="00B76384"/>
    <w:rsid w:val="00B76A72"/>
    <w:rsid w:val="00B77DED"/>
    <w:rsid w:val="00B85ED7"/>
    <w:rsid w:val="00B865EC"/>
    <w:rsid w:val="00B9348A"/>
    <w:rsid w:val="00B9397B"/>
    <w:rsid w:val="00B94965"/>
    <w:rsid w:val="00B95A7F"/>
    <w:rsid w:val="00B97EAD"/>
    <w:rsid w:val="00BA19C4"/>
    <w:rsid w:val="00BA2D94"/>
    <w:rsid w:val="00BA7C5A"/>
    <w:rsid w:val="00BA7E96"/>
    <w:rsid w:val="00BB0238"/>
    <w:rsid w:val="00BB1009"/>
    <w:rsid w:val="00BB33C7"/>
    <w:rsid w:val="00BB4A07"/>
    <w:rsid w:val="00BC04F2"/>
    <w:rsid w:val="00BC42DC"/>
    <w:rsid w:val="00BD1DD0"/>
    <w:rsid w:val="00BD2CD0"/>
    <w:rsid w:val="00BD357B"/>
    <w:rsid w:val="00BD3ED4"/>
    <w:rsid w:val="00BD6C69"/>
    <w:rsid w:val="00BE208F"/>
    <w:rsid w:val="00BE3BAE"/>
    <w:rsid w:val="00BE486D"/>
    <w:rsid w:val="00BE4BA0"/>
    <w:rsid w:val="00BE7C27"/>
    <w:rsid w:val="00BF11E2"/>
    <w:rsid w:val="00BF178F"/>
    <w:rsid w:val="00BF2574"/>
    <w:rsid w:val="00BF6F17"/>
    <w:rsid w:val="00C010F0"/>
    <w:rsid w:val="00C045E0"/>
    <w:rsid w:val="00C04680"/>
    <w:rsid w:val="00C066B4"/>
    <w:rsid w:val="00C07F19"/>
    <w:rsid w:val="00C1049D"/>
    <w:rsid w:val="00C121AD"/>
    <w:rsid w:val="00C13874"/>
    <w:rsid w:val="00C15B34"/>
    <w:rsid w:val="00C211A5"/>
    <w:rsid w:val="00C274E9"/>
    <w:rsid w:val="00C279DB"/>
    <w:rsid w:val="00C30954"/>
    <w:rsid w:val="00C356BC"/>
    <w:rsid w:val="00C364BF"/>
    <w:rsid w:val="00C41382"/>
    <w:rsid w:val="00C42BDD"/>
    <w:rsid w:val="00C45BD8"/>
    <w:rsid w:val="00C55576"/>
    <w:rsid w:val="00C6071F"/>
    <w:rsid w:val="00C62182"/>
    <w:rsid w:val="00C62388"/>
    <w:rsid w:val="00C65ED7"/>
    <w:rsid w:val="00C66BB9"/>
    <w:rsid w:val="00C66E01"/>
    <w:rsid w:val="00C705F3"/>
    <w:rsid w:val="00C73681"/>
    <w:rsid w:val="00C80727"/>
    <w:rsid w:val="00C81F8A"/>
    <w:rsid w:val="00C82168"/>
    <w:rsid w:val="00C852EA"/>
    <w:rsid w:val="00C91316"/>
    <w:rsid w:val="00C91A0A"/>
    <w:rsid w:val="00C926DA"/>
    <w:rsid w:val="00C961B9"/>
    <w:rsid w:val="00C964AF"/>
    <w:rsid w:val="00C96A72"/>
    <w:rsid w:val="00CA178A"/>
    <w:rsid w:val="00CA4BDE"/>
    <w:rsid w:val="00CA5661"/>
    <w:rsid w:val="00CB0DCC"/>
    <w:rsid w:val="00CB2053"/>
    <w:rsid w:val="00CB3572"/>
    <w:rsid w:val="00CB5F18"/>
    <w:rsid w:val="00CC16E6"/>
    <w:rsid w:val="00CC2915"/>
    <w:rsid w:val="00CC3166"/>
    <w:rsid w:val="00CC5383"/>
    <w:rsid w:val="00CC5804"/>
    <w:rsid w:val="00CC6193"/>
    <w:rsid w:val="00CC633D"/>
    <w:rsid w:val="00CC744C"/>
    <w:rsid w:val="00CD03AA"/>
    <w:rsid w:val="00CD715D"/>
    <w:rsid w:val="00CE48A5"/>
    <w:rsid w:val="00CE679D"/>
    <w:rsid w:val="00CF08F9"/>
    <w:rsid w:val="00CF4B9F"/>
    <w:rsid w:val="00CF7AB6"/>
    <w:rsid w:val="00CF7BA9"/>
    <w:rsid w:val="00D01450"/>
    <w:rsid w:val="00D01757"/>
    <w:rsid w:val="00D019B5"/>
    <w:rsid w:val="00D04970"/>
    <w:rsid w:val="00D13952"/>
    <w:rsid w:val="00D13B8A"/>
    <w:rsid w:val="00D1470B"/>
    <w:rsid w:val="00D14DBD"/>
    <w:rsid w:val="00D15EE7"/>
    <w:rsid w:val="00D21A54"/>
    <w:rsid w:val="00D24248"/>
    <w:rsid w:val="00D25E48"/>
    <w:rsid w:val="00D27E9F"/>
    <w:rsid w:val="00D3043B"/>
    <w:rsid w:val="00D34BAF"/>
    <w:rsid w:val="00D410A9"/>
    <w:rsid w:val="00D41406"/>
    <w:rsid w:val="00D43256"/>
    <w:rsid w:val="00D43720"/>
    <w:rsid w:val="00D44028"/>
    <w:rsid w:val="00D4587B"/>
    <w:rsid w:val="00D46325"/>
    <w:rsid w:val="00D51AF5"/>
    <w:rsid w:val="00D5227C"/>
    <w:rsid w:val="00D53A84"/>
    <w:rsid w:val="00D55F4F"/>
    <w:rsid w:val="00D57422"/>
    <w:rsid w:val="00D57EA2"/>
    <w:rsid w:val="00D6013D"/>
    <w:rsid w:val="00D60A89"/>
    <w:rsid w:val="00D6187B"/>
    <w:rsid w:val="00D61B98"/>
    <w:rsid w:val="00D61D12"/>
    <w:rsid w:val="00D644E7"/>
    <w:rsid w:val="00D6493E"/>
    <w:rsid w:val="00D6639E"/>
    <w:rsid w:val="00D70D06"/>
    <w:rsid w:val="00D72340"/>
    <w:rsid w:val="00D73AE9"/>
    <w:rsid w:val="00D74574"/>
    <w:rsid w:val="00D77616"/>
    <w:rsid w:val="00D77C4C"/>
    <w:rsid w:val="00D83830"/>
    <w:rsid w:val="00D85007"/>
    <w:rsid w:val="00D90A01"/>
    <w:rsid w:val="00D91808"/>
    <w:rsid w:val="00D924D4"/>
    <w:rsid w:val="00DA2F92"/>
    <w:rsid w:val="00DA4C0B"/>
    <w:rsid w:val="00DB0763"/>
    <w:rsid w:val="00DB08E2"/>
    <w:rsid w:val="00DB2AA0"/>
    <w:rsid w:val="00DB4170"/>
    <w:rsid w:val="00DB5112"/>
    <w:rsid w:val="00DB62E7"/>
    <w:rsid w:val="00DC125E"/>
    <w:rsid w:val="00DC1429"/>
    <w:rsid w:val="00DC569E"/>
    <w:rsid w:val="00DC64C7"/>
    <w:rsid w:val="00DC6527"/>
    <w:rsid w:val="00DC7A50"/>
    <w:rsid w:val="00DD0ACC"/>
    <w:rsid w:val="00DD2474"/>
    <w:rsid w:val="00DD4667"/>
    <w:rsid w:val="00DE10CB"/>
    <w:rsid w:val="00DE14EF"/>
    <w:rsid w:val="00DE6D2B"/>
    <w:rsid w:val="00DE7F19"/>
    <w:rsid w:val="00DF06B2"/>
    <w:rsid w:val="00DF077F"/>
    <w:rsid w:val="00DF1E0F"/>
    <w:rsid w:val="00DF2E33"/>
    <w:rsid w:val="00DF2F23"/>
    <w:rsid w:val="00E005B5"/>
    <w:rsid w:val="00E03870"/>
    <w:rsid w:val="00E048CF"/>
    <w:rsid w:val="00E0642E"/>
    <w:rsid w:val="00E1035A"/>
    <w:rsid w:val="00E10A61"/>
    <w:rsid w:val="00E14893"/>
    <w:rsid w:val="00E15C9E"/>
    <w:rsid w:val="00E200DD"/>
    <w:rsid w:val="00E20919"/>
    <w:rsid w:val="00E21524"/>
    <w:rsid w:val="00E22440"/>
    <w:rsid w:val="00E22D6B"/>
    <w:rsid w:val="00E23E51"/>
    <w:rsid w:val="00E24906"/>
    <w:rsid w:val="00E25AA5"/>
    <w:rsid w:val="00E260E9"/>
    <w:rsid w:val="00E2669A"/>
    <w:rsid w:val="00E26A6B"/>
    <w:rsid w:val="00E27C10"/>
    <w:rsid w:val="00E31DB4"/>
    <w:rsid w:val="00E32788"/>
    <w:rsid w:val="00E3527F"/>
    <w:rsid w:val="00E36B53"/>
    <w:rsid w:val="00E37D61"/>
    <w:rsid w:val="00E42163"/>
    <w:rsid w:val="00E423F0"/>
    <w:rsid w:val="00E43AE9"/>
    <w:rsid w:val="00E460E8"/>
    <w:rsid w:val="00E51DC0"/>
    <w:rsid w:val="00E5482B"/>
    <w:rsid w:val="00E557D2"/>
    <w:rsid w:val="00E5706A"/>
    <w:rsid w:val="00E61717"/>
    <w:rsid w:val="00E6188A"/>
    <w:rsid w:val="00E61DAA"/>
    <w:rsid w:val="00E628BB"/>
    <w:rsid w:val="00E63DC6"/>
    <w:rsid w:val="00E64AF8"/>
    <w:rsid w:val="00E667D3"/>
    <w:rsid w:val="00E671D1"/>
    <w:rsid w:val="00E71AD6"/>
    <w:rsid w:val="00E722CA"/>
    <w:rsid w:val="00E733AD"/>
    <w:rsid w:val="00E73503"/>
    <w:rsid w:val="00E7519F"/>
    <w:rsid w:val="00E757F7"/>
    <w:rsid w:val="00E75CA0"/>
    <w:rsid w:val="00E76918"/>
    <w:rsid w:val="00E7735B"/>
    <w:rsid w:val="00E80298"/>
    <w:rsid w:val="00E829AD"/>
    <w:rsid w:val="00E873BC"/>
    <w:rsid w:val="00E9197E"/>
    <w:rsid w:val="00E954C0"/>
    <w:rsid w:val="00EA2CC4"/>
    <w:rsid w:val="00EA429F"/>
    <w:rsid w:val="00EA6ACE"/>
    <w:rsid w:val="00EB04BD"/>
    <w:rsid w:val="00EB09FD"/>
    <w:rsid w:val="00EB1DB6"/>
    <w:rsid w:val="00EB26F6"/>
    <w:rsid w:val="00EB3374"/>
    <w:rsid w:val="00EC47EC"/>
    <w:rsid w:val="00ED1809"/>
    <w:rsid w:val="00ED1DD6"/>
    <w:rsid w:val="00ED353A"/>
    <w:rsid w:val="00ED6282"/>
    <w:rsid w:val="00ED697C"/>
    <w:rsid w:val="00ED7260"/>
    <w:rsid w:val="00EE00ED"/>
    <w:rsid w:val="00EE1F33"/>
    <w:rsid w:val="00EE4CEC"/>
    <w:rsid w:val="00EE63D4"/>
    <w:rsid w:val="00EE7834"/>
    <w:rsid w:val="00EF0E3B"/>
    <w:rsid w:val="00EF1E5E"/>
    <w:rsid w:val="00EF3C07"/>
    <w:rsid w:val="00EF42DE"/>
    <w:rsid w:val="00F0023D"/>
    <w:rsid w:val="00F00535"/>
    <w:rsid w:val="00F01A77"/>
    <w:rsid w:val="00F0279F"/>
    <w:rsid w:val="00F03870"/>
    <w:rsid w:val="00F03BB4"/>
    <w:rsid w:val="00F04D79"/>
    <w:rsid w:val="00F0647A"/>
    <w:rsid w:val="00F10824"/>
    <w:rsid w:val="00F14206"/>
    <w:rsid w:val="00F14659"/>
    <w:rsid w:val="00F15CE3"/>
    <w:rsid w:val="00F1646F"/>
    <w:rsid w:val="00F17C6B"/>
    <w:rsid w:val="00F23AA2"/>
    <w:rsid w:val="00F23B3B"/>
    <w:rsid w:val="00F25575"/>
    <w:rsid w:val="00F26221"/>
    <w:rsid w:val="00F304BE"/>
    <w:rsid w:val="00F32463"/>
    <w:rsid w:val="00F32835"/>
    <w:rsid w:val="00F34CD3"/>
    <w:rsid w:val="00F356E6"/>
    <w:rsid w:val="00F35D6F"/>
    <w:rsid w:val="00F469D6"/>
    <w:rsid w:val="00F5167A"/>
    <w:rsid w:val="00F51FC5"/>
    <w:rsid w:val="00F53566"/>
    <w:rsid w:val="00F537BB"/>
    <w:rsid w:val="00F5391F"/>
    <w:rsid w:val="00F53AAC"/>
    <w:rsid w:val="00F55F8F"/>
    <w:rsid w:val="00F560B1"/>
    <w:rsid w:val="00F57F4A"/>
    <w:rsid w:val="00F6103B"/>
    <w:rsid w:val="00F63646"/>
    <w:rsid w:val="00F63DEE"/>
    <w:rsid w:val="00F64FF7"/>
    <w:rsid w:val="00F66B6E"/>
    <w:rsid w:val="00F71B88"/>
    <w:rsid w:val="00F743E4"/>
    <w:rsid w:val="00F7693F"/>
    <w:rsid w:val="00F81655"/>
    <w:rsid w:val="00F8255C"/>
    <w:rsid w:val="00F83683"/>
    <w:rsid w:val="00F8529F"/>
    <w:rsid w:val="00F9086F"/>
    <w:rsid w:val="00F91C86"/>
    <w:rsid w:val="00F95F1E"/>
    <w:rsid w:val="00F963DE"/>
    <w:rsid w:val="00F968A1"/>
    <w:rsid w:val="00F97311"/>
    <w:rsid w:val="00F978F0"/>
    <w:rsid w:val="00FA06D3"/>
    <w:rsid w:val="00FA1D45"/>
    <w:rsid w:val="00FA7236"/>
    <w:rsid w:val="00FB1287"/>
    <w:rsid w:val="00FB170D"/>
    <w:rsid w:val="00FB1EEE"/>
    <w:rsid w:val="00FB24EF"/>
    <w:rsid w:val="00FB365B"/>
    <w:rsid w:val="00FB5FED"/>
    <w:rsid w:val="00FB6F66"/>
    <w:rsid w:val="00FC00DF"/>
    <w:rsid w:val="00FC20CA"/>
    <w:rsid w:val="00FC62C1"/>
    <w:rsid w:val="00FD209D"/>
    <w:rsid w:val="00FD21EF"/>
    <w:rsid w:val="00FD2EF2"/>
    <w:rsid w:val="00FD531B"/>
    <w:rsid w:val="00FE25CD"/>
    <w:rsid w:val="00FE58F3"/>
    <w:rsid w:val="00FF07B3"/>
    <w:rsid w:val="00FF1461"/>
    <w:rsid w:val="00FF1718"/>
    <w:rsid w:val="00FF2496"/>
    <w:rsid w:val="00FF5008"/>
    <w:rsid w:val="00FF5546"/>
    <w:rsid w:val="00FF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1503</Words>
  <Characters>8573</Characters>
  <Application>Microsoft Macintosh Word</Application>
  <DocSecurity>0</DocSecurity>
  <Lines>71</Lines>
  <Paragraphs>20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36</cp:revision>
  <cp:lastPrinted>2019-12-06T15:32:00Z</cp:lastPrinted>
  <dcterms:created xsi:type="dcterms:W3CDTF">2019-12-08T07:36:00Z</dcterms:created>
  <dcterms:modified xsi:type="dcterms:W3CDTF">2019-12-23T03:26:00Z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